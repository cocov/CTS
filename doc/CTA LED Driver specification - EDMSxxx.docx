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D6B3" w14:textId="77777777" w:rsidR="00447646" w:rsidRPr="00C247D5" w:rsidRDefault="00447646" w:rsidP="00447646">
      <w:pPr>
        <w:pStyle w:val="Header"/>
        <w:tabs>
          <w:tab w:val="clear" w:pos="4680"/>
          <w:tab w:val="clear" w:pos="9360"/>
        </w:tabs>
        <w:rPr>
          <w:rFonts w:cs="Lohit Hindi"/>
        </w:rPr>
      </w:pPr>
    </w:p>
    <w:p w14:paraId="1ADE7941" w14:textId="77777777" w:rsidR="00447646" w:rsidRPr="00C247D5" w:rsidRDefault="00447646" w:rsidP="00447646">
      <w:bookmarkStart w:id="0" w:name="Participants"/>
      <w:bookmarkEnd w:id="0"/>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6276"/>
      </w:tblGrid>
      <w:tr w:rsidR="00447646" w:rsidRPr="00C247D5" w14:paraId="047F52C3" w14:textId="77777777" w:rsidTr="0093444C">
        <w:trPr>
          <w:jc w:val="center"/>
        </w:trPr>
        <w:tc>
          <w:tcPr>
            <w:tcW w:w="6276" w:type="dxa"/>
            <w:tcBorders>
              <w:top w:val="single" w:sz="2" w:space="0" w:color="000000"/>
              <w:left w:val="single" w:sz="2" w:space="0" w:color="000000"/>
              <w:bottom w:val="single" w:sz="2" w:space="0" w:color="000000"/>
              <w:right w:val="single" w:sz="2" w:space="0" w:color="000000"/>
            </w:tcBorders>
            <w:hideMark/>
          </w:tcPr>
          <w:p w14:paraId="63DE7F90" w14:textId="77777777" w:rsidR="00447646" w:rsidRPr="00C247D5" w:rsidRDefault="00447646" w:rsidP="0093444C">
            <w:pPr>
              <w:pStyle w:val="TableContents"/>
              <w:snapToGrid w:val="0"/>
              <w:ind w:left="0" w:firstLine="0"/>
              <w:jc w:val="center"/>
              <w:rPr>
                <w:b/>
                <w:bCs/>
                <w:sz w:val="28"/>
                <w:szCs w:val="28"/>
                <w:lang w:val="en-US"/>
              </w:rPr>
            </w:pPr>
            <w:r w:rsidRPr="00C247D5">
              <w:rPr>
                <w:b/>
                <w:bCs/>
                <w:sz w:val="28"/>
                <w:szCs w:val="28"/>
                <w:lang w:val="en-US"/>
              </w:rPr>
              <w:t>Cherenkov Telescope Array</w:t>
            </w:r>
          </w:p>
          <w:p w14:paraId="69D0A60E" w14:textId="1D2FAE60" w:rsidR="00447646" w:rsidRPr="00C247D5" w:rsidRDefault="007D7A0D" w:rsidP="00A16923">
            <w:pPr>
              <w:pStyle w:val="TableContents"/>
              <w:ind w:left="0" w:firstLine="0"/>
              <w:jc w:val="center"/>
              <w:rPr>
                <w:rFonts w:cs="Calibri"/>
                <w:b/>
                <w:bCs/>
                <w:sz w:val="28"/>
                <w:szCs w:val="28"/>
                <w:lang w:val="en-US"/>
              </w:rPr>
            </w:pPr>
            <w:r>
              <w:rPr>
                <w:rFonts w:cs="Calibri"/>
                <w:b/>
                <w:bCs/>
                <w:sz w:val="28"/>
                <w:szCs w:val="28"/>
                <w:lang w:val="en-US"/>
              </w:rPr>
              <w:t>C</w:t>
            </w:r>
            <w:r w:rsidR="00A16923">
              <w:rPr>
                <w:rFonts w:cs="Calibri"/>
                <w:b/>
                <w:bCs/>
                <w:sz w:val="28"/>
                <w:szCs w:val="28"/>
                <w:lang w:val="en-US"/>
              </w:rPr>
              <w:t xml:space="preserve">amera test </w:t>
            </w:r>
            <w:r>
              <w:rPr>
                <w:rFonts w:cs="Calibri"/>
                <w:b/>
                <w:bCs/>
                <w:sz w:val="28"/>
                <w:szCs w:val="28"/>
                <w:lang w:val="en-US"/>
              </w:rPr>
              <w:t xml:space="preserve">LED </w:t>
            </w:r>
            <w:r w:rsidR="00A16923">
              <w:rPr>
                <w:rFonts w:cs="Calibri"/>
                <w:b/>
                <w:bCs/>
                <w:sz w:val="28"/>
                <w:szCs w:val="28"/>
                <w:lang w:val="en-US"/>
              </w:rPr>
              <w:t>system s</w:t>
            </w:r>
            <w:r w:rsidR="00447646" w:rsidRPr="00C247D5">
              <w:rPr>
                <w:rFonts w:cs="Calibri"/>
                <w:b/>
                <w:bCs/>
                <w:sz w:val="28"/>
                <w:szCs w:val="28"/>
                <w:lang w:val="en-US"/>
              </w:rPr>
              <w:t>pecification</w:t>
            </w:r>
          </w:p>
        </w:tc>
      </w:tr>
    </w:tbl>
    <w:p w14:paraId="2396B6FE" w14:textId="77777777" w:rsidR="00447646" w:rsidRPr="00C247D5" w:rsidRDefault="00447646" w:rsidP="00447646"/>
    <w:p w14:paraId="67F6F1EE" w14:textId="77777777" w:rsidR="00447646" w:rsidRPr="00C247D5" w:rsidRDefault="00447646" w:rsidP="00447646"/>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113"/>
        <w:gridCol w:w="2169"/>
        <w:gridCol w:w="1212"/>
        <w:gridCol w:w="1934"/>
      </w:tblGrid>
      <w:tr w:rsidR="00447646" w:rsidRPr="00C247D5" w14:paraId="317C678C" w14:textId="77777777" w:rsidTr="00936FF2">
        <w:trPr>
          <w:jc w:val="center"/>
        </w:trPr>
        <w:tc>
          <w:tcPr>
            <w:tcW w:w="2113" w:type="dxa"/>
            <w:tcBorders>
              <w:top w:val="single" w:sz="2" w:space="0" w:color="000000"/>
              <w:left w:val="single" w:sz="2" w:space="0" w:color="000000"/>
              <w:bottom w:val="single" w:sz="2" w:space="0" w:color="000000"/>
              <w:right w:val="nil"/>
            </w:tcBorders>
          </w:tcPr>
          <w:p w14:paraId="07AC387E" w14:textId="77777777" w:rsidR="00447646" w:rsidRPr="00C247D5" w:rsidRDefault="00447646" w:rsidP="0093444C">
            <w:pPr>
              <w:pStyle w:val="normal10"/>
              <w:rPr>
                <w:sz w:val="17"/>
                <w:szCs w:val="17"/>
              </w:rPr>
            </w:pPr>
          </w:p>
        </w:tc>
        <w:tc>
          <w:tcPr>
            <w:tcW w:w="2169" w:type="dxa"/>
            <w:tcBorders>
              <w:top w:val="single" w:sz="2" w:space="0" w:color="000000"/>
              <w:left w:val="single" w:sz="2" w:space="0" w:color="000000"/>
              <w:bottom w:val="single" w:sz="2" w:space="0" w:color="000000"/>
              <w:right w:val="nil"/>
            </w:tcBorders>
            <w:hideMark/>
          </w:tcPr>
          <w:p w14:paraId="74FFE501" w14:textId="77777777" w:rsidR="00447646" w:rsidRPr="00C247D5" w:rsidRDefault="00447646" w:rsidP="0093444C">
            <w:pPr>
              <w:pStyle w:val="normal10"/>
              <w:rPr>
                <w:sz w:val="17"/>
                <w:szCs w:val="17"/>
              </w:rPr>
            </w:pPr>
            <w:r w:rsidRPr="00C247D5">
              <w:rPr>
                <w:sz w:val="17"/>
                <w:szCs w:val="17"/>
              </w:rPr>
              <w:t xml:space="preserve">Name </w:t>
            </w:r>
          </w:p>
        </w:tc>
        <w:tc>
          <w:tcPr>
            <w:tcW w:w="1212" w:type="dxa"/>
            <w:tcBorders>
              <w:top w:val="single" w:sz="2" w:space="0" w:color="000000"/>
              <w:left w:val="single" w:sz="2" w:space="0" w:color="000000"/>
              <w:bottom w:val="single" w:sz="2" w:space="0" w:color="000000"/>
              <w:right w:val="nil"/>
            </w:tcBorders>
            <w:hideMark/>
          </w:tcPr>
          <w:p w14:paraId="18015027" w14:textId="77777777" w:rsidR="00447646" w:rsidRPr="00C247D5" w:rsidRDefault="00447646" w:rsidP="0093444C">
            <w:pPr>
              <w:pStyle w:val="normal10"/>
              <w:rPr>
                <w:sz w:val="17"/>
                <w:szCs w:val="17"/>
              </w:rPr>
            </w:pPr>
            <w:r w:rsidRPr="00C247D5">
              <w:rPr>
                <w:sz w:val="17"/>
                <w:szCs w:val="17"/>
              </w:rPr>
              <w:t>Date</w:t>
            </w:r>
          </w:p>
        </w:tc>
        <w:tc>
          <w:tcPr>
            <w:tcW w:w="1934" w:type="dxa"/>
            <w:tcBorders>
              <w:top w:val="single" w:sz="2" w:space="0" w:color="000000"/>
              <w:left w:val="single" w:sz="2" w:space="0" w:color="000000"/>
              <w:bottom w:val="single" w:sz="2" w:space="0" w:color="000000"/>
              <w:right w:val="single" w:sz="2" w:space="0" w:color="000000"/>
            </w:tcBorders>
            <w:hideMark/>
          </w:tcPr>
          <w:p w14:paraId="056C9428" w14:textId="77777777" w:rsidR="00447646" w:rsidRPr="00C247D5" w:rsidRDefault="00447646" w:rsidP="0093444C">
            <w:pPr>
              <w:pStyle w:val="normal10"/>
              <w:rPr>
                <w:sz w:val="17"/>
                <w:szCs w:val="17"/>
              </w:rPr>
            </w:pPr>
            <w:r w:rsidRPr="00C247D5">
              <w:rPr>
                <w:sz w:val="17"/>
                <w:szCs w:val="17"/>
              </w:rPr>
              <w:t>Signature</w:t>
            </w:r>
          </w:p>
        </w:tc>
      </w:tr>
      <w:tr w:rsidR="00447646" w:rsidRPr="00C247D5" w14:paraId="36823BEA" w14:textId="77777777" w:rsidTr="00936FF2">
        <w:trPr>
          <w:jc w:val="center"/>
        </w:trPr>
        <w:tc>
          <w:tcPr>
            <w:tcW w:w="2113" w:type="dxa"/>
            <w:tcBorders>
              <w:top w:val="nil"/>
              <w:left w:val="single" w:sz="2" w:space="0" w:color="000000"/>
              <w:bottom w:val="single" w:sz="2" w:space="0" w:color="000000"/>
              <w:right w:val="nil"/>
            </w:tcBorders>
            <w:hideMark/>
          </w:tcPr>
          <w:p w14:paraId="0C9D355D" w14:textId="77777777" w:rsidR="00447646" w:rsidRPr="00C247D5" w:rsidRDefault="00447646" w:rsidP="0093444C">
            <w:pPr>
              <w:pStyle w:val="normal10"/>
              <w:rPr>
                <w:sz w:val="17"/>
                <w:szCs w:val="17"/>
              </w:rPr>
            </w:pPr>
            <w:r w:rsidRPr="00C247D5">
              <w:rPr>
                <w:sz w:val="17"/>
                <w:szCs w:val="17"/>
              </w:rPr>
              <w:t>Prepared by</w:t>
            </w:r>
          </w:p>
        </w:tc>
        <w:tc>
          <w:tcPr>
            <w:tcW w:w="2169" w:type="dxa"/>
            <w:tcBorders>
              <w:top w:val="nil"/>
              <w:left w:val="single" w:sz="2" w:space="0" w:color="000000"/>
              <w:bottom w:val="single" w:sz="2" w:space="0" w:color="000000"/>
              <w:right w:val="nil"/>
            </w:tcBorders>
          </w:tcPr>
          <w:p w14:paraId="0614D98D" w14:textId="3E01997E" w:rsidR="00447646" w:rsidRPr="00C247D5" w:rsidRDefault="00173BA4" w:rsidP="0093444C">
            <w:pPr>
              <w:pStyle w:val="normal10"/>
              <w:rPr>
                <w:sz w:val="17"/>
                <w:szCs w:val="17"/>
              </w:rPr>
            </w:pPr>
            <w:ins w:id="1" w:author="Isaac Troyano Pujadas" w:date="2018-06-04T09:09:00Z">
              <w:r>
                <w:rPr>
                  <w:sz w:val="17"/>
                  <w:szCs w:val="17"/>
                </w:rPr>
                <w:t>Isaac Troyano Pujadas</w:t>
              </w:r>
            </w:ins>
            <w:del w:id="2" w:author="Isaac Troyano Pujadas" w:date="2018-06-04T09:09:00Z">
              <w:r w:rsidR="00530EEE" w:rsidDel="00173BA4">
                <w:rPr>
                  <w:sz w:val="17"/>
                  <w:szCs w:val="17"/>
                </w:rPr>
                <w:delText>Domenico della volpe</w:delText>
              </w:r>
            </w:del>
          </w:p>
        </w:tc>
        <w:tc>
          <w:tcPr>
            <w:tcW w:w="1212" w:type="dxa"/>
            <w:tcBorders>
              <w:top w:val="nil"/>
              <w:left w:val="single" w:sz="2" w:space="0" w:color="000000"/>
              <w:bottom w:val="single" w:sz="2" w:space="0" w:color="000000"/>
              <w:right w:val="nil"/>
            </w:tcBorders>
          </w:tcPr>
          <w:p w14:paraId="68EAA281" w14:textId="0A798AAC" w:rsidR="00447646" w:rsidRPr="00C247D5" w:rsidRDefault="00936FF2" w:rsidP="0093444C">
            <w:pPr>
              <w:pStyle w:val="normal10"/>
              <w:rPr>
                <w:sz w:val="17"/>
                <w:szCs w:val="17"/>
              </w:rPr>
            </w:pPr>
            <w:r>
              <w:rPr>
                <w:sz w:val="17"/>
                <w:szCs w:val="17"/>
              </w:rPr>
              <w:fldChar w:fldCharType="begin"/>
            </w:r>
            <w:r>
              <w:rPr>
                <w:sz w:val="17"/>
                <w:szCs w:val="17"/>
              </w:rPr>
              <w:instrText xml:space="preserve"> DATE \@ "M/d/yyyy" </w:instrText>
            </w:r>
            <w:r>
              <w:rPr>
                <w:sz w:val="17"/>
                <w:szCs w:val="17"/>
              </w:rPr>
              <w:fldChar w:fldCharType="separate"/>
            </w:r>
            <w:ins w:id="3" w:author="Isaac Troyano Pujadas" w:date="2018-06-04T09:06:00Z">
              <w:r w:rsidR="00173BA4">
                <w:rPr>
                  <w:noProof/>
                  <w:sz w:val="17"/>
                  <w:szCs w:val="17"/>
                </w:rPr>
                <w:t>6/4/2018</w:t>
              </w:r>
            </w:ins>
            <w:ins w:id="4" w:author="Thibault MAINAND, stagiaire 2015" w:date="2015-08-24T14:33:00Z">
              <w:del w:id="5" w:author="Isaac Troyano Pujadas" w:date="2015-09-18T15:37:00Z">
                <w:r w:rsidR="001258E5" w:rsidDel="005F25A6">
                  <w:rPr>
                    <w:noProof/>
                    <w:sz w:val="17"/>
                    <w:szCs w:val="17"/>
                  </w:rPr>
                  <w:delText>8/24/2015</w:delText>
                </w:r>
              </w:del>
            </w:ins>
            <w:ins w:id="6" w:author="Yannick Favre" w:date="2015-06-08T11:17:00Z">
              <w:del w:id="7" w:author="Isaac Troyano Pujadas" w:date="2015-09-18T15:37:00Z">
                <w:r w:rsidR="00216414" w:rsidDel="005F25A6">
                  <w:rPr>
                    <w:noProof/>
                    <w:sz w:val="17"/>
                    <w:szCs w:val="17"/>
                  </w:rPr>
                  <w:delText>6/8/2015</w:delText>
                </w:r>
              </w:del>
            </w:ins>
            <w:del w:id="8" w:author="Isaac Troyano Pujadas" w:date="2015-09-18T15:37:00Z">
              <w:r w:rsidR="00BF457A" w:rsidDel="005F25A6">
                <w:rPr>
                  <w:noProof/>
                  <w:sz w:val="17"/>
                  <w:szCs w:val="17"/>
                </w:rPr>
                <w:delText>5/26/2015</w:delText>
              </w:r>
            </w:del>
            <w:r>
              <w:rPr>
                <w:sz w:val="17"/>
                <w:szCs w:val="17"/>
              </w:rPr>
              <w:fldChar w:fldCharType="end"/>
            </w:r>
          </w:p>
        </w:tc>
        <w:tc>
          <w:tcPr>
            <w:tcW w:w="1934" w:type="dxa"/>
            <w:tcBorders>
              <w:top w:val="nil"/>
              <w:left w:val="single" w:sz="2" w:space="0" w:color="000000"/>
              <w:bottom w:val="single" w:sz="2" w:space="0" w:color="000000"/>
              <w:right w:val="single" w:sz="2" w:space="0" w:color="000000"/>
            </w:tcBorders>
          </w:tcPr>
          <w:p w14:paraId="0C69161E" w14:textId="77777777" w:rsidR="00447646" w:rsidRPr="00C247D5" w:rsidRDefault="00447646" w:rsidP="0093444C">
            <w:pPr>
              <w:pStyle w:val="normal10"/>
              <w:rPr>
                <w:sz w:val="17"/>
                <w:szCs w:val="17"/>
              </w:rPr>
            </w:pPr>
          </w:p>
        </w:tc>
      </w:tr>
      <w:tr w:rsidR="00447646" w:rsidRPr="00C247D5" w14:paraId="2B4ABDF2" w14:textId="77777777" w:rsidTr="00936FF2">
        <w:trPr>
          <w:jc w:val="center"/>
        </w:trPr>
        <w:tc>
          <w:tcPr>
            <w:tcW w:w="2113" w:type="dxa"/>
            <w:tcBorders>
              <w:top w:val="nil"/>
              <w:left w:val="single" w:sz="2" w:space="0" w:color="000000"/>
              <w:bottom w:val="single" w:sz="2" w:space="0" w:color="000000"/>
              <w:right w:val="nil"/>
            </w:tcBorders>
          </w:tcPr>
          <w:p w14:paraId="3D4150A2" w14:textId="77777777" w:rsidR="00447646" w:rsidRPr="00C247D5" w:rsidRDefault="00447646" w:rsidP="0093444C">
            <w:pPr>
              <w:pStyle w:val="normal10"/>
              <w:rPr>
                <w:sz w:val="17"/>
                <w:szCs w:val="17"/>
              </w:rPr>
            </w:pPr>
          </w:p>
          <w:p w14:paraId="0DBF1B6A" w14:textId="77777777" w:rsidR="00447646" w:rsidRPr="00C247D5" w:rsidRDefault="00447646" w:rsidP="0093444C">
            <w:pPr>
              <w:pStyle w:val="normal10"/>
              <w:rPr>
                <w:sz w:val="17"/>
                <w:szCs w:val="17"/>
              </w:rPr>
            </w:pPr>
            <w:r w:rsidRPr="00C247D5">
              <w:rPr>
                <w:sz w:val="17"/>
                <w:szCs w:val="17"/>
              </w:rPr>
              <w:t>Verified by</w:t>
            </w:r>
          </w:p>
          <w:p w14:paraId="778B6CB3" w14:textId="77777777" w:rsidR="00447646" w:rsidRPr="00C247D5" w:rsidRDefault="00447646" w:rsidP="0093444C">
            <w:pPr>
              <w:pStyle w:val="normal10"/>
              <w:rPr>
                <w:sz w:val="17"/>
                <w:szCs w:val="17"/>
              </w:rPr>
            </w:pPr>
          </w:p>
        </w:tc>
        <w:tc>
          <w:tcPr>
            <w:tcW w:w="2169" w:type="dxa"/>
            <w:tcBorders>
              <w:top w:val="nil"/>
              <w:left w:val="single" w:sz="2" w:space="0" w:color="000000"/>
              <w:bottom w:val="single" w:sz="2" w:space="0" w:color="000000"/>
              <w:right w:val="nil"/>
            </w:tcBorders>
          </w:tcPr>
          <w:p w14:paraId="3AD5FBE6" w14:textId="2A1AE93A" w:rsidR="00447646" w:rsidRPr="00C247D5" w:rsidRDefault="00447646" w:rsidP="0093444C">
            <w:pPr>
              <w:pStyle w:val="normal10"/>
              <w:rPr>
                <w:sz w:val="17"/>
                <w:szCs w:val="17"/>
              </w:rPr>
            </w:pPr>
          </w:p>
        </w:tc>
        <w:tc>
          <w:tcPr>
            <w:tcW w:w="1212" w:type="dxa"/>
            <w:tcBorders>
              <w:top w:val="nil"/>
              <w:left w:val="single" w:sz="2" w:space="0" w:color="000000"/>
              <w:bottom w:val="single" w:sz="2" w:space="0" w:color="000000"/>
              <w:right w:val="nil"/>
            </w:tcBorders>
          </w:tcPr>
          <w:p w14:paraId="3E2D7D8C" w14:textId="1235DB32" w:rsidR="00447646" w:rsidRPr="00C247D5" w:rsidRDefault="00447646" w:rsidP="00DC01E4">
            <w:pPr>
              <w:pStyle w:val="normal10"/>
              <w:rPr>
                <w:sz w:val="17"/>
                <w:szCs w:val="17"/>
              </w:rPr>
            </w:pPr>
          </w:p>
        </w:tc>
        <w:tc>
          <w:tcPr>
            <w:tcW w:w="1934" w:type="dxa"/>
            <w:tcBorders>
              <w:top w:val="nil"/>
              <w:left w:val="single" w:sz="2" w:space="0" w:color="000000"/>
              <w:bottom w:val="single" w:sz="2" w:space="0" w:color="000000"/>
              <w:right w:val="single" w:sz="2" w:space="0" w:color="000000"/>
            </w:tcBorders>
          </w:tcPr>
          <w:p w14:paraId="72363946" w14:textId="77777777" w:rsidR="00447646" w:rsidRPr="00C247D5" w:rsidRDefault="00447646" w:rsidP="0093444C">
            <w:pPr>
              <w:pStyle w:val="normal10"/>
              <w:rPr>
                <w:sz w:val="17"/>
                <w:szCs w:val="17"/>
              </w:rPr>
            </w:pPr>
          </w:p>
          <w:p w14:paraId="25403555" w14:textId="77777777" w:rsidR="00447646" w:rsidRPr="00C247D5" w:rsidRDefault="00447646" w:rsidP="0093444C">
            <w:pPr>
              <w:pStyle w:val="normal10"/>
              <w:rPr>
                <w:sz w:val="17"/>
                <w:szCs w:val="17"/>
              </w:rPr>
            </w:pPr>
          </w:p>
        </w:tc>
      </w:tr>
      <w:tr w:rsidR="00447646" w:rsidRPr="00C247D5" w14:paraId="2749FF1E" w14:textId="77777777" w:rsidTr="00936FF2">
        <w:trPr>
          <w:jc w:val="center"/>
        </w:trPr>
        <w:tc>
          <w:tcPr>
            <w:tcW w:w="2113" w:type="dxa"/>
            <w:tcBorders>
              <w:top w:val="nil"/>
              <w:left w:val="single" w:sz="2" w:space="0" w:color="000000"/>
              <w:bottom w:val="single" w:sz="2" w:space="0" w:color="000000"/>
              <w:right w:val="nil"/>
            </w:tcBorders>
          </w:tcPr>
          <w:p w14:paraId="6D65AC00" w14:textId="77777777" w:rsidR="00447646" w:rsidRPr="00C247D5" w:rsidRDefault="00447646" w:rsidP="0093444C">
            <w:pPr>
              <w:pStyle w:val="normal10"/>
              <w:rPr>
                <w:sz w:val="17"/>
                <w:szCs w:val="17"/>
              </w:rPr>
            </w:pPr>
          </w:p>
          <w:p w14:paraId="708479F4" w14:textId="77777777" w:rsidR="00447646" w:rsidRPr="00C247D5" w:rsidRDefault="00447646" w:rsidP="0093444C">
            <w:pPr>
              <w:pStyle w:val="normal10"/>
              <w:rPr>
                <w:sz w:val="17"/>
                <w:szCs w:val="17"/>
              </w:rPr>
            </w:pPr>
            <w:r w:rsidRPr="00C247D5">
              <w:rPr>
                <w:sz w:val="17"/>
                <w:szCs w:val="17"/>
              </w:rPr>
              <w:t>Authorized by</w:t>
            </w:r>
          </w:p>
          <w:p w14:paraId="25476C85" w14:textId="77777777" w:rsidR="00447646" w:rsidRPr="00C247D5" w:rsidRDefault="00447646" w:rsidP="0093444C">
            <w:pPr>
              <w:pStyle w:val="normal10"/>
              <w:rPr>
                <w:sz w:val="17"/>
                <w:szCs w:val="17"/>
              </w:rPr>
            </w:pPr>
          </w:p>
        </w:tc>
        <w:tc>
          <w:tcPr>
            <w:tcW w:w="2169" w:type="dxa"/>
            <w:tcBorders>
              <w:top w:val="nil"/>
              <w:left w:val="single" w:sz="2" w:space="0" w:color="000000"/>
              <w:bottom w:val="single" w:sz="2" w:space="0" w:color="000000"/>
              <w:right w:val="nil"/>
            </w:tcBorders>
          </w:tcPr>
          <w:p w14:paraId="401AECEE" w14:textId="77777777" w:rsidR="00447646" w:rsidRPr="00C247D5" w:rsidRDefault="00447646" w:rsidP="0093444C">
            <w:pPr>
              <w:pStyle w:val="normal10"/>
              <w:rPr>
                <w:sz w:val="17"/>
                <w:szCs w:val="17"/>
              </w:rPr>
            </w:pPr>
          </w:p>
        </w:tc>
        <w:tc>
          <w:tcPr>
            <w:tcW w:w="1212" w:type="dxa"/>
            <w:tcBorders>
              <w:top w:val="nil"/>
              <w:left w:val="single" w:sz="2" w:space="0" w:color="000000"/>
              <w:bottom w:val="single" w:sz="2" w:space="0" w:color="000000"/>
              <w:right w:val="nil"/>
            </w:tcBorders>
          </w:tcPr>
          <w:p w14:paraId="64002C4B" w14:textId="77777777" w:rsidR="00447646" w:rsidRPr="00C247D5" w:rsidRDefault="00447646" w:rsidP="0093444C">
            <w:pPr>
              <w:pStyle w:val="normal10"/>
              <w:rPr>
                <w:sz w:val="17"/>
                <w:szCs w:val="17"/>
              </w:rPr>
            </w:pPr>
          </w:p>
        </w:tc>
        <w:tc>
          <w:tcPr>
            <w:tcW w:w="1934" w:type="dxa"/>
            <w:tcBorders>
              <w:top w:val="nil"/>
              <w:left w:val="single" w:sz="2" w:space="0" w:color="000000"/>
              <w:bottom w:val="single" w:sz="2" w:space="0" w:color="000000"/>
              <w:right w:val="single" w:sz="2" w:space="0" w:color="000000"/>
            </w:tcBorders>
          </w:tcPr>
          <w:p w14:paraId="75B01E2C" w14:textId="77777777" w:rsidR="00447646" w:rsidRPr="00C247D5" w:rsidRDefault="00447646" w:rsidP="0093444C">
            <w:pPr>
              <w:pStyle w:val="normal10"/>
              <w:rPr>
                <w:sz w:val="17"/>
                <w:szCs w:val="17"/>
              </w:rPr>
            </w:pPr>
          </w:p>
          <w:p w14:paraId="00827187" w14:textId="77777777" w:rsidR="00447646" w:rsidRPr="00C247D5" w:rsidRDefault="00447646" w:rsidP="0093444C">
            <w:pPr>
              <w:pStyle w:val="normal10"/>
              <w:rPr>
                <w:sz w:val="17"/>
                <w:szCs w:val="17"/>
              </w:rPr>
            </w:pPr>
          </w:p>
        </w:tc>
      </w:tr>
    </w:tbl>
    <w:p w14:paraId="5CCCE8C8" w14:textId="77777777" w:rsidR="00447646" w:rsidRPr="00C247D5" w:rsidRDefault="00447646" w:rsidP="00447646"/>
    <w:p w14:paraId="3C0B1F8E" w14:textId="77777777" w:rsidR="00447646" w:rsidRPr="00C247D5" w:rsidRDefault="00447646" w:rsidP="00447646">
      <w:pPr>
        <w:rPr>
          <w:b/>
        </w:rPr>
      </w:pPr>
    </w:p>
    <w:p w14:paraId="11C6531F" w14:textId="77777777" w:rsidR="00447646" w:rsidRPr="00C247D5" w:rsidRDefault="00447646" w:rsidP="00447646"/>
    <w:p w14:paraId="006F7926" w14:textId="77777777" w:rsidR="00447646" w:rsidRPr="00C247D5" w:rsidRDefault="00447646" w:rsidP="00447646"/>
    <w:p w14:paraId="4F8752B6" w14:textId="77777777" w:rsidR="00447646" w:rsidRPr="00C247D5" w:rsidRDefault="00447646" w:rsidP="00447646"/>
    <w:p w14:paraId="157CFAE5" w14:textId="77777777" w:rsidR="00447646" w:rsidRPr="00C247D5" w:rsidRDefault="00447646" w:rsidP="00447646"/>
    <w:p w14:paraId="76B1DBE9" w14:textId="77777777" w:rsidR="00447646" w:rsidRPr="00C247D5" w:rsidRDefault="00447646" w:rsidP="00447646"/>
    <w:p w14:paraId="204E66BE" w14:textId="77777777" w:rsidR="00447646" w:rsidRPr="00C247D5" w:rsidRDefault="00447646" w:rsidP="00447646"/>
    <w:p w14:paraId="7AC84C7B" w14:textId="77777777" w:rsidR="00447646" w:rsidRPr="00C247D5" w:rsidRDefault="00447646" w:rsidP="00447646"/>
    <w:p w14:paraId="712AF322" w14:textId="77777777" w:rsidR="00447646" w:rsidRPr="00C247D5" w:rsidRDefault="00447646" w:rsidP="00447646"/>
    <w:p w14:paraId="17BE4149" w14:textId="77777777" w:rsidR="00447646" w:rsidRPr="00C247D5" w:rsidRDefault="00447646" w:rsidP="00447646"/>
    <w:p w14:paraId="78DB5094" w14:textId="77777777" w:rsidR="00447646" w:rsidRPr="00C247D5" w:rsidRDefault="00447646" w:rsidP="00447646"/>
    <w:p w14:paraId="10AF2D69" w14:textId="77777777" w:rsidR="00447646" w:rsidRPr="00C247D5" w:rsidRDefault="00447646" w:rsidP="00447646"/>
    <w:p w14:paraId="2B6DE17F" w14:textId="77777777" w:rsidR="00447646" w:rsidRPr="00C247D5" w:rsidRDefault="00447646" w:rsidP="00447646"/>
    <w:p w14:paraId="3170A280" w14:textId="77777777" w:rsidR="00447646" w:rsidRPr="00C247D5" w:rsidRDefault="00447646" w:rsidP="00447646">
      <w:pPr>
        <w:pageBreakBefore/>
        <w:ind w:left="720"/>
        <w:rPr>
          <w:rStyle w:val="Titleheader"/>
        </w:rPr>
      </w:pPr>
      <w:r w:rsidRPr="00C247D5">
        <w:rPr>
          <w:rStyle w:val="Titleheader"/>
        </w:rPr>
        <w:lastRenderedPageBreak/>
        <w:t>Document Change Record</w:t>
      </w:r>
    </w:p>
    <w:tbl>
      <w:tblPr>
        <w:tblW w:w="0" w:type="auto"/>
        <w:jc w:val="center"/>
        <w:tblLayout w:type="fixed"/>
        <w:tblLook w:val="04A0" w:firstRow="1" w:lastRow="0" w:firstColumn="1" w:lastColumn="0" w:noHBand="0" w:noVBand="1"/>
      </w:tblPr>
      <w:tblGrid>
        <w:gridCol w:w="912"/>
        <w:gridCol w:w="2238"/>
        <w:gridCol w:w="1947"/>
        <w:gridCol w:w="4414"/>
      </w:tblGrid>
      <w:tr w:rsidR="00447646" w:rsidRPr="00C247D5" w14:paraId="2A11030E" w14:textId="77777777" w:rsidTr="0093444C">
        <w:trPr>
          <w:trHeight w:hRule="exact" w:val="1160"/>
          <w:tblHeader/>
          <w:jc w:val="center"/>
        </w:trPr>
        <w:tc>
          <w:tcPr>
            <w:tcW w:w="912" w:type="dxa"/>
            <w:tcBorders>
              <w:top w:val="single" w:sz="2" w:space="0" w:color="000000"/>
              <w:left w:val="single" w:sz="2" w:space="0" w:color="000000"/>
              <w:bottom w:val="single" w:sz="2" w:space="0" w:color="000000"/>
              <w:right w:val="nil"/>
            </w:tcBorders>
            <w:vAlign w:val="center"/>
            <w:hideMark/>
          </w:tcPr>
          <w:p w14:paraId="4916C86A" w14:textId="77777777" w:rsidR="00447646" w:rsidRPr="00C247D5" w:rsidRDefault="00447646" w:rsidP="0093444C">
            <w:pPr>
              <w:pStyle w:val="normal10"/>
              <w:rPr>
                <w:sz w:val="17"/>
                <w:szCs w:val="17"/>
              </w:rPr>
            </w:pPr>
            <w:r w:rsidRPr="00C247D5">
              <w:rPr>
                <w:sz w:val="17"/>
                <w:szCs w:val="17"/>
              </w:rPr>
              <w:t>Issue</w:t>
            </w:r>
          </w:p>
        </w:tc>
        <w:tc>
          <w:tcPr>
            <w:tcW w:w="2238" w:type="dxa"/>
            <w:tcBorders>
              <w:top w:val="single" w:sz="2" w:space="0" w:color="000000"/>
              <w:left w:val="single" w:sz="2" w:space="0" w:color="000000"/>
              <w:bottom w:val="single" w:sz="2" w:space="0" w:color="000000"/>
              <w:right w:val="nil"/>
            </w:tcBorders>
            <w:vAlign w:val="center"/>
            <w:hideMark/>
          </w:tcPr>
          <w:p w14:paraId="0A136207" w14:textId="77777777" w:rsidR="00447646" w:rsidRPr="00C247D5" w:rsidRDefault="00447646" w:rsidP="0093444C">
            <w:pPr>
              <w:pStyle w:val="normal10"/>
              <w:rPr>
                <w:sz w:val="17"/>
                <w:szCs w:val="17"/>
              </w:rPr>
            </w:pPr>
            <w:r w:rsidRPr="00C247D5">
              <w:rPr>
                <w:sz w:val="17"/>
                <w:szCs w:val="17"/>
              </w:rPr>
              <w:t>Date</w:t>
            </w:r>
          </w:p>
        </w:tc>
        <w:tc>
          <w:tcPr>
            <w:tcW w:w="1947" w:type="dxa"/>
            <w:tcBorders>
              <w:top w:val="single" w:sz="2" w:space="0" w:color="000000"/>
              <w:left w:val="single" w:sz="2" w:space="0" w:color="000000"/>
              <w:bottom w:val="single" w:sz="2" w:space="0" w:color="000000"/>
              <w:right w:val="nil"/>
            </w:tcBorders>
            <w:vAlign w:val="center"/>
            <w:hideMark/>
          </w:tcPr>
          <w:p w14:paraId="24A46004" w14:textId="77777777" w:rsidR="00447646" w:rsidRPr="00C247D5" w:rsidRDefault="00447646" w:rsidP="0093444C">
            <w:pPr>
              <w:pStyle w:val="normal10"/>
              <w:rPr>
                <w:sz w:val="17"/>
                <w:szCs w:val="17"/>
              </w:rPr>
            </w:pPr>
            <w:r w:rsidRPr="00C247D5">
              <w:rPr>
                <w:sz w:val="17"/>
                <w:szCs w:val="17"/>
              </w:rPr>
              <w:t>Changed Section</w:t>
            </w:r>
          </w:p>
        </w:tc>
        <w:tc>
          <w:tcPr>
            <w:tcW w:w="4414" w:type="dxa"/>
            <w:tcBorders>
              <w:top w:val="single" w:sz="2" w:space="0" w:color="000000"/>
              <w:left w:val="single" w:sz="2" w:space="0" w:color="000000"/>
              <w:bottom w:val="single" w:sz="2" w:space="0" w:color="000000"/>
              <w:right w:val="single" w:sz="2" w:space="0" w:color="000000"/>
            </w:tcBorders>
            <w:vAlign w:val="center"/>
            <w:hideMark/>
          </w:tcPr>
          <w:p w14:paraId="51043924" w14:textId="77777777" w:rsidR="00447646" w:rsidRPr="00C247D5" w:rsidRDefault="00447646" w:rsidP="0093444C">
            <w:pPr>
              <w:pStyle w:val="normal10"/>
              <w:rPr>
                <w:sz w:val="17"/>
                <w:szCs w:val="17"/>
              </w:rPr>
            </w:pPr>
            <w:r w:rsidRPr="00C247D5">
              <w:rPr>
                <w:sz w:val="17"/>
                <w:szCs w:val="17"/>
              </w:rPr>
              <w:t>Description of Change</w:t>
            </w:r>
          </w:p>
        </w:tc>
      </w:tr>
      <w:tr w:rsidR="00B7608D" w:rsidRPr="00C247D5" w14:paraId="579EE468" w14:textId="77777777" w:rsidTr="00244104">
        <w:trPr>
          <w:jc w:val="center"/>
        </w:trPr>
        <w:tc>
          <w:tcPr>
            <w:tcW w:w="912" w:type="dxa"/>
            <w:tcBorders>
              <w:top w:val="nil"/>
              <w:left w:val="single" w:sz="2" w:space="0" w:color="000000"/>
              <w:bottom w:val="single" w:sz="2" w:space="0" w:color="000000"/>
              <w:right w:val="nil"/>
            </w:tcBorders>
          </w:tcPr>
          <w:p w14:paraId="69AEF5EB" w14:textId="5FBF69E1" w:rsidR="00B7608D" w:rsidRPr="00C247D5" w:rsidRDefault="00B7608D" w:rsidP="0093444C">
            <w:pPr>
              <w:pStyle w:val="normal10"/>
              <w:rPr>
                <w:sz w:val="17"/>
                <w:szCs w:val="17"/>
              </w:rPr>
            </w:pPr>
            <w:r w:rsidRPr="00C247D5">
              <w:rPr>
                <w:sz w:val="17"/>
                <w:szCs w:val="17"/>
              </w:rPr>
              <w:t>1</w:t>
            </w:r>
          </w:p>
        </w:tc>
        <w:tc>
          <w:tcPr>
            <w:tcW w:w="2238" w:type="dxa"/>
            <w:tcBorders>
              <w:top w:val="nil"/>
              <w:left w:val="single" w:sz="2" w:space="0" w:color="000000"/>
              <w:bottom w:val="single" w:sz="2" w:space="0" w:color="000000"/>
              <w:right w:val="nil"/>
            </w:tcBorders>
          </w:tcPr>
          <w:p w14:paraId="781D1D4C" w14:textId="154ECD33" w:rsidR="00B7608D" w:rsidRPr="00C247D5" w:rsidRDefault="00B7608D" w:rsidP="0093444C">
            <w:pPr>
              <w:pStyle w:val="normal10"/>
              <w:rPr>
                <w:sz w:val="17"/>
                <w:szCs w:val="17"/>
              </w:rPr>
            </w:pPr>
            <w:r w:rsidRPr="00C247D5">
              <w:rPr>
                <w:sz w:val="17"/>
                <w:szCs w:val="17"/>
              </w:rPr>
              <w:t>201</w:t>
            </w:r>
            <w:ins w:id="9" w:author="Isaac Troyano Pujadas" w:date="2015-09-18T16:52:00Z">
              <w:r w:rsidR="007611DD">
                <w:rPr>
                  <w:sz w:val="17"/>
                  <w:szCs w:val="17"/>
                </w:rPr>
                <w:t>5</w:t>
              </w:r>
            </w:ins>
            <w:del w:id="10" w:author="Isaac Troyano Pujadas" w:date="2015-09-18T16:52:00Z">
              <w:r w:rsidRPr="00C247D5" w:rsidDel="007611DD">
                <w:rPr>
                  <w:sz w:val="17"/>
                  <w:szCs w:val="17"/>
                </w:rPr>
                <w:delText>3</w:delText>
              </w:r>
            </w:del>
            <w:r w:rsidRPr="00C247D5">
              <w:rPr>
                <w:sz w:val="17"/>
                <w:szCs w:val="17"/>
              </w:rPr>
              <w:t>-</w:t>
            </w:r>
            <w:ins w:id="11" w:author="Isaac Troyano Pujadas" w:date="2015-09-18T16:53:00Z">
              <w:r w:rsidR="007611DD">
                <w:rPr>
                  <w:sz w:val="17"/>
                  <w:szCs w:val="17"/>
                </w:rPr>
                <w:t>06</w:t>
              </w:r>
            </w:ins>
            <w:del w:id="12" w:author="Isaac Troyano Pujadas" w:date="2015-09-18T16:53:00Z">
              <w:r w:rsidRPr="00C247D5" w:rsidDel="007611DD">
                <w:rPr>
                  <w:sz w:val="17"/>
                  <w:szCs w:val="17"/>
                </w:rPr>
                <w:delText>10</w:delText>
              </w:r>
            </w:del>
            <w:r w:rsidRPr="00C247D5">
              <w:rPr>
                <w:sz w:val="17"/>
                <w:szCs w:val="17"/>
              </w:rPr>
              <w:t>-21</w:t>
            </w:r>
          </w:p>
        </w:tc>
        <w:tc>
          <w:tcPr>
            <w:tcW w:w="1947" w:type="dxa"/>
            <w:tcBorders>
              <w:top w:val="nil"/>
              <w:left w:val="single" w:sz="2" w:space="0" w:color="000000"/>
              <w:bottom w:val="single" w:sz="2" w:space="0" w:color="000000"/>
              <w:right w:val="nil"/>
            </w:tcBorders>
          </w:tcPr>
          <w:p w14:paraId="0FF9E027" w14:textId="3B5926CE" w:rsidR="00B7608D" w:rsidRPr="00C247D5" w:rsidRDefault="00B7608D" w:rsidP="0093444C">
            <w:pPr>
              <w:pStyle w:val="normal10"/>
              <w:rPr>
                <w:sz w:val="17"/>
                <w:szCs w:val="17"/>
              </w:rPr>
            </w:pPr>
            <w:r w:rsidRPr="00C247D5">
              <w:rPr>
                <w:sz w:val="17"/>
                <w:szCs w:val="17"/>
              </w:rPr>
              <w:t>All</w:t>
            </w:r>
          </w:p>
        </w:tc>
        <w:tc>
          <w:tcPr>
            <w:tcW w:w="4414" w:type="dxa"/>
            <w:tcBorders>
              <w:top w:val="nil"/>
              <w:left w:val="single" w:sz="2" w:space="0" w:color="000000"/>
              <w:bottom w:val="single" w:sz="2" w:space="0" w:color="000000"/>
              <w:right w:val="single" w:sz="2" w:space="0" w:color="000000"/>
            </w:tcBorders>
          </w:tcPr>
          <w:p w14:paraId="0018EF3F" w14:textId="66328DF1" w:rsidR="00B7608D" w:rsidRPr="00C247D5" w:rsidRDefault="00B7608D" w:rsidP="0093444C">
            <w:pPr>
              <w:pStyle w:val="normal10"/>
              <w:rPr>
                <w:sz w:val="17"/>
                <w:szCs w:val="17"/>
              </w:rPr>
            </w:pPr>
            <w:r w:rsidRPr="00C247D5">
              <w:rPr>
                <w:sz w:val="17"/>
                <w:szCs w:val="17"/>
              </w:rPr>
              <w:t>First issue - preliminary</w:t>
            </w:r>
          </w:p>
        </w:tc>
      </w:tr>
      <w:tr w:rsidR="00B7608D" w:rsidRPr="00C247D5" w14:paraId="429627AD" w14:textId="77777777" w:rsidTr="0093444C">
        <w:trPr>
          <w:jc w:val="center"/>
        </w:trPr>
        <w:tc>
          <w:tcPr>
            <w:tcW w:w="912" w:type="dxa"/>
            <w:tcBorders>
              <w:top w:val="nil"/>
              <w:left w:val="single" w:sz="2" w:space="0" w:color="000000"/>
              <w:bottom w:val="single" w:sz="2" w:space="0" w:color="000000"/>
              <w:right w:val="nil"/>
            </w:tcBorders>
          </w:tcPr>
          <w:p w14:paraId="05AD3D2F" w14:textId="0EBCE4D4" w:rsidR="00B7608D" w:rsidRPr="00C247D5" w:rsidRDefault="007611DD" w:rsidP="0093444C">
            <w:pPr>
              <w:pStyle w:val="normal10"/>
              <w:rPr>
                <w:sz w:val="17"/>
                <w:szCs w:val="17"/>
              </w:rPr>
            </w:pPr>
            <w:ins w:id="13" w:author="Isaac Troyano Pujadas" w:date="2015-09-18T16:52:00Z">
              <w:r>
                <w:rPr>
                  <w:sz w:val="17"/>
                  <w:szCs w:val="17"/>
                </w:rPr>
                <w:t>1.1</w:t>
              </w:r>
            </w:ins>
          </w:p>
        </w:tc>
        <w:tc>
          <w:tcPr>
            <w:tcW w:w="2238" w:type="dxa"/>
            <w:tcBorders>
              <w:top w:val="nil"/>
              <w:left w:val="single" w:sz="2" w:space="0" w:color="000000"/>
              <w:bottom w:val="single" w:sz="2" w:space="0" w:color="000000"/>
              <w:right w:val="nil"/>
            </w:tcBorders>
          </w:tcPr>
          <w:p w14:paraId="6210D531" w14:textId="5255A105" w:rsidR="00B7608D" w:rsidRPr="00C247D5" w:rsidRDefault="007611DD" w:rsidP="0093444C">
            <w:pPr>
              <w:pStyle w:val="normal10"/>
              <w:rPr>
                <w:sz w:val="17"/>
                <w:szCs w:val="17"/>
              </w:rPr>
            </w:pPr>
            <w:ins w:id="14" w:author="Isaac Troyano Pujadas" w:date="2015-09-18T16:52:00Z">
              <w:r>
                <w:rPr>
                  <w:sz w:val="17"/>
                  <w:szCs w:val="17"/>
                </w:rPr>
                <w:t>2015-</w:t>
              </w:r>
            </w:ins>
            <w:ins w:id="15" w:author="Isaac Troyano Pujadas" w:date="2015-09-18T16:53:00Z">
              <w:r>
                <w:rPr>
                  <w:sz w:val="17"/>
                  <w:szCs w:val="17"/>
                </w:rPr>
                <w:t>09-18</w:t>
              </w:r>
            </w:ins>
          </w:p>
        </w:tc>
        <w:tc>
          <w:tcPr>
            <w:tcW w:w="1947" w:type="dxa"/>
            <w:tcBorders>
              <w:top w:val="nil"/>
              <w:left w:val="single" w:sz="2" w:space="0" w:color="000000"/>
              <w:bottom w:val="single" w:sz="2" w:space="0" w:color="000000"/>
              <w:right w:val="nil"/>
            </w:tcBorders>
          </w:tcPr>
          <w:p w14:paraId="3ACF9D94" w14:textId="3A0F1AB4" w:rsidR="00B7608D" w:rsidRPr="00C247D5" w:rsidRDefault="007611DD" w:rsidP="0093444C">
            <w:pPr>
              <w:pStyle w:val="normal10"/>
              <w:rPr>
                <w:sz w:val="17"/>
                <w:szCs w:val="17"/>
              </w:rPr>
            </w:pPr>
            <w:ins w:id="16" w:author="Isaac Troyano Pujadas" w:date="2015-09-18T16:53:00Z">
              <w:r>
                <w:rPr>
                  <w:sz w:val="17"/>
                  <w:szCs w:val="17"/>
                </w:rPr>
                <w:t>6.5.4</w:t>
              </w:r>
            </w:ins>
          </w:p>
        </w:tc>
        <w:tc>
          <w:tcPr>
            <w:tcW w:w="4414" w:type="dxa"/>
            <w:tcBorders>
              <w:top w:val="nil"/>
              <w:left w:val="single" w:sz="2" w:space="0" w:color="000000"/>
              <w:bottom w:val="single" w:sz="2" w:space="0" w:color="000000"/>
              <w:right w:val="single" w:sz="2" w:space="0" w:color="000000"/>
            </w:tcBorders>
          </w:tcPr>
          <w:p w14:paraId="49DD1C5E" w14:textId="00BCD7E9" w:rsidR="00B7608D" w:rsidRPr="00C247D5" w:rsidRDefault="007611DD" w:rsidP="0093444C">
            <w:pPr>
              <w:pStyle w:val="normal10"/>
              <w:rPr>
                <w:sz w:val="17"/>
                <w:szCs w:val="17"/>
              </w:rPr>
            </w:pPr>
            <w:ins w:id="17" w:author="Isaac Troyano Pujadas" w:date="2015-09-18T16:53:00Z">
              <w:r>
                <w:rPr>
                  <w:sz w:val="17"/>
                  <w:szCs w:val="17"/>
                </w:rPr>
                <w:t>Set CAN ADDR</w:t>
              </w:r>
            </w:ins>
            <w:ins w:id="18" w:author="Isaac Troyano Pujadas" w:date="2015-09-18T16:54:00Z">
              <w:r>
                <w:rPr>
                  <w:sz w:val="17"/>
                  <w:szCs w:val="17"/>
                </w:rPr>
                <w:t xml:space="preserve"> answer not corresponding to FW implementation</w:t>
              </w:r>
            </w:ins>
            <w:ins w:id="19" w:author="Isaac Troyano Pujadas" w:date="2015-09-18T16:53:00Z">
              <w:r>
                <w:rPr>
                  <w:sz w:val="17"/>
                  <w:szCs w:val="17"/>
                </w:rPr>
                <w:t xml:space="preserve"> </w:t>
              </w:r>
            </w:ins>
          </w:p>
        </w:tc>
      </w:tr>
      <w:tr w:rsidR="00B7608D" w:rsidRPr="00C247D5" w14:paraId="20286FA2" w14:textId="77777777" w:rsidTr="0093444C">
        <w:trPr>
          <w:jc w:val="center"/>
        </w:trPr>
        <w:tc>
          <w:tcPr>
            <w:tcW w:w="912" w:type="dxa"/>
            <w:tcBorders>
              <w:top w:val="nil"/>
              <w:left w:val="single" w:sz="2" w:space="0" w:color="000000"/>
              <w:bottom w:val="single" w:sz="2" w:space="0" w:color="000000"/>
              <w:right w:val="nil"/>
            </w:tcBorders>
          </w:tcPr>
          <w:p w14:paraId="157CF669" w14:textId="77777777" w:rsidR="00B7608D" w:rsidRPr="00C247D5" w:rsidRDefault="00B7608D" w:rsidP="0093444C">
            <w:pPr>
              <w:pStyle w:val="normal10"/>
              <w:rPr>
                <w:sz w:val="17"/>
                <w:szCs w:val="17"/>
              </w:rPr>
            </w:pPr>
          </w:p>
        </w:tc>
        <w:tc>
          <w:tcPr>
            <w:tcW w:w="2238" w:type="dxa"/>
            <w:tcBorders>
              <w:top w:val="nil"/>
              <w:left w:val="single" w:sz="2" w:space="0" w:color="000000"/>
              <w:bottom w:val="single" w:sz="2" w:space="0" w:color="000000"/>
              <w:right w:val="nil"/>
            </w:tcBorders>
          </w:tcPr>
          <w:p w14:paraId="7605D675" w14:textId="77777777" w:rsidR="00B7608D" w:rsidRPr="00C247D5" w:rsidRDefault="00B7608D" w:rsidP="0093444C">
            <w:pPr>
              <w:pStyle w:val="normal10"/>
              <w:rPr>
                <w:sz w:val="17"/>
                <w:szCs w:val="17"/>
              </w:rPr>
            </w:pPr>
          </w:p>
        </w:tc>
        <w:tc>
          <w:tcPr>
            <w:tcW w:w="1947" w:type="dxa"/>
            <w:tcBorders>
              <w:top w:val="nil"/>
              <w:left w:val="single" w:sz="2" w:space="0" w:color="000000"/>
              <w:bottom w:val="single" w:sz="2" w:space="0" w:color="000000"/>
              <w:right w:val="nil"/>
            </w:tcBorders>
          </w:tcPr>
          <w:p w14:paraId="59014F2C" w14:textId="77777777" w:rsidR="00B7608D" w:rsidRPr="00C247D5" w:rsidRDefault="00B7608D" w:rsidP="0093444C">
            <w:pPr>
              <w:pStyle w:val="normal10"/>
              <w:rPr>
                <w:sz w:val="17"/>
                <w:szCs w:val="17"/>
              </w:rPr>
            </w:pPr>
          </w:p>
        </w:tc>
        <w:tc>
          <w:tcPr>
            <w:tcW w:w="4414" w:type="dxa"/>
            <w:tcBorders>
              <w:top w:val="nil"/>
              <w:left w:val="single" w:sz="2" w:space="0" w:color="000000"/>
              <w:bottom w:val="single" w:sz="2" w:space="0" w:color="000000"/>
              <w:right w:val="single" w:sz="2" w:space="0" w:color="000000"/>
            </w:tcBorders>
          </w:tcPr>
          <w:p w14:paraId="224730D0" w14:textId="77777777" w:rsidR="00B7608D" w:rsidRPr="00C247D5" w:rsidRDefault="00B7608D" w:rsidP="0093444C">
            <w:pPr>
              <w:pStyle w:val="normal10"/>
              <w:rPr>
                <w:sz w:val="17"/>
                <w:szCs w:val="17"/>
              </w:rPr>
            </w:pPr>
          </w:p>
        </w:tc>
      </w:tr>
      <w:tr w:rsidR="00B7608D" w:rsidRPr="00C247D5" w14:paraId="05482991" w14:textId="77777777" w:rsidTr="0093444C">
        <w:trPr>
          <w:jc w:val="center"/>
        </w:trPr>
        <w:tc>
          <w:tcPr>
            <w:tcW w:w="912" w:type="dxa"/>
            <w:tcBorders>
              <w:top w:val="nil"/>
              <w:left w:val="single" w:sz="2" w:space="0" w:color="000000"/>
              <w:bottom w:val="single" w:sz="2" w:space="0" w:color="000000"/>
              <w:right w:val="nil"/>
            </w:tcBorders>
          </w:tcPr>
          <w:p w14:paraId="4A4F6C0C" w14:textId="77777777" w:rsidR="00B7608D" w:rsidRPr="00C247D5" w:rsidRDefault="00B7608D" w:rsidP="0093444C">
            <w:pPr>
              <w:pStyle w:val="normal10"/>
              <w:rPr>
                <w:sz w:val="17"/>
                <w:szCs w:val="17"/>
              </w:rPr>
            </w:pPr>
          </w:p>
        </w:tc>
        <w:tc>
          <w:tcPr>
            <w:tcW w:w="2238" w:type="dxa"/>
            <w:tcBorders>
              <w:top w:val="nil"/>
              <w:left w:val="single" w:sz="2" w:space="0" w:color="000000"/>
              <w:bottom w:val="single" w:sz="2" w:space="0" w:color="000000"/>
              <w:right w:val="nil"/>
            </w:tcBorders>
          </w:tcPr>
          <w:p w14:paraId="63F0EC29" w14:textId="77777777" w:rsidR="00B7608D" w:rsidRPr="00C247D5" w:rsidRDefault="00B7608D" w:rsidP="0093444C">
            <w:pPr>
              <w:pStyle w:val="normal10"/>
              <w:rPr>
                <w:sz w:val="17"/>
                <w:szCs w:val="17"/>
              </w:rPr>
            </w:pPr>
          </w:p>
        </w:tc>
        <w:tc>
          <w:tcPr>
            <w:tcW w:w="1947" w:type="dxa"/>
            <w:tcBorders>
              <w:top w:val="nil"/>
              <w:left w:val="single" w:sz="2" w:space="0" w:color="000000"/>
              <w:bottom w:val="single" w:sz="2" w:space="0" w:color="000000"/>
              <w:right w:val="nil"/>
            </w:tcBorders>
          </w:tcPr>
          <w:p w14:paraId="2CA0DF00" w14:textId="77777777" w:rsidR="00B7608D" w:rsidRPr="00C247D5" w:rsidRDefault="00B7608D" w:rsidP="0093444C">
            <w:pPr>
              <w:pStyle w:val="normal10"/>
              <w:rPr>
                <w:sz w:val="17"/>
                <w:szCs w:val="17"/>
              </w:rPr>
            </w:pPr>
          </w:p>
        </w:tc>
        <w:tc>
          <w:tcPr>
            <w:tcW w:w="4414" w:type="dxa"/>
            <w:tcBorders>
              <w:top w:val="nil"/>
              <w:left w:val="single" w:sz="2" w:space="0" w:color="000000"/>
              <w:bottom w:val="single" w:sz="2" w:space="0" w:color="000000"/>
              <w:right w:val="single" w:sz="2" w:space="0" w:color="000000"/>
            </w:tcBorders>
          </w:tcPr>
          <w:p w14:paraId="3297D160" w14:textId="77777777" w:rsidR="00B7608D" w:rsidRPr="00C247D5" w:rsidRDefault="00B7608D" w:rsidP="0093444C">
            <w:pPr>
              <w:pStyle w:val="normal10"/>
              <w:rPr>
                <w:sz w:val="17"/>
                <w:szCs w:val="17"/>
              </w:rPr>
            </w:pPr>
          </w:p>
        </w:tc>
      </w:tr>
      <w:tr w:rsidR="00B7608D" w:rsidRPr="00C247D5" w14:paraId="0062719D" w14:textId="77777777" w:rsidTr="0093444C">
        <w:trPr>
          <w:jc w:val="center"/>
        </w:trPr>
        <w:tc>
          <w:tcPr>
            <w:tcW w:w="912" w:type="dxa"/>
            <w:tcBorders>
              <w:top w:val="nil"/>
              <w:left w:val="single" w:sz="2" w:space="0" w:color="000000"/>
              <w:bottom w:val="single" w:sz="2" w:space="0" w:color="000000"/>
              <w:right w:val="nil"/>
            </w:tcBorders>
          </w:tcPr>
          <w:p w14:paraId="3C6F6369" w14:textId="77777777" w:rsidR="00B7608D" w:rsidRPr="00C247D5" w:rsidRDefault="00B7608D" w:rsidP="0093444C">
            <w:pPr>
              <w:pStyle w:val="normal10"/>
              <w:rPr>
                <w:sz w:val="17"/>
                <w:szCs w:val="17"/>
              </w:rPr>
            </w:pPr>
          </w:p>
        </w:tc>
        <w:tc>
          <w:tcPr>
            <w:tcW w:w="2238" w:type="dxa"/>
            <w:tcBorders>
              <w:top w:val="nil"/>
              <w:left w:val="single" w:sz="2" w:space="0" w:color="000000"/>
              <w:bottom w:val="single" w:sz="2" w:space="0" w:color="000000"/>
              <w:right w:val="nil"/>
            </w:tcBorders>
          </w:tcPr>
          <w:p w14:paraId="184594C7" w14:textId="77777777" w:rsidR="00B7608D" w:rsidRPr="00C247D5" w:rsidRDefault="00B7608D" w:rsidP="0093444C">
            <w:pPr>
              <w:pStyle w:val="normal10"/>
              <w:rPr>
                <w:sz w:val="17"/>
                <w:szCs w:val="17"/>
              </w:rPr>
            </w:pPr>
          </w:p>
        </w:tc>
        <w:tc>
          <w:tcPr>
            <w:tcW w:w="1947" w:type="dxa"/>
            <w:tcBorders>
              <w:top w:val="nil"/>
              <w:left w:val="single" w:sz="2" w:space="0" w:color="000000"/>
              <w:bottom w:val="single" w:sz="2" w:space="0" w:color="000000"/>
              <w:right w:val="nil"/>
            </w:tcBorders>
          </w:tcPr>
          <w:p w14:paraId="406963C5" w14:textId="77777777" w:rsidR="00B7608D" w:rsidRPr="00C247D5" w:rsidRDefault="00B7608D" w:rsidP="0093444C">
            <w:pPr>
              <w:pStyle w:val="normal10"/>
              <w:rPr>
                <w:sz w:val="17"/>
                <w:szCs w:val="17"/>
              </w:rPr>
            </w:pPr>
          </w:p>
        </w:tc>
        <w:tc>
          <w:tcPr>
            <w:tcW w:w="4414" w:type="dxa"/>
            <w:tcBorders>
              <w:top w:val="nil"/>
              <w:left w:val="single" w:sz="2" w:space="0" w:color="000000"/>
              <w:bottom w:val="single" w:sz="2" w:space="0" w:color="000000"/>
              <w:right w:val="single" w:sz="2" w:space="0" w:color="000000"/>
            </w:tcBorders>
          </w:tcPr>
          <w:p w14:paraId="26254F5D" w14:textId="77777777" w:rsidR="00B7608D" w:rsidRPr="00C247D5" w:rsidRDefault="00B7608D" w:rsidP="0093444C">
            <w:pPr>
              <w:pStyle w:val="normal10"/>
              <w:rPr>
                <w:sz w:val="17"/>
                <w:szCs w:val="17"/>
              </w:rPr>
            </w:pPr>
          </w:p>
        </w:tc>
      </w:tr>
    </w:tbl>
    <w:p w14:paraId="5BAD4ACE" w14:textId="77777777" w:rsidR="00447646" w:rsidRPr="00C247D5" w:rsidRDefault="00447646" w:rsidP="00447646">
      <w:pPr>
        <w:pStyle w:val="normal10"/>
        <w:rPr>
          <w:rFonts w:ascii="Times New Roman" w:hAnsi="Times New Roman"/>
          <w:sz w:val="24"/>
        </w:rPr>
      </w:pPr>
    </w:p>
    <w:p w14:paraId="221BB893" w14:textId="77777777" w:rsidR="00447646" w:rsidRPr="00C247D5" w:rsidRDefault="00447646" w:rsidP="00447646">
      <w:pPr>
        <w:pStyle w:val="normal10"/>
        <w:ind w:left="720"/>
      </w:pPr>
      <w:bookmarkStart w:id="20" w:name="_Toc341703401"/>
      <w:r w:rsidRPr="00C247D5">
        <w:rPr>
          <w:b/>
        </w:rPr>
        <w:t>References</w:t>
      </w:r>
      <w:bookmarkEnd w:id="20"/>
    </w:p>
    <w:tbl>
      <w:tblPr>
        <w:tblStyle w:val="TableGrid"/>
        <w:tblW w:w="9541" w:type="dxa"/>
        <w:jc w:val="center"/>
        <w:tblInd w:w="-4" w:type="dxa"/>
        <w:tblLook w:val="04A0" w:firstRow="1" w:lastRow="0" w:firstColumn="1" w:lastColumn="0" w:noHBand="0" w:noVBand="1"/>
      </w:tblPr>
      <w:tblGrid>
        <w:gridCol w:w="1309"/>
        <w:gridCol w:w="2408"/>
        <w:gridCol w:w="5824"/>
      </w:tblGrid>
      <w:tr w:rsidR="00447646" w:rsidRPr="00C247D5" w14:paraId="46250419" w14:textId="77777777" w:rsidTr="0093444C">
        <w:trPr>
          <w:trHeight w:val="852"/>
          <w:jc w:val="center"/>
        </w:trPr>
        <w:tc>
          <w:tcPr>
            <w:tcW w:w="1309" w:type="dxa"/>
            <w:vAlign w:val="center"/>
          </w:tcPr>
          <w:p w14:paraId="1C84AB4F" w14:textId="77777777" w:rsidR="00447646" w:rsidRPr="00C247D5" w:rsidRDefault="00447646" w:rsidP="0093444C">
            <w:pPr>
              <w:ind w:left="90"/>
              <w:jc w:val="center"/>
              <w:rPr>
                <w:szCs w:val="17"/>
              </w:rPr>
            </w:pPr>
            <w:r w:rsidRPr="00C247D5">
              <w:rPr>
                <w:szCs w:val="17"/>
              </w:rPr>
              <w:t>Reference</w:t>
            </w:r>
          </w:p>
        </w:tc>
        <w:tc>
          <w:tcPr>
            <w:tcW w:w="2408" w:type="dxa"/>
            <w:vAlign w:val="center"/>
          </w:tcPr>
          <w:p w14:paraId="28ACA940" w14:textId="77777777" w:rsidR="00447646" w:rsidRPr="00C247D5" w:rsidRDefault="00447646" w:rsidP="0093444C">
            <w:pPr>
              <w:ind w:left="90"/>
              <w:jc w:val="center"/>
              <w:rPr>
                <w:szCs w:val="17"/>
              </w:rPr>
            </w:pPr>
            <w:r w:rsidRPr="00C247D5">
              <w:rPr>
                <w:szCs w:val="17"/>
              </w:rPr>
              <w:t>Document name</w:t>
            </w:r>
          </w:p>
        </w:tc>
        <w:tc>
          <w:tcPr>
            <w:tcW w:w="5824" w:type="dxa"/>
            <w:vAlign w:val="center"/>
          </w:tcPr>
          <w:p w14:paraId="02E5D4E5" w14:textId="77777777" w:rsidR="00447646" w:rsidRPr="00C247D5" w:rsidRDefault="00447646" w:rsidP="0093444C">
            <w:pPr>
              <w:ind w:left="90"/>
              <w:jc w:val="center"/>
              <w:rPr>
                <w:szCs w:val="17"/>
              </w:rPr>
            </w:pPr>
            <w:r w:rsidRPr="00C247D5">
              <w:rPr>
                <w:szCs w:val="17"/>
              </w:rPr>
              <w:t>Description</w:t>
            </w:r>
          </w:p>
        </w:tc>
      </w:tr>
      <w:tr w:rsidR="00447646" w:rsidRPr="00C247D5" w14:paraId="680ADA3A" w14:textId="77777777" w:rsidTr="0093444C">
        <w:trPr>
          <w:jc w:val="center"/>
        </w:trPr>
        <w:tc>
          <w:tcPr>
            <w:tcW w:w="1309" w:type="dxa"/>
          </w:tcPr>
          <w:p w14:paraId="151B01B0" w14:textId="3C7C3FFA" w:rsidR="00447646" w:rsidRPr="00C247D5" w:rsidRDefault="00B7608D" w:rsidP="0093444C">
            <w:pPr>
              <w:rPr>
                <w:szCs w:val="17"/>
              </w:rPr>
            </w:pPr>
            <w:r>
              <w:rPr>
                <w:szCs w:val="17"/>
              </w:rPr>
              <w:t>REF1</w:t>
            </w:r>
          </w:p>
        </w:tc>
        <w:tc>
          <w:tcPr>
            <w:tcW w:w="2408" w:type="dxa"/>
          </w:tcPr>
          <w:p w14:paraId="481C75CF" w14:textId="4AD577BA" w:rsidR="00447646" w:rsidRPr="00C247D5" w:rsidRDefault="00AF2AE2" w:rsidP="0093444C">
            <w:pPr>
              <w:rPr>
                <w:szCs w:val="17"/>
              </w:rPr>
            </w:pPr>
            <w:r>
              <w:rPr>
                <w:szCs w:val="17"/>
              </w:rPr>
              <w:t>EDMS 121623-v1.6</w:t>
            </w:r>
          </w:p>
        </w:tc>
        <w:tc>
          <w:tcPr>
            <w:tcW w:w="5824" w:type="dxa"/>
          </w:tcPr>
          <w:p w14:paraId="06E05ADF" w14:textId="7A5F0916" w:rsidR="00447646" w:rsidRPr="00C247D5" w:rsidRDefault="00AF2AE2" w:rsidP="0093444C">
            <w:pPr>
              <w:rPr>
                <w:szCs w:val="17"/>
              </w:rPr>
            </w:pPr>
            <w:r>
              <w:rPr>
                <w:szCs w:val="17"/>
              </w:rPr>
              <w:t>Hexagonal SIPM Pre-amplifier &amp; slow control boards specification</w:t>
            </w:r>
          </w:p>
        </w:tc>
      </w:tr>
      <w:tr w:rsidR="00447646" w:rsidRPr="00C247D5" w14:paraId="4ED82DB8" w14:textId="77777777" w:rsidTr="0093444C">
        <w:trPr>
          <w:jc w:val="center"/>
        </w:trPr>
        <w:tc>
          <w:tcPr>
            <w:tcW w:w="1309" w:type="dxa"/>
          </w:tcPr>
          <w:p w14:paraId="0362CC46" w14:textId="77777777" w:rsidR="00447646" w:rsidRPr="00C247D5" w:rsidRDefault="00447646" w:rsidP="0093444C">
            <w:pPr>
              <w:pStyle w:val="Header"/>
              <w:tabs>
                <w:tab w:val="clear" w:pos="4680"/>
                <w:tab w:val="clear" w:pos="9360"/>
              </w:tabs>
              <w:rPr>
                <w:rFonts w:cs="Lohit Hindi"/>
                <w:szCs w:val="17"/>
              </w:rPr>
            </w:pPr>
          </w:p>
        </w:tc>
        <w:tc>
          <w:tcPr>
            <w:tcW w:w="2408" w:type="dxa"/>
          </w:tcPr>
          <w:p w14:paraId="00434DCF" w14:textId="77777777" w:rsidR="00447646" w:rsidRPr="00C247D5" w:rsidRDefault="00447646" w:rsidP="0093444C">
            <w:pPr>
              <w:rPr>
                <w:szCs w:val="17"/>
              </w:rPr>
            </w:pPr>
          </w:p>
        </w:tc>
        <w:tc>
          <w:tcPr>
            <w:tcW w:w="5824" w:type="dxa"/>
          </w:tcPr>
          <w:p w14:paraId="310CB067" w14:textId="77777777" w:rsidR="00447646" w:rsidRPr="00C247D5" w:rsidRDefault="00447646" w:rsidP="0093444C">
            <w:pPr>
              <w:rPr>
                <w:szCs w:val="17"/>
              </w:rPr>
            </w:pPr>
          </w:p>
        </w:tc>
      </w:tr>
    </w:tbl>
    <w:p w14:paraId="565ECCF3" w14:textId="77777777" w:rsidR="00447646" w:rsidRPr="00C247D5" w:rsidRDefault="00447646" w:rsidP="00447646"/>
    <w:p w14:paraId="0DE96FB4" w14:textId="77777777" w:rsidR="00447646" w:rsidRPr="00C247D5" w:rsidRDefault="00447646" w:rsidP="00447646">
      <w:pPr>
        <w:pStyle w:val="normal10"/>
        <w:ind w:left="720"/>
      </w:pPr>
      <w:bookmarkStart w:id="21" w:name="_Toc335312600"/>
      <w:bookmarkStart w:id="22" w:name="_Toc341703402"/>
      <w:r w:rsidRPr="00C247D5">
        <w:rPr>
          <w:b/>
        </w:rPr>
        <w:t>Acronyms</w:t>
      </w:r>
      <w:bookmarkEnd w:id="21"/>
      <w:bookmarkEnd w:id="22"/>
    </w:p>
    <w:tbl>
      <w:tblPr>
        <w:tblStyle w:val="TableGrid"/>
        <w:tblW w:w="0" w:type="auto"/>
        <w:tblInd w:w="198" w:type="dxa"/>
        <w:tblLook w:val="04A0" w:firstRow="1" w:lastRow="0" w:firstColumn="1" w:lastColumn="0" w:noHBand="0" w:noVBand="1"/>
      </w:tblPr>
      <w:tblGrid>
        <w:gridCol w:w="1350"/>
        <w:gridCol w:w="8100"/>
      </w:tblGrid>
      <w:tr w:rsidR="00447646" w:rsidRPr="00C247D5" w14:paraId="3D8EB65D" w14:textId="77777777" w:rsidTr="0093444C">
        <w:tc>
          <w:tcPr>
            <w:tcW w:w="1350" w:type="dxa"/>
          </w:tcPr>
          <w:p w14:paraId="4F6F15AB" w14:textId="77777777" w:rsidR="00447646" w:rsidRPr="00C247D5" w:rsidRDefault="00447646" w:rsidP="0093444C">
            <w:pPr>
              <w:tabs>
                <w:tab w:val="left" w:pos="1134"/>
                <w:tab w:val="left" w:pos="3510"/>
              </w:tabs>
            </w:pPr>
          </w:p>
        </w:tc>
        <w:tc>
          <w:tcPr>
            <w:tcW w:w="8100" w:type="dxa"/>
          </w:tcPr>
          <w:p w14:paraId="739F33AF" w14:textId="77777777" w:rsidR="00447646" w:rsidRPr="00C247D5" w:rsidRDefault="00447646" w:rsidP="0093444C">
            <w:pPr>
              <w:tabs>
                <w:tab w:val="left" w:pos="1134"/>
              </w:tabs>
            </w:pPr>
          </w:p>
        </w:tc>
      </w:tr>
      <w:tr w:rsidR="00447646" w:rsidRPr="00C247D5" w14:paraId="7E27EB4D" w14:textId="77777777" w:rsidTr="0093444C">
        <w:tc>
          <w:tcPr>
            <w:tcW w:w="1350" w:type="dxa"/>
          </w:tcPr>
          <w:p w14:paraId="26F6D5F1" w14:textId="77777777" w:rsidR="00447646" w:rsidRPr="00C247D5" w:rsidRDefault="00447646" w:rsidP="0093444C">
            <w:pPr>
              <w:tabs>
                <w:tab w:val="left" w:pos="1134"/>
                <w:tab w:val="left" w:pos="3510"/>
              </w:tabs>
            </w:pPr>
          </w:p>
        </w:tc>
        <w:tc>
          <w:tcPr>
            <w:tcW w:w="8100" w:type="dxa"/>
            <w:vAlign w:val="center"/>
          </w:tcPr>
          <w:p w14:paraId="667A5551" w14:textId="77777777" w:rsidR="00447646" w:rsidRPr="00C247D5" w:rsidRDefault="00447646" w:rsidP="0093444C">
            <w:pPr>
              <w:tabs>
                <w:tab w:val="left" w:pos="1134"/>
              </w:tabs>
            </w:pPr>
          </w:p>
        </w:tc>
      </w:tr>
      <w:tr w:rsidR="00F50062" w:rsidRPr="00C247D5" w14:paraId="12843636" w14:textId="77777777" w:rsidTr="0093444C">
        <w:tc>
          <w:tcPr>
            <w:tcW w:w="1350" w:type="dxa"/>
          </w:tcPr>
          <w:p w14:paraId="5C7AD1DF" w14:textId="77777777" w:rsidR="00F50062" w:rsidRPr="00C247D5" w:rsidRDefault="00F50062" w:rsidP="008569BE">
            <w:pPr>
              <w:tabs>
                <w:tab w:val="left" w:pos="1134"/>
                <w:tab w:val="left" w:pos="3510"/>
              </w:tabs>
            </w:pPr>
          </w:p>
        </w:tc>
        <w:tc>
          <w:tcPr>
            <w:tcW w:w="8100" w:type="dxa"/>
          </w:tcPr>
          <w:p w14:paraId="6ED23D3D" w14:textId="77777777" w:rsidR="00F50062" w:rsidRPr="00C247D5" w:rsidRDefault="00F50062" w:rsidP="008569BE">
            <w:pPr>
              <w:tabs>
                <w:tab w:val="left" w:pos="1134"/>
              </w:tabs>
            </w:pPr>
          </w:p>
        </w:tc>
      </w:tr>
      <w:tr w:rsidR="00F50062" w:rsidRPr="00C247D5" w14:paraId="104A6BB2" w14:textId="77777777" w:rsidTr="008569BE">
        <w:tc>
          <w:tcPr>
            <w:tcW w:w="1350" w:type="dxa"/>
          </w:tcPr>
          <w:p w14:paraId="75208291" w14:textId="77777777" w:rsidR="00F50062" w:rsidRPr="00C247D5" w:rsidRDefault="00F50062" w:rsidP="008569BE">
            <w:pPr>
              <w:tabs>
                <w:tab w:val="left" w:pos="1134"/>
                <w:tab w:val="left" w:pos="3510"/>
              </w:tabs>
            </w:pPr>
          </w:p>
        </w:tc>
        <w:tc>
          <w:tcPr>
            <w:tcW w:w="8100" w:type="dxa"/>
          </w:tcPr>
          <w:p w14:paraId="7B3DE36B" w14:textId="77777777" w:rsidR="00F50062" w:rsidRPr="00C247D5" w:rsidRDefault="00F50062" w:rsidP="008569BE">
            <w:pPr>
              <w:tabs>
                <w:tab w:val="left" w:pos="1134"/>
              </w:tabs>
            </w:pPr>
          </w:p>
        </w:tc>
      </w:tr>
      <w:tr w:rsidR="00447646" w:rsidRPr="00C247D5" w14:paraId="3C8AC6B6" w14:textId="77777777" w:rsidTr="0093444C">
        <w:tc>
          <w:tcPr>
            <w:tcW w:w="1350" w:type="dxa"/>
          </w:tcPr>
          <w:p w14:paraId="12124DD4" w14:textId="77777777" w:rsidR="00447646" w:rsidRPr="00C247D5" w:rsidRDefault="00447646" w:rsidP="0093444C">
            <w:pPr>
              <w:tabs>
                <w:tab w:val="left" w:pos="1134"/>
                <w:tab w:val="left" w:pos="3510"/>
              </w:tabs>
            </w:pPr>
          </w:p>
        </w:tc>
        <w:tc>
          <w:tcPr>
            <w:tcW w:w="8100" w:type="dxa"/>
          </w:tcPr>
          <w:p w14:paraId="63408066" w14:textId="77777777" w:rsidR="00447646" w:rsidRPr="00C247D5" w:rsidRDefault="00447646" w:rsidP="0093444C">
            <w:pPr>
              <w:tabs>
                <w:tab w:val="left" w:pos="1134"/>
              </w:tabs>
            </w:pPr>
          </w:p>
        </w:tc>
      </w:tr>
      <w:tr w:rsidR="00447646" w:rsidRPr="00C247D5" w14:paraId="7B6212FE" w14:textId="77777777" w:rsidTr="0093444C">
        <w:tc>
          <w:tcPr>
            <w:tcW w:w="1350" w:type="dxa"/>
          </w:tcPr>
          <w:p w14:paraId="32F5FF0C" w14:textId="77777777" w:rsidR="00447646" w:rsidRPr="00C247D5" w:rsidRDefault="00447646" w:rsidP="0093444C">
            <w:pPr>
              <w:tabs>
                <w:tab w:val="left" w:pos="1134"/>
                <w:tab w:val="left" w:pos="3510"/>
              </w:tabs>
            </w:pPr>
          </w:p>
        </w:tc>
        <w:tc>
          <w:tcPr>
            <w:tcW w:w="8100" w:type="dxa"/>
          </w:tcPr>
          <w:p w14:paraId="22463B6A" w14:textId="77777777" w:rsidR="00447646" w:rsidRPr="00C247D5" w:rsidRDefault="00447646" w:rsidP="0093444C">
            <w:pPr>
              <w:tabs>
                <w:tab w:val="left" w:pos="1134"/>
              </w:tabs>
            </w:pPr>
          </w:p>
        </w:tc>
      </w:tr>
      <w:tr w:rsidR="00447646" w:rsidRPr="00C247D5" w14:paraId="2771AA63" w14:textId="77777777" w:rsidTr="0093444C">
        <w:tc>
          <w:tcPr>
            <w:tcW w:w="1350" w:type="dxa"/>
          </w:tcPr>
          <w:p w14:paraId="7C7F9108" w14:textId="77777777" w:rsidR="00447646" w:rsidRPr="00C247D5" w:rsidRDefault="00447646" w:rsidP="0093444C">
            <w:pPr>
              <w:tabs>
                <w:tab w:val="left" w:pos="1134"/>
                <w:tab w:val="left" w:pos="3510"/>
              </w:tabs>
            </w:pPr>
          </w:p>
        </w:tc>
        <w:tc>
          <w:tcPr>
            <w:tcW w:w="8100" w:type="dxa"/>
          </w:tcPr>
          <w:p w14:paraId="44EBDC5D" w14:textId="77777777" w:rsidR="00447646" w:rsidRPr="00C247D5" w:rsidRDefault="00447646" w:rsidP="0093444C">
            <w:pPr>
              <w:tabs>
                <w:tab w:val="left" w:pos="1134"/>
              </w:tabs>
            </w:pPr>
          </w:p>
        </w:tc>
      </w:tr>
      <w:tr w:rsidR="00447646" w:rsidRPr="00C247D5" w14:paraId="3573C950" w14:textId="77777777" w:rsidTr="0093444C">
        <w:tc>
          <w:tcPr>
            <w:tcW w:w="1350" w:type="dxa"/>
          </w:tcPr>
          <w:p w14:paraId="4EA26032" w14:textId="77777777" w:rsidR="00447646" w:rsidRPr="00C247D5" w:rsidRDefault="00447646" w:rsidP="0093444C">
            <w:pPr>
              <w:tabs>
                <w:tab w:val="left" w:pos="1134"/>
                <w:tab w:val="left" w:pos="3510"/>
              </w:tabs>
            </w:pPr>
          </w:p>
        </w:tc>
        <w:tc>
          <w:tcPr>
            <w:tcW w:w="8100" w:type="dxa"/>
          </w:tcPr>
          <w:p w14:paraId="46513BE6" w14:textId="77777777" w:rsidR="00447646" w:rsidRPr="00C247D5" w:rsidRDefault="00447646" w:rsidP="0093444C">
            <w:pPr>
              <w:tabs>
                <w:tab w:val="left" w:pos="1134"/>
              </w:tabs>
            </w:pPr>
          </w:p>
        </w:tc>
      </w:tr>
      <w:tr w:rsidR="00447646" w:rsidRPr="00C247D5" w14:paraId="27772DB4" w14:textId="77777777" w:rsidTr="0093444C">
        <w:tc>
          <w:tcPr>
            <w:tcW w:w="1350" w:type="dxa"/>
          </w:tcPr>
          <w:p w14:paraId="35FEC4F9" w14:textId="77777777" w:rsidR="00447646" w:rsidRDefault="00447646" w:rsidP="0093444C">
            <w:pPr>
              <w:tabs>
                <w:tab w:val="left" w:pos="1134"/>
                <w:tab w:val="left" w:pos="3510"/>
              </w:tabs>
            </w:pPr>
          </w:p>
        </w:tc>
        <w:tc>
          <w:tcPr>
            <w:tcW w:w="8100" w:type="dxa"/>
          </w:tcPr>
          <w:p w14:paraId="09D7662B" w14:textId="77777777" w:rsidR="00447646" w:rsidRDefault="00447646" w:rsidP="0093444C">
            <w:pPr>
              <w:tabs>
                <w:tab w:val="left" w:pos="1134"/>
              </w:tabs>
            </w:pPr>
          </w:p>
        </w:tc>
      </w:tr>
      <w:tr w:rsidR="00447646" w:rsidRPr="00C247D5" w14:paraId="1791347E" w14:textId="77777777" w:rsidTr="0093444C">
        <w:tc>
          <w:tcPr>
            <w:tcW w:w="1350" w:type="dxa"/>
          </w:tcPr>
          <w:p w14:paraId="22212111" w14:textId="77777777" w:rsidR="00447646" w:rsidRPr="00C247D5" w:rsidRDefault="00447646" w:rsidP="0093444C">
            <w:pPr>
              <w:tabs>
                <w:tab w:val="left" w:pos="1134"/>
                <w:tab w:val="left" w:pos="3510"/>
              </w:tabs>
            </w:pPr>
          </w:p>
        </w:tc>
        <w:tc>
          <w:tcPr>
            <w:tcW w:w="8100" w:type="dxa"/>
          </w:tcPr>
          <w:p w14:paraId="6BFE585F" w14:textId="77777777" w:rsidR="00447646" w:rsidRPr="00C247D5" w:rsidRDefault="00447646" w:rsidP="0093444C">
            <w:pPr>
              <w:tabs>
                <w:tab w:val="left" w:pos="1134"/>
              </w:tabs>
            </w:pPr>
          </w:p>
        </w:tc>
      </w:tr>
      <w:tr w:rsidR="00447646" w:rsidRPr="00C247D5" w14:paraId="3A224A91" w14:textId="77777777" w:rsidTr="0093444C">
        <w:tc>
          <w:tcPr>
            <w:tcW w:w="1350" w:type="dxa"/>
          </w:tcPr>
          <w:p w14:paraId="3897828B" w14:textId="77777777" w:rsidR="00447646" w:rsidRPr="00C247D5" w:rsidRDefault="00447646" w:rsidP="0093444C">
            <w:pPr>
              <w:tabs>
                <w:tab w:val="left" w:pos="1134"/>
                <w:tab w:val="left" w:pos="3510"/>
              </w:tabs>
            </w:pPr>
          </w:p>
        </w:tc>
        <w:tc>
          <w:tcPr>
            <w:tcW w:w="8100" w:type="dxa"/>
          </w:tcPr>
          <w:p w14:paraId="2777CDE3" w14:textId="77777777" w:rsidR="00447646" w:rsidRPr="00C247D5" w:rsidRDefault="00447646" w:rsidP="0093444C">
            <w:pPr>
              <w:tabs>
                <w:tab w:val="left" w:pos="1134"/>
              </w:tabs>
            </w:pPr>
          </w:p>
        </w:tc>
      </w:tr>
      <w:tr w:rsidR="00447646" w:rsidRPr="00C247D5" w14:paraId="39AA9DA7" w14:textId="77777777" w:rsidTr="0093444C">
        <w:tc>
          <w:tcPr>
            <w:tcW w:w="1350" w:type="dxa"/>
          </w:tcPr>
          <w:p w14:paraId="509372FE" w14:textId="77777777" w:rsidR="00447646" w:rsidRPr="00C247D5" w:rsidRDefault="00447646" w:rsidP="0093444C">
            <w:pPr>
              <w:tabs>
                <w:tab w:val="left" w:pos="1134"/>
                <w:tab w:val="left" w:pos="3510"/>
              </w:tabs>
            </w:pPr>
          </w:p>
        </w:tc>
        <w:tc>
          <w:tcPr>
            <w:tcW w:w="8100" w:type="dxa"/>
          </w:tcPr>
          <w:p w14:paraId="43AF5DB4" w14:textId="77777777" w:rsidR="00447646" w:rsidRPr="00C247D5" w:rsidRDefault="00447646" w:rsidP="0093444C">
            <w:pPr>
              <w:tabs>
                <w:tab w:val="left" w:pos="1134"/>
              </w:tabs>
            </w:pPr>
          </w:p>
        </w:tc>
      </w:tr>
      <w:tr w:rsidR="00F50062" w:rsidRPr="00C247D5" w14:paraId="07DB549C" w14:textId="77777777" w:rsidTr="008569BE">
        <w:tc>
          <w:tcPr>
            <w:tcW w:w="1350" w:type="dxa"/>
          </w:tcPr>
          <w:p w14:paraId="616EF2A6" w14:textId="77777777" w:rsidR="00F50062" w:rsidRPr="00C247D5" w:rsidRDefault="00F50062" w:rsidP="008569BE">
            <w:pPr>
              <w:tabs>
                <w:tab w:val="left" w:pos="1134"/>
                <w:tab w:val="left" w:pos="3510"/>
              </w:tabs>
            </w:pPr>
          </w:p>
        </w:tc>
        <w:tc>
          <w:tcPr>
            <w:tcW w:w="8100" w:type="dxa"/>
          </w:tcPr>
          <w:p w14:paraId="785FA21E" w14:textId="77777777" w:rsidR="00F50062" w:rsidRPr="00C247D5" w:rsidRDefault="00F50062" w:rsidP="008569BE">
            <w:pPr>
              <w:tabs>
                <w:tab w:val="left" w:pos="1134"/>
              </w:tabs>
            </w:pPr>
          </w:p>
        </w:tc>
      </w:tr>
      <w:tr w:rsidR="00F50062" w:rsidRPr="00C247D5" w14:paraId="2BE3E6D6" w14:textId="77777777" w:rsidTr="0093444C">
        <w:tc>
          <w:tcPr>
            <w:tcW w:w="1350" w:type="dxa"/>
          </w:tcPr>
          <w:p w14:paraId="044993F5" w14:textId="77777777" w:rsidR="00F50062" w:rsidRDefault="00F50062" w:rsidP="0093444C">
            <w:pPr>
              <w:tabs>
                <w:tab w:val="left" w:pos="1134"/>
                <w:tab w:val="left" w:pos="3510"/>
              </w:tabs>
            </w:pPr>
          </w:p>
        </w:tc>
        <w:tc>
          <w:tcPr>
            <w:tcW w:w="8100" w:type="dxa"/>
          </w:tcPr>
          <w:p w14:paraId="15BDC2B9" w14:textId="77777777" w:rsidR="00F50062" w:rsidRDefault="00F50062" w:rsidP="0093444C">
            <w:pPr>
              <w:tabs>
                <w:tab w:val="left" w:pos="1134"/>
              </w:tabs>
            </w:pPr>
          </w:p>
        </w:tc>
      </w:tr>
    </w:tbl>
    <w:p w14:paraId="611B58FC" w14:textId="77777777" w:rsidR="00447646" w:rsidRPr="00C247D5" w:rsidRDefault="00447646" w:rsidP="00447646">
      <w:pPr>
        <w:tabs>
          <w:tab w:val="left" w:pos="1134"/>
        </w:tabs>
      </w:pPr>
    </w:p>
    <w:p w14:paraId="7131B30E" w14:textId="77777777" w:rsidR="00447646" w:rsidRPr="00C247D5" w:rsidRDefault="00447646" w:rsidP="00447646"/>
    <w:p w14:paraId="1AAF156D" w14:textId="77777777" w:rsidR="00447646" w:rsidRPr="00C247D5" w:rsidRDefault="00447646" w:rsidP="00447646"/>
    <w:p w14:paraId="49D5BB75" w14:textId="77777777" w:rsidR="00447646" w:rsidRPr="00C247D5" w:rsidRDefault="00447646" w:rsidP="00447646">
      <w:pPr>
        <w:widowControl/>
        <w:suppressAutoHyphens w:val="0"/>
        <w:spacing w:after="200" w:line="276" w:lineRule="auto"/>
        <w:jc w:val="left"/>
        <w:rPr>
          <w:rStyle w:val="Titleheader"/>
        </w:rPr>
      </w:pPr>
      <w:r w:rsidRPr="00C247D5">
        <w:rPr>
          <w:rStyle w:val="Titleheader"/>
        </w:rPr>
        <w:br w:type="page"/>
      </w:r>
    </w:p>
    <w:p w14:paraId="27854E93" w14:textId="77777777" w:rsidR="00447646" w:rsidRPr="00C247D5" w:rsidRDefault="00447646" w:rsidP="00447646">
      <w:pPr>
        <w:rPr>
          <w:rStyle w:val="Titleheader"/>
        </w:rPr>
      </w:pPr>
      <w:r w:rsidRPr="00C247D5">
        <w:rPr>
          <w:rStyle w:val="Titleheader"/>
        </w:rPr>
        <w:lastRenderedPageBreak/>
        <w:t>Table of contents</w:t>
      </w:r>
    </w:p>
    <w:p w14:paraId="4024136D" w14:textId="77777777" w:rsidR="00447646" w:rsidRPr="00C247D5" w:rsidRDefault="00447646" w:rsidP="00447646">
      <w:pPr>
        <w:rPr>
          <w:rFonts w:ascii="Times New Roman" w:hAnsi="Times New Roman"/>
          <w:sz w:val="24"/>
        </w:rPr>
      </w:pPr>
    </w:p>
    <w:p w14:paraId="430A1503" w14:textId="77777777" w:rsidR="00447646" w:rsidRPr="00C247D5" w:rsidRDefault="00447646" w:rsidP="00447646">
      <w:pPr>
        <w:widowControl/>
        <w:suppressAutoHyphens w:val="0"/>
        <w:sectPr w:rsidR="00447646" w:rsidRPr="00C247D5">
          <w:pgSz w:w="11906" w:h="16838"/>
          <w:pgMar w:top="776" w:right="1134" w:bottom="1797" w:left="1134" w:header="720" w:footer="720" w:gutter="0"/>
          <w:cols w:space="720"/>
        </w:sectPr>
      </w:pPr>
    </w:p>
    <w:p w14:paraId="1C378F18" w14:textId="77777777" w:rsidR="006F02AF" w:rsidRDefault="00447646">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sidRPr="00C247D5">
        <w:rPr>
          <w:b w:val="0"/>
          <w:lang w:val="en-US"/>
        </w:rPr>
        <w:lastRenderedPageBreak/>
        <w:fldChar w:fldCharType="begin"/>
      </w:r>
      <w:r w:rsidRPr="00C247D5">
        <w:rPr>
          <w:b w:val="0"/>
          <w:lang w:val="en-US"/>
        </w:rPr>
        <w:instrText xml:space="preserve"> TOC \o "1-3" </w:instrText>
      </w:r>
      <w:r w:rsidRPr="00C247D5">
        <w:rPr>
          <w:b w:val="0"/>
          <w:lang w:val="en-US"/>
        </w:rPr>
        <w:fldChar w:fldCharType="separate"/>
      </w:r>
      <w:r w:rsidR="006F02AF">
        <w:rPr>
          <w:noProof/>
        </w:rPr>
        <w:t>1</w:t>
      </w:r>
      <w:r w:rsidR="006F02AF">
        <w:rPr>
          <w:rFonts w:asciiTheme="minorHAnsi" w:eastAsiaTheme="minorEastAsia" w:hAnsiTheme="minorHAnsi" w:cstheme="minorBidi"/>
          <w:b w:val="0"/>
          <w:noProof/>
          <w:spacing w:val="0"/>
          <w:sz w:val="22"/>
          <w:szCs w:val="22"/>
          <w:lang w:val="fr-FR" w:eastAsia="fr-FR"/>
        </w:rPr>
        <w:tab/>
      </w:r>
      <w:r w:rsidR="006F02AF">
        <w:rPr>
          <w:noProof/>
        </w:rPr>
        <w:t>INTRODUCTION</w:t>
      </w:r>
      <w:r w:rsidR="006F02AF">
        <w:rPr>
          <w:noProof/>
        </w:rPr>
        <w:tab/>
      </w:r>
      <w:r w:rsidR="006F02AF">
        <w:rPr>
          <w:noProof/>
        </w:rPr>
        <w:fldChar w:fldCharType="begin"/>
      </w:r>
      <w:r w:rsidR="006F02AF">
        <w:rPr>
          <w:noProof/>
        </w:rPr>
        <w:instrText xml:space="preserve"> PAGEREF _Toc418758763 \h </w:instrText>
      </w:r>
      <w:r w:rsidR="006F02AF">
        <w:rPr>
          <w:noProof/>
        </w:rPr>
      </w:r>
      <w:r w:rsidR="006F02AF">
        <w:rPr>
          <w:noProof/>
        </w:rPr>
        <w:fldChar w:fldCharType="separate"/>
      </w:r>
      <w:r w:rsidR="006F02AF">
        <w:rPr>
          <w:noProof/>
        </w:rPr>
        <w:t>5</w:t>
      </w:r>
      <w:r w:rsidR="006F02AF">
        <w:rPr>
          <w:noProof/>
        </w:rPr>
        <w:fldChar w:fldCharType="end"/>
      </w:r>
    </w:p>
    <w:p w14:paraId="1A7943FE"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1.1</w:t>
      </w:r>
      <w:r>
        <w:rPr>
          <w:rFonts w:asciiTheme="minorHAnsi" w:eastAsiaTheme="minorEastAsia" w:hAnsiTheme="minorHAnsi" w:cstheme="minorBidi"/>
          <w:noProof/>
          <w:spacing w:val="0"/>
          <w:sz w:val="22"/>
          <w:szCs w:val="22"/>
          <w:lang w:val="fr-FR" w:eastAsia="fr-FR"/>
        </w:rPr>
        <w:tab/>
      </w:r>
      <w:r>
        <w:rPr>
          <w:noProof/>
        </w:rPr>
        <w:t>Objectives</w:t>
      </w:r>
      <w:r>
        <w:rPr>
          <w:noProof/>
        </w:rPr>
        <w:tab/>
      </w:r>
      <w:r>
        <w:rPr>
          <w:noProof/>
        </w:rPr>
        <w:fldChar w:fldCharType="begin"/>
      </w:r>
      <w:r>
        <w:rPr>
          <w:noProof/>
        </w:rPr>
        <w:instrText xml:space="preserve"> PAGEREF _Toc418758764 \h </w:instrText>
      </w:r>
      <w:r>
        <w:rPr>
          <w:noProof/>
        </w:rPr>
      </w:r>
      <w:r>
        <w:rPr>
          <w:noProof/>
        </w:rPr>
        <w:fldChar w:fldCharType="separate"/>
      </w:r>
      <w:r>
        <w:rPr>
          <w:noProof/>
        </w:rPr>
        <w:t>5</w:t>
      </w:r>
      <w:r>
        <w:rPr>
          <w:noProof/>
        </w:rPr>
        <w:fldChar w:fldCharType="end"/>
      </w:r>
    </w:p>
    <w:p w14:paraId="39322A8F"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1.2</w:t>
      </w:r>
      <w:r>
        <w:rPr>
          <w:rFonts w:asciiTheme="minorHAnsi" w:eastAsiaTheme="minorEastAsia" w:hAnsiTheme="minorHAnsi" w:cstheme="minorBidi"/>
          <w:noProof/>
          <w:spacing w:val="0"/>
          <w:sz w:val="22"/>
          <w:szCs w:val="22"/>
          <w:lang w:val="fr-FR" w:eastAsia="fr-FR"/>
        </w:rPr>
        <w:tab/>
      </w:r>
      <w:r>
        <w:rPr>
          <w:noProof/>
        </w:rPr>
        <w:t>Overview</w:t>
      </w:r>
      <w:r>
        <w:rPr>
          <w:noProof/>
        </w:rPr>
        <w:tab/>
      </w:r>
      <w:r>
        <w:rPr>
          <w:noProof/>
        </w:rPr>
        <w:fldChar w:fldCharType="begin"/>
      </w:r>
      <w:r>
        <w:rPr>
          <w:noProof/>
        </w:rPr>
        <w:instrText xml:space="preserve"> PAGEREF _Toc418758765 \h </w:instrText>
      </w:r>
      <w:r>
        <w:rPr>
          <w:noProof/>
        </w:rPr>
      </w:r>
      <w:r>
        <w:rPr>
          <w:noProof/>
        </w:rPr>
        <w:fldChar w:fldCharType="separate"/>
      </w:r>
      <w:r>
        <w:rPr>
          <w:noProof/>
        </w:rPr>
        <w:t>5</w:t>
      </w:r>
      <w:r>
        <w:rPr>
          <w:noProof/>
        </w:rPr>
        <w:fldChar w:fldCharType="end"/>
      </w:r>
    </w:p>
    <w:p w14:paraId="54978E22" w14:textId="77777777" w:rsidR="006F02AF" w:rsidRDefault="006F02AF">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Pr>
          <w:noProof/>
        </w:rPr>
        <w:t>2</w:t>
      </w:r>
      <w:r>
        <w:rPr>
          <w:rFonts w:asciiTheme="minorHAnsi" w:eastAsiaTheme="minorEastAsia" w:hAnsiTheme="minorHAnsi" w:cstheme="minorBidi"/>
          <w:b w:val="0"/>
          <w:noProof/>
          <w:spacing w:val="0"/>
          <w:sz w:val="22"/>
          <w:szCs w:val="22"/>
          <w:lang w:val="fr-FR" w:eastAsia="fr-FR"/>
        </w:rPr>
        <w:tab/>
      </w:r>
      <w:r>
        <w:rPr>
          <w:noProof/>
        </w:rPr>
        <w:t>Camera cabling map validation</w:t>
      </w:r>
      <w:r>
        <w:rPr>
          <w:noProof/>
        </w:rPr>
        <w:tab/>
      </w:r>
      <w:r>
        <w:rPr>
          <w:noProof/>
        </w:rPr>
        <w:fldChar w:fldCharType="begin"/>
      </w:r>
      <w:r>
        <w:rPr>
          <w:noProof/>
        </w:rPr>
        <w:instrText xml:space="preserve"> PAGEREF _Toc418758766 \h </w:instrText>
      </w:r>
      <w:r>
        <w:rPr>
          <w:noProof/>
        </w:rPr>
      </w:r>
      <w:r>
        <w:rPr>
          <w:noProof/>
        </w:rPr>
        <w:fldChar w:fldCharType="separate"/>
      </w:r>
      <w:r>
        <w:rPr>
          <w:noProof/>
        </w:rPr>
        <w:t>6</w:t>
      </w:r>
      <w:r>
        <w:rPr>
          <w:noProof/>
        </w:rPr>
        <w:fldChar w:fldCharType="end"/>
      </w:r>
    </w:p>
    <w:p w14:paraId="5534948E"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2.1</w:t>
      </w:r>
      <w:r>
        <w:rPr>
          <w:rFonts w:asciiTheme="minorHAnsi" w:eastAsiaTheme="minorEastAsia" w:hAnsiTheme="minorHAnsi" w:cstheme="minorBidi"/>
          <w:noProof/>
          <w:spacing w:val="0"/>
          <w:sz w:val="22"/>
          <w:szCs w:val="22"/>
          <w:lang w:val="fr-FR" w:eastAsia="fr-FR"/>
        </w:rPr>
        <w:tab/>
      </w:r>
      <w:r>
        <w:rPr>
          <w:noProof/>
        </w:rPr>
        <w:t>Test description</w:t>
      </w:r>
      <w:r>
        <w:rPr>
          <w:noProof/>
        </w:rPr>
        <w:tab/>
      </w:r>
      <w:r>
        <w:rPr>
          <w:noProof/>
        </w:rPr>
        <w:fldChar w:fldCharType="begin"/>
      </w:r>
      <w:r>
        <w:rPr>
          <w:noProof/>
        </w:rPr>
        <w:instrText xml:space="preserve"> PAGEREF _Toc418758767 \h </w:instrText>
      </w:r>
      <w:r>
        <w:rPr>
          <w:noProof/>
        </w:rPr>
      </w:r>
      <w:r>
        <w:rPr>
          <w:noProof/>
        </w:rPr>
        <w:fldChar w:fldCharType="separate"/>
      </w:r>
      <w:r>
        <w:rPr>
          <w:noProof/>
        </w:rPr>
        <w:t>6</w:t>
      </w:r>
      <w:r>
        <w:rPr>
          <w:noProof/>
        </w:rPr>
        <w:fldChar w:fldCharType="end"/>
      </w:r>
    </w:p>
    <w:p w14:paraId="5D33DC22" w14:textId="77777777" w:rsidR="006F02AF" w:rsidRDefault="006F02AF">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Pr>
          <w:noProof/>
        </w:rPr>
        <w:t>3</w:t>
      </w:r>
      <w:r>
        <w:rPr>
          <w:rFonts w:asciiTheme="minorHAnsi" w:eastAsiaTheme="minorEastAsia" w:hAnsiTheme="minorHAnsi" w:cstheme="minorBidi"/>
          <w:b w:val="0"/>
          <w:noProof/>
          <w:spacing w:val="0"/>
          <w:sz w:val="22"/>
          <w:szCs w:val="22"/>
          <w:lang w:val="fr-FR" w:eastAsia="fr-FR"/>
        </w:rPr>
        <w:tab/>
      </w:r>
      <w:r>
        <w:rPr>
          <w:noProof/>
        </w:rPr>
        <w:t>Camera Charge resolution Test</w:t>
      </w:r>
      <w:r>
        <w:rPr>
          <w:noProof/>
        </w:rPr>
        <w:tab/>
      </w:r>
      <w:r>
        <w:rPr>
          <w:noProof/>
        </w:rPr>
        <w:fldChar w:fldCharType="begin"/>
      </w:r>
      <w:r>
        <w:rPr>
          <w:noProof/>
        </w:rPr>
        <w:instrText xml:space="preserve"> PAGEREF _Toc418758768 \h </w:instrText>
      </w:r>
      <w:r>
        <w:rPr>
          <w:noProof/>
        </w:rPr>
      </w:r>
      <w:r>
        <w:rPr>
          <w:noProof/>
        </w:rPr>
        <w:fldChar w:fldCharType="separate"/>
      </w:r>
      <w:r>
        <w:rPr>
          <w:noProof/>
        </w:rPr>
        <w:t>6</w:t>
      </w:r>
      <w:r>
        <w:rPr>
          <w:noProof/>
        </w:rPr>
        <w:fldChar w:fldCharType="end"/>
      </w:r>
    </w:p>
    <w:p w14:paraId="2990E84F" w14:textId="77777777" w:rsidR="006F02AF" w:rsidRDefault="006F02AF">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Pr>
          <w:noProof/>
        </w:rPr>
        <w:t>4</w:t>
      </w:r>
      <w:r>
        <w:rPr>
          <w:rFonts w:asciiTheme="minorHAnsi" w:eastAsiaTheme="minorEastAsia" w:hAnsiTheme="minorHAnsi" w:cstheme="minorBidi"/>
          <w:b w:val="0"/>
          <w:noProof/>
          <w:spacing w:val="0"/>
          <w:sz w:val="22"/>
          <w:szCs w:val="22"/>
          <w:lang w:val="fr-FR" w:eastAsia="fr-FR"/>
        </w:rPr>
        <w:tab/>
      </w:r>
      <w:r>
        <w:rPr>
          <w:noProof/>
        </w:rPr>
        <w:t>Camera Trigger Test</w:t>
      </w:r>
      <w:r>
        <w:rPr>
          <w:noProof/>
        </w:rPr>
        <w:tab/>
      </w:r>
      <w:r>
        <w:rPr>
          <w:noProof/>
        </w:rPr>
        <w:fldChar w:fldCharType="begin"/>
      </w:r>
      <w:r>
        <w:rPr>
          <w:noProof/>
        </w:rPr>
        <w:instrText xml:space="preserve"> PAGEREF _Toc418758769 \h </w:instrText>
      </w:r>
      <w:r>
        <w:rPr>
          <w:noProof/>
        </w:rPr>
      </w:r>
      <w:r>
        <w:rPr>
          <w:noProof/>
        </w:rPr>
        <w:fldChar w:fldCharType="separate"/>
      </w:r>
      <w:r>
        <w:rPr>
          <w:noProof/>
        </w:rPr>
        <w:t>6</w:t>
      </w:r>
      <w:r>
        <w:rPr>
          <w:noProof/>
        </w:rPr>
        <w:fldChar w:fldCharType="end"/>
      </w:r>
    </w:p>
    <w:p w14:paraId="372CDE04" w14:textId="77777777" w:rsidR="006F02AF" w:rsidRDefault="006F02AF">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Pr>
          <w:noProof/>
        </w:rPr>
        <w:t>5</w:t>
      </w:r>
      <w:r>
        <w:rPr>
          <w:rFonts w:asciiTheme="minorHAnsi" w:eastAsiaTheme="minorEastAsia" w:hAnsiTheme="minorHAnsi" w:cstheme="minorBidi"/>
          <w:b w:val="0"/>
          <w:noProof/>
          <w:spacing w:val="0"/>
          <w:sz w:val="22"/>
          <w:szCs w:val="22"/>
          <w:lang w:val="fr-FR" w:eastAsia="fr-FR"/>
        </w:rPr>
        <w:tab/>
      </w:r>
      <w:r>
        <w:rPr>
          <w:noProof/>
        </w:rPr>
        <w:t>Equipment Requirements</w:t>
      </w:r>
      <w:r>
        <w:rPr>
          <w:noProof/>
        </w:rPr>
        <w:tab/>
      </w:r>
      <w:r>
        <w:rPr>
          <w:noProof/>
        </w:rPr>
        <w:fldChar w:fldCharType="begin"/>
      </w:r>
      <w:r>
        <w:rPr>
          <w:noProof/>
        </w:rPr>
        <w:instrText xml:space="preserve"> PAGEREF _Toc418758770 \h </w:instrText>
      </w:r>
      <w:r>
        <w:rPr>
          <w:noProof/>
        </w:rPr>
      </w:r>
      <w:r>
        <w:rPr>
          <w:noProof/>
        </w:rPr>
        <w:fldChar w:fldCharType="separate"/>
      </w:r>
      <w:r>
        <w:rPr>
          <w:noProof/>
        </w:rPr>
        <w:t>7</w:t>
      </w:r>
      <w:r>
        <w:rPr>
          <w:noProof/>
        </w:rPr>
        <w:fldChar w:fldCharType="end"/>
      </w:r>
    </w:p>
    <w:p w14:paraId="4F4E0596" w14:textId="77777777" w:rsidR="006F02AF" w:rsidRDefault="006F02AF">
      <w:pPr>
        <w:pStyle w:val="TOC1"/>
        <w:tabs>
          <w:tab w:val="left" w:pos="1440"/>
          <w:tab w:val="right" w:leader="dot" w:pos="9628"/>
        </w:tabs>
        <w:rPr>
          <w:rFonts w:asciiTheme="minorHAnsi" w:eastAsiaTheme="minorEastAsia" w:hAnsiTheme="minorHAnsi" w:cstheme="minorBidi"/>
          <w:b w:val="0"/>
          <w:noProof/>
          <w:spacing w:val="0"/>
          <w:sz w:val="22"/>
          <w:szCs w:val="22"/>
          <w:lang w:val="fr-FR" w:eastAsia="fr-FR"/>
        </w:rPr>
      </w:pPr>
      <w:r>
        <w:rPr>
          <w:noProof/>
        </w:rPr>
        <w:t>6</w:t>
      </w:r>
      <w:r>
        <w:rPr>
          <w:rFonts w:asciiTheme="minorHAnsi" w:eastAsiaTheme="minorEastAsia" w:hAnsiTheme="minorHAnsi" w:cstheme="minorBidi"/>
          <w:b w:val="0"/>
          <w:noProof/>
          <w:spacing w:val="0"/>
          <w:sz w:val="22"/>
          <w:szCs w:val="22"/>
          <w:lang w:val="fr-FR" w:eastAsia="fr-FR"/>
        </w:rPr>
        <w:tab/>
      </w:r>
      <w:r>
        <w:rPr>
          <w:noProof/>
        </w:rPr>
        <w:t>LED system electronic description</w:t>
      </w:r>
      <w:r>
        <w:rPr>
          <w:noProof/>
        </w:rPr>
        <w:tab/>
      </w:r>
      <w:r>
        <w:rPr>
          <w:noProof/>
        </w:rPr>
        <w:fldChar w:fldCharType="begin"/>
      </w:r>
      <w:r>
        <w:rPr>
          <w:noProof/>
        </w:rPr>
        <w:instrText xml:space="preserve"> PAGEREF _Toc418758771 \h </w:instrText>
      </w:r>
      <w:r>
        <w:rPr>
          <w:noProof/>
        </w:rPr>
      </w:r>
      <w:r>
        <w:rPr>
          <w:noProof/>
        </w:rPr>
        <w:fldChar w:fldCharType="separate"/>
      </w:r>
      <w:r>
        <w:rPr>
          <w:noProof/>
        </w:rPr>
        <w:t>9</w:t>
      </w:r>
      <w:r>
        <w:rPr>
          <w:noProof/>
        </w:rPr>
        <w:fldChar w:fldCharType="end"/>
      </w:r>
    </w:p>
    <w:p w14:paraId="7F3925ED"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6.1</w:t>
      </w:r>
      <w:r>
        <w:rPr>
          <w:rFonts w:asciiTheme="minorHAnsi" w:eastAsiaTheme="minorEastAsia" w:hAnsiTheme="minorHAnsi" w:cstheme="minorBidi"/>
          <w:noProof/>
          <w:spacing w:val="0"/>
          <w:sz w:val="22"/>
          <w:szCs w:val="22"/>
          <w:lang w:val="fr-FR" w:eastAsia="fr-FR"/>
        </w:rPr>
        <w:tab/>
      </w:r>
      <w:r>
        <w:rPr>
          <w:noProof/>
        </w:rPr>
        <w:t>Introduction</w:t>
      </w:r>
      <w:r>
        <w:rPr>
          <w:noProof/>
        </w:rPr>
        <w:tab/>
      </w:r>
      <w:r>
        <w:rPr>
          <w:noProof/>
        </w:rPr>
        <w:fldChar w:fldCharType="begin"/>
      </w:r>
      <w:r>
        <w:rPr>
          <w:noProof/>
        </w:rPr>
        <w:instrText xml:space="preserve"> PAGEREF _Toc418758772 \h </w:instrText>
      </w:r>
      <w:r>
        <w:rPr>
          <w:noProof/>
        </w:rPr>
      </w:r>
      <w:r>
        <w:rPr>
          <w:noProof/>
        </w:rPr>
        <w:fldChar w:fldCharType="separate"/>
      </w:r>
      <w:r>
        <w:rPr>
          <w:noProof/>
        </w:rPr>
        <w:t>9</w:t>
      </w:r>
      <w:r>
        <w:rPr>
          <w:noProof/>
        </w:rPr>
        <w:fldChar w:fldCharType="end"/>
      </w:r>
    </w:p>
    <w:p w14:paraId="4E70FE84"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6.2</w:t>
      </w:r>
      <w:r>
        <w:rPr>
          <w:rFonts w:asciiTheme="minorHAnsi" w:eastAsiaTheme="minorEastAsia" w:hAnsiTheme="minorHAnsi" w:cstheme="minorBidi"/>
          <w:noProof/>
          <w:spacing w:val="0"/>
          <w:sz w:val="22"/>
          <w:szCs w:val="22"/>
          <w:lang w:val="fr-FR" w:eastAsia="fr-FR"/>
        </w:rPr>
        <w:tab/>
      </w:r>
      <w:r>
        <w:rPr>
          <w:noProof/>
        </w:rPr>
        <w:t>System Description</w:t>
      </w:r>
      <w:r>
        <w:rPr>
          <w:noProof/>
        </w:rPr>
        <w:tab/>
      </w:r>
      <w:r>
        <w:rPr>
          <w:noProof/>
        </w:rPr>
        <w:fldChar w:fldCharType="begin"/>
      </w:r>
      <w:r>
        <w:rPr>
          <w:noProof/>
        </w:rPr>
        <w:instrText xml:space="preserve"> PAGEREF _Toc418758773 \h </w:instrText>
      </w:r>
      <w:r>
        <w:rPr>
          <w:noProof/>
        </w:rPr>
      </w:r>
      <w:r>
        <w:rPr>
          <w:noProof/>
        </w:rPr>
        <w:fldChar w:fldCharType="separate"/>
      </w:r>
      <w:r>
        <w:rPr>
          <w:noProof/>
        </w:rPr>
        <w:t>11</w:t>
      </w:r>
      <w:r>
        <w:rPr>
          <w:noProof/>
        </w:rPr>
        <w:fldChar w:fldCharType="end"/>
      </w:r>
    </w:p>
    <w:p w14:paraId="5FE0ECE3"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14:scene3d>
            <w14:camera w14:prst="orthographicFront"/>
            <w14:lightRig w14:rig="threePt" w14:dir="t">
              <w14:rot w14:lat="0" w14:lon="0" w14:rev="0"/>
            </w14:lightRig>
          </w14:scene3d>
        </w:rPr>
        <w:t>6.2.1</w:t>
      </w:r>
      <w:r>
        <w:rPr>
          <w:rFonts w:asciiTheme="minorHAnsi" w:eastAsiaTheme="minorEastAsia" w:hAnsiTheme="minorHAnsi" w:cstheme="minorBidi"/>
          <w:noProof/>
          <w:sz w:val="22"/>
          <w:szCs w:val="22"/>
          <w:lang w:val="fr-FR" w:eastAsia="fr-FR" w:bidi="ar-SA"/>
        </w:rPr>
        <w:tab/>
      </w:r>
      <w:r>
        <w:rPr>
          <w:noProof/>
        </w:rPr>
        <w:t>AC LEDs Control</w:t>
      </w:r>
      <w:r>
        <w:rPr>
          <w:noProof/>
        </w:rPr>
        <w:tab/>
      </w:r>
      <w:r>
        <w:rPr>
          <w:noProof/>
        </w:rPr>
        <w:fldChar w:fldCharType="begin"/>
      </w:r>
      <w:r>
        <w:rPr>
          <w:noProof/>
        </w:rPr>
        <w:instrText xml:space="preserve"> PAGEREF _Toc418758774 \h </w:instrText>
      </w:r>
      <w:r>
        <w:rPr>
          <w:noProof/>
        </w:rPr>
      </w:r>
      <w:r>
        <w:rPr>
          <w:noProof/>
        </w:rPr>
        <w:fldChar w:fldCharType="separate"/>
      </w:r>
      <w:r>
        <w:rPr>
          <w:noProof/>
        </w:rPr>
        <w:t>11</w:t>
      </w:r>
      <w:r>
        <w:rPr>
          <w:noProof/>
        </w:rPr>
        <w:fldChar w:fldCharType="end"/>
      </w:r>
    </w:p>
    <w:p w14:paraId="52EC9F9F"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lang w:val="en-GB"/>
          <w14:scene3d>
            <w14:camera w14:prst="orthographicFront"/>
            <w14:lightRig w14:rig="threePt" w14:dir="t">
              <w14:rot w14:lat="0" w14:lon="0" w14:rev="0"/>
            </w14:lightRig>
          </w14:scene3d>
        </w:rPr>
        <w:t>6.2.2</w:t>
      </w:r>
      <w:r>
        <w:rPr>
          <w:rFonts w:asciiTheme="minorHAnsi" w:eastAsiaTheme="minorEastAsia" w:hAnsiTheme="minorHAnsi" w:cstheme="minorBidi"/>
          <w:noProof/>
          <w:sz w:val="22"/>
          <w:szCs w:val="22"/>
          <w:lang w:val="fr-FR" w:eastAsia="fr-FR" w:bidi="ar-SA"/>
        </w:rPr>
        <w:tab/>
      </w:r>
      <w:r w:rsidRPr="000B5BF6">
        <w:rPr>
          <w:noProof/>
          <w:lang w:val="en-GB"/>
        </w:rPr>
        <w:t>DC LEDs Control</w:t>
      </w:r>
      <w:r>
        <w:rPr>
          <w:noProof/>
        </w:rPr>
        <w:tab/>
      </w:r>
      <w:r>
        <w:rPr>
          <w:noProof/>
        </w:rPr>
        <w:fldChar w:fldCharType="begin"/>
      </w:r>
      <w:r>
        <w:rPr>
          <w:noProof/>
        </w:rPr>
        <w:instrText xml:space="preserve"> PAGEREF _Toc418758775 \h </w:instrText>
      </w:r>
      <w:r>
        <w:rPr>
          <w:noProof/>
        </w:rPr>
      </w:r>
      <w:r>
        <w:rPr>
          <w:noProof/>
        </w:rPr>
        <w:fldChar w:fldCharType="separate"/>
      </w:r>
      <w:r>
        <w:rPr>
          <w:noProof/>
        </w:rPr>
        <w:t>11</w:t>
      </w:r>
      <w:r>
        <w:rPr>
          <w:noProof/>
        </w:rPr>
        <w:fldChar w:fldCharType="end"/>
      </w:r>
    </w:p>
    <w:p w14:paraId="5AB48AD3"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6.3</w:t>
      </w:r>
      <w:r>
        <w:rPr>
          <w:rFonts w:asciiTheme="minorHAnsi" w:eastAsiaTheme="minorEastAsia" w:hAnsiTheme="minorHAnsi" w:cstheme="minorBidi"/>
          <w:noProof/>
          <w:spacing w:val="0"/>
          <w:sz w:val="22"/>
          <w:szCs w:val="22"/>
          <w:lang w:val="fr-FR" w:eastAsia="fr-FR"/>
        </w:rPr>
        <w:tab/>
      </w:r>
      <w:r>
        <w:rPr>
          <w:noProof/>
        </w:rPr>
        <w:t>Boards description</w:t>
      </w:r>
      <w:r>
        <w:rPr>
          <w:noProof/>
        </w:rPr>
        <w:tab/>
      </w:r>
      <w:r>
        <w:rPr>
          <w:noProof/>
        </w:rPr>
        <w:fldChar w:fldCharType="begin"/>
      </w:r>
      <w:r>
        <w:rPr>
          <w:noProof/>
        </w:rPr>
        <w:instrText xml:space="preserve"> PAGEREF _Toc418758776 \h </w:instrText>
      </w:r>
      <w:r>
        <w:rPr>
          <w:noProof/>
        </w:rPr>
      </w:r>
      <w:r>
        <w:rPr>
          <w:noProof/>
        </w:rPr>
        <w:fldChar w:fldCharType="separate"/>
      </w:r>
      <w:r>
        <w:rPr>
          <w:noProof/>
        </w:rPr>
        <w:t>11</w:t>
      </w:r>
      <w:r>
        <w:rPr>
          <w:noProof/>
        </w:rPr>
        <w:fldChar w:fldCharType="end"/>
      </w:r>
    </w:p>
    <w:p w14:paraId="5B3EA85A"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lang w:val="fr-FR" w:eastAsia="fr-FR" w:bidi="ar-SA"/>
        </w:rPr>
        <w:tab/>
      </w:r>
      <w:r>
        <w:rPr>
          <w:noProof/>
        </w:rPr>
        <w:t>LED driver board</w:t>
      </w:r>
      <w:r>
        <w:rPr>
          <w:noProof/>
        </w:rPr>
        <w:tab/>
      </w:r>
      <w:r>
        <w:rPr>
          <w:noProof/>
        </w:rPr>
        <w:fldChar w:fldCharType="begin"/>
      </w:r>
      <w:r>
        <w:rPr>
          <w:noProof/>
        </w:rPr>
        <w:instrText xml:space="preserve"> PAGEREF _Toc418758777 \h </w:instrText>
      </w:r>
      <w:r>
        <w:rPr>
          <w:noProof/>
        </w:rPr>
      </w:r>
      <w:r>
        <w:rPr>
          <w:noProof/>
        </w:rPr>
        <w:fldChar w:fldCharType="separate"/>
      </w:r>
      <w:r>
        <w:rPr>
          <w:noProof/>
        </w:rPr>
        <w:t>11</w:t>
      </w:r>
      <w:r>
        <w:rPr>
          <w:noProof/>
        </w:rPr>
        <w:fldChar w:fldCharType="end"/>
      </w:r>
    </w:p>
    <w:p w14:paraId="0DCD6D86"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lang w:val="fr-FR" w:eastAsia="fr-FR" w:bidi="ar-SA"/>
        </w:rPr>
        <w:tab/>
      </w:r>
      <w:r>
        <w:rPr>
          <w:noProof/>
        </w:rPr>
        <w:t>LED carrier board</w:t>
      </w:r>
      <w:r>
        <w:rPr>
          <w:noProof/>
        </w:rPr>
        <w:tab/>
      </w:r>
      <w:r>
        <w:rPr>
          <w:noProof/>
        </w:rPr>
        <w:fldChar w:fldCharType="begin"/>
      </w:r>
      <w:r>
        <w:rPr>
          <w:noProof/>
        </w:rPr>
        <w:instrText xml:space="preserve"> PAGEREF _Toc418758778 \h </w:instrText>
      </w:r>
      <w:r>
        <w:rPr>
          <w:noProof/>
        </w:rPr>
      </w:r>
      <w:r>
        <w:rPr>
          <w:noProof/>
        </w:rPr>
        <w:fldChar w:fldCharType="separate"/>
      </w:r>
      <w:r>
        <w:rPr>
          <w:noProof/>
        </w:rPr>
        <w:t>11</w:t>
      </w:r>
      <w:r>
        <w:rPr>
          <w:noProof/>
        </w:rPr>
        <w:fldChar w:fldCharType="end"/>
      </w:r>
    </w:p>
    <w:p w14:paraId="1CEF6594"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lang w:val="fr-FR" w:eastAsia="fr-FR" w:bidi="ar-SA"/>
        </w:rPr>
        <w:tab/>
      </w:r>
      <w:r>
        <w:rPr>
          <w:noProof/>
        </w:rPr>
        <w:t>LED driver dispatch board</w:t>
      </w:r>
      <w:r>
        <w:rPr>
          <w:noProof/>
        </w:rPr>
        <w:tab/>
      </w:r>
      <w:r>
        <w:rPr>
          <w:noProof/>
        </w:rPr>
        <w:fldChar w:fldCharType="begin"/>
      </w:r>
      <w:r>
        <w:rPr>
          <w:noProof/>
        </w:rPr>
        <w:instrText xml:space="preserve"> PAGEREF _Toc418758779 \h </w:instrText>
      </w:r>
      <w:r>
        <w:rPr>
          <w:noProof/>
        </w:rPr>
      </w:r>
      <w:r>
        <w:rPr>
          <w:noProof/>
        </w:rPr>
        <w:fldChar w:fldCharType="separate"/>
      </w:r>
      <w:r>
        <w:rPr>
          <w:noProof/>
        </w:rPr>
        <w:t>11</w:t>
      </w:r>
      <w:r>
        <w:rPr>
          <w:noProof/>
        </w:rPr>
        <w:fldChar w:fldCharType="end"/>
      </w:r>
    </w:p>
    <w:p w14:paraId="2718A593" w14:textId="77777777" w:rsid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fr-FR" w:eastAsia="fr-FR"/>
        </w:rPr>
      </w:pPr>
      <w:r w:rsidRPr="000B5BF6">
        <w:rPr>
          <w:noProof/>
          <w:spacing w:val="0"/>
          <w14:scene3d>
            <w14:camera w14:prst="orthographicFront"/>
            <w14:lightRig w14:rig="threePt" w14:dir="t">
              <w14:rot w14:lat="0" w14:lon="0" w14:rev="0"/>
            </w14:lightRig>
          </w14:scene3d>
        </w:rPr>
        <w:t>6.4</w:t>
      </w:r>
      <w:r>
        <w:rPr>
          <w:rFonts w:asciiTheme="minorHAnsi" w:eastAsiaTheme="minorEastAsia" w:hAnsiTheme="minorHAnsi" w:cstheme="minorBidi"/>
          <w:noProof/>
          <w:spacing w:val="0"/>
          <w:sz w:val="22"/>
          <w:szCs w:val="22"/>
          <w:lang w:val="fr-FR" w:eastAsia="fr-FR"/>
        </w:rPr>
        <w:tab/>
      </w:r>
      <w:r>
        <w:rPr>
          <w:noProof/>
        </w:rPr>
        <w:t>Hardware Interfaces</w:t>
      </w:r>
      <w:r>
        <w:rPr>
          <w:noProof/>
        </w:rPr>
        <w:tab/>
      </w:r>
      <w:r>
        <w:rPr>
          <w:noProof/>
        </w:rPr>
        <w:fldChar w:fldCharType="begin"/>
      </w:r>
      <w:r>
        <w:rPr>
          <w:noProof/>
        </w:rPr>
        <w:instrText xml:space="preserve"> PAGEREF _Toc418758780 \h </w:instrText>
      </w:r>
      <w:r>
        <w:rPr>
          <w:noProof/>
        </w:rPr>
      </w:r>
      <w:r>
        <w:rPr>
          <w:noProof/>
        </w:rPr>
        <w:fldChar w:fldCharType="separate"/>
      </w:r>
      <w:r>
        <w:rPr>
          <w:noProof/>
        </w:rPr>
        <w:t>11</w:t>
      </w:r>
      <w:r>
        <w:rPr>
          <w:noProof/>
        </w:rPr>
        <w:fldChar w:fldCharType="end"/>
      </w:r>
    </w:p>
    <w:p w14:paraId="7794C4D3"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lang w:val="en-GB"/>
          <w14:scene3d>
            <w14:camera w14:prst="orthographicFront"/>
            <w14:lightRig w14:rig="threePt" w14:dir="t">
              <w14:rot w14:lat="0" w14:lon="0" w14:rev="0"/>
            </w14:lightRig>
          </w14:scene3d>
        </w:rPr>
        <w:t>6.4.1</w:t>
      </w:r>
      <w:r>
        <w:rPr>
          <w:rFonts w:asciiTheme="minorHAnsi" w:eastAsiaTheme="minorEastAsia" w:hAnsiTheme="minorHAnsi" w:cstheme="minorBidi"/>
          <w:noProof/>
          <w:sz w:val="22"/>
          <w:szCs w:val="22"/>
          <w:lang w:val="fr-FR" w:eastAsia="fr-FR" w:bidi="ar-SA"/>
        </w:rPr>
        <w:tab/>
      </w:r>
      <w:r w:rsidRPr="000B5BF6">
        <w:rPr>
          <w:noProof/>
          <w:lang w:val="en-GB"/>
        </w:rPr>
        <w:t>LED driver board interface</w:t>
      </w:r>
      <w:r>
        <w:rPr>
          <w:noProof/>
        </w:rPr>
        <w:tab/>
      </w:r>
      <w:r>
        <w:rPr>
          <w:noProof/>
        </w:rPr>
        <w:fldChar w:fldCharType="begin"/>
      </w:r>
      <w:r>
        <w:rPr>
          <w:noProof/>
        </w:rPr>
        <w:instrText xml:space="preserve"> PAGEREF _Toc418758781 \h </w:instrText>
      </w:r>
      <w:r>
        <w:rPr>
          <w:noProof/>
        </w:rPr>
      </w:r>
      <w:r>
        <w:rPr>
          <w:noProof/>
        </w:rPr>
        <w:fldChar w:fldCharType="separate"/>
      </w:r>
      <w:r>
        <w:rPr>
          <w:noProof/>
        </w:rPr>
        <w:t>11</w:t>
      </w:r>
      <w:r>
        <w:rPr>
          <w:noProof/>
        </w:rPr>
        <w:fldChar w:fldCharType="end"/>
      </w:r>
    </w:p>
    <w:p w14:paraId="214FDD59" w14:textId="77777777" w:rsidR="006F02AF" w:rsidRDefault="006F02AF">
      <w:pPr>
        <w:pStyle w:val="TOC3"/>
        <w:tabs>
          <w:tab w:val="left" w:pos="1760"/>
          <w:tab w:val="right" w:leader="dot" w:pos="9628"/>
        </w:tabs>
        <w:rPr>
          <w:rFonts w:asciiTheme="minorHAnsi" w:eastAsiaTheme="minorEastAsia" w:hAnsiTheme="minorHAnsi" w:cstheme="minorBidi"/>
          <w:noProof/>
          <w:sz w:val="22"/>
          <w:szCs w:val="22"/>
          <w:lang w:val="fr-FR" w:eastAsia="fr-FR" w:bidi="ar-SA"/>
        </w:rPr>
      </w:pPr>
      <w:r w:rsidRPr="000B5BF6">
        <w:rPr>
          <w:noProof/>
          <w:lang w:val="en-GB"/>
          <w14:scene3d>
            <w14:camera w14:prst="orthographicFront"/>
            <w14:lightRig w14:rig="threePt" w14:dir="t">
              <w14:rot w14:lat="0" w14:lon="0" w14:rev="0"/>
            </w14:lightRig>
          </w14:scene3d>
        </w:rPr>
        <w:t>6.4.2</w:t>
      </w:r>
      <w:r>
        <w:rPr>
          <w:rFonts w:asciiTheme="minorHAnsi" w:eastAsiaTheme="minorEastAsia" w:hAnsiTheme="minorHAnsi" w:cstheme="minorBidi"/>
          <w:noProof/>
          <w:sz w:val="22"/>
          <w:szCs w:val="22"/>
          <w:lang w:val="fr-FR" w:eastAsia="fr-FR" w:bidi="ar-SA"/>
        </w:rPr>
        <w:tab/>
      </w:r>
      <w:r w:rsidRPr="000B5BF6">
        <w:rPr>
          <w:noProof/>
          <w:lang w:val="en-GB"/>
        </w:rPr>
        <w:t>LED carrier board interface</w:t>
      </w:r>
      <w:r>
        <w:rPr>
          <w:noProof/>
        </w:rPr>
        <w:tab/>
      </w:r>
      <w:r>
        <w:rPr>
          <w:noProof/>
        </w:rPr>
        <w:fldChar w:fldCharType="begin"/>
      </w:r>
      <w:r>
        <w:rPr>
          <w:noProof/>
        </w:rPr>
        <w:instrText xml:space="preserve"> PAGEREF _Toc418758782 \h </w:instrText>
      </w:r>
      <w:r>
        <w:rPr>
          <w:noProof/>
        </w:rPr>
      </w:r>
      <w:r>
        <w:rPr>
          <w:noProof/>
        </w:rPr>
        <w:fldChar w:fldCharType="separate"/>
      </w:r>
      <w:r>
        <w:rPr>
          <w:noProof/>
        </w:rPr>
        <w:t>12</w:t>
      </w:r>
      <w:r>
        <w:rPr>
          <w:noProof/>
        </w:rPr>
        <w:fldChar w:fldCharType="end"/>
      </w:r>
    </w:p>
    <w:p w14:paraId="0FEB5B34" w14:textId="77777777" w:rsidR="006F02AF" w:rsidRPr="006F02AF" w:rsidRDefault="006F02AF">
      <w:pPr>
        <w:pStyle w:val="TOC3"/>
        <w:tabs>
          <w:tab w:val="left" w:pos="1760"/>
          <w:tab w:val="right" w:leader="dot" w:pos="9628"/>
        </w:tabs>
        <w:rPr>
          <w:rFonts w:asciiTheme="minorHAnsi" w:eastAsiaTheme="minorEastAsia" w:hAnsiTheme="minorHAnsi" w:cstheme="minorBidi"/>
          <w:noProof/>
          <w:sz w:val="22"/>
          <w:szCs w:val="22"/>
          <w:lang w:eastAsia="fr-FR" w:bidi="ar-SA"/>
        </w:rPr>
      </w:pPr>
      <w:r w:rsidRPr="000B5BF6">
        <w:rPr>
          <w:noProof/>
          <w:lang w:val="en-GB"/>
          <w14:scene3d>
            <w14:camera w14:prst="orthographicFront"/>
            <w14:lightRig w14:rig="threePt" w14:dir="t">
              <w14:rot w14:lat="0" w14:lon="0" w14:rev="0"/>
            </w14:lightRig>
          </w14:scene3d>
        </w:rPr>
        <w:t>6.4.3</w:t>
      </w:r>
      <w:r w:rsidRPr="006F02AF">
        <w:rPr>
          <w:rFonts w:asciiTheme="minorHAnsi" w:eastAsiaTheme="minorEastAsia" w:hAnsiTheme="minorHAnsi" w:cstheme="minorBidi"/>
          <w:noProof/>
          <w:sz w:val="22"/>
          <w:szCs w:val="22"/>
          <w:lang w:eastAsia="fr-FR" w:bidi="ar-SA"/>
        </w:rPr>
        <w:tab/>
      </w:r>
      <w:r w:rsidRPr="000B5BF6">
        <w:rPr>
          <w:noProof/>
          <w:lang w:val="en-GB"/>
        </w:rPr>
        <w:t>LED driver dispatch board interface</w:t>
      </w:r>
      <w:r>
        <w:rPr>
          <w:noProof/>
        </w:rPr>
        <w:tab/>
      </w:r>
      <w:r>
        <w:rPr>
          <w:noProof/>
        </w:rPr>
        <w:fldChar w:fldCharType="begin"/>
      </w:r>
      <w:r>
        <w:rPr>
          <w:noProof/>
        </w:rPr>
        <w:instrText xml:space="preserve"> PAGEREF _Toc418758783 \h </w:instrText>
      </w:r>
      <w:r>
        <w:rPr>
          <w:noProof/>
        </w:rPr>
      </w:r>
      <w:r>
        <w:rPr>
          <w:noProof/>
        </w:rPr>
        <w:fldChar w:fldCharType="separate"/>
      </w:r>
      <w:r>
        <w:rPr>
          <w:noProof/>
        </w:rPr>
        <w:t>12</w:t>
      </w:r>
      <w:r>
        <w:rPr>
          <w:noProof/>
        </w:rPr>
        <w:fldChar w:fldCharType="end"/>
      </w:r>
    </w:p>
    <w:p w14:paraId="53169263" w14:textId="77777777" w:rsidR="006F02AF" w:rsidRPr="006F02AF" w:rsidRDefault="006F02AF">
      <w:pPr>
        <w:pStyle w:val="TOC2"/>
        <w:tabs>
          <w:tab w:val="left" w:pos="1440"/>
          <w:tab w:val="right" w:leader="dot" w:pos="9628"/>
        </w:tabs>
        <w:rPr>
          <w:rFonts w:asciiTheme="minorHAnsi" w:eastAsiaTheme="minorEastAsia" w:hAnsiTheme="minorHAnsi" w:cstheme="minorBidi"/>
          <w:noProof/>
          <w:spacing w:val="0"/>
          <w:sz w:val="22"/>
          <w:szCs w:val="22"/>
          <w:lang w:val="en-US" w:eastAsia="fr-FR"/>
        </w:rPr>
      </w:pPr>
      <w:r w:rsidRPr="000B5BF6">
        <w:rPr>
          <w:noProof/>
          <w:spacing w:val="0"/>
          <w14:scene3d>
            <w14:camera w14:prst="orthographicFront"/>
            <w14:lightRig w14:rig="threePt" w14:dir="t">
              <w14:rot w14:lat="0" w14:lon="0" w14:rev="0"/>
            </w14:lightRig>
          </w14:scene3d>
        </w:rPr>
        <w:t>6.5</w:t>
      </w:r>
      <w:r w:rsidRPr="006F02AF">
        <w:rPr>
          <w:rFonts w:asciiTheme="minorHAnsi" w:eastAsiaTheme="minorEastAsia" w:hAnsiTheme="minorHAnsi" w:cstheme="minorBidi"/>
          <w:noProof/>
          <w:spacing w:val="0"/>
          <w:sz w:val="22"/>
          <w:szCs w:val="22"/>
          <w:lang w:val="en-US" w:eastAsia="fr-FR"/>
        </w:rPr>
        <w:tab/>
      </w:r>
      <w:r>
        <w:rPr>
          <w:noProof/>
        </w:rPr>
        <w:t>CAN Protocol interface</w:t>
      </w:r>
      <w:r>
        <w:rPr>
          <w:noProof/>
        </w:rPr>
        <w:tab/>
      </w:r>
      <w:r>
        <w:rPr>
          <w:noProof/>
        </w:rPr>
        <w:fldChar w:fldCharType="begin"/>
      </w:r>
      <w:r>
        <w:rPr>
          <w:noProof/>
        </w:rPr>
        <w:instrText xml:space="preserve"> PAGEREF _Toc418758784 \h </w:instrText>
      </w:r>
      <w:r>
        <w:rPr>
          <w:noProof/>
        </w:rPr>
      </w:r>
      <w:r>
        <w:rPr>
          <w:noProof/>
        </w:rPr>
        <w:fldChar w:fldCharType="separate"/>
      </w:r>
      <w:r>
        <w:rPr>
          <w:noProof/>
        </w:rPr>
        <w:t>13</w:t>
      </w:r>
      <w:r>
        <w:rPr>
          <w:noProof/>
        </w:rPr>
        <w:fldChar w:fldCharType="end"/>
      </w:r>
    </w:p>
    <w:p w14:paraId="23FAB828" w14:textId="77777777" w:rsidR="006F02AF" w:rsidRPr="006F02AF" w:rsidRDefault="006F02AF">
      <w:pPr>
        <w:pStyle w:val="TOC3"/>
        <w:tabs>
          <w:tab w:val="left" w:pos="1760"/>
          <w:tab w:val="right" w:leader="dot" w:pos="9628"/>
        </w:tabs>
        <w:rPr>
          <w:rFonts w:asciiTheme="minorHAnsi" w:eastAsiaTheme="minorEastAsia" w:hAnsiTheme="minorHAnsi" w:cstheme="minorBidi"/>
          <w:noProof/>
          <w:sz w:val="22"/>
          <w:szCs w:val="22"/>
          <w:lang w:eastAsia="fr-FR" w:bidi="ar-SA"/>
        </w:rPr>
      </w:pPr>
      <w:r w:rsidRPr="000B5BF6">
        <w:rPr>
          <w:noProof/>
          <w14:scene3d>
            <w14:camera w14:prst="orthographicFront"/>
            <w14:lightRig w14:rig="threePt" w14:dir="t">
              <w14:rot w14:lat="0" w14:lon="0" w14:rev="0"/>
            </w14:lightRig>
          </w14:scene3d>
        </w:rPr>
        <w:t>6.5.1</w:t>
      </w:r>
      <w:r w:rsidRPr="006F02AF">
        <w:rPr>
          <w:rFonts w:asciiTheme="minorHAnsi" w:eastAsiaTheme="minorEastAsia" w:hAnsiTheme="minorHAnsi" w:cstheme="minorBidi"/>
          <w:noProof/>
          <w:sz w:val="22"/>
          <w:szCs w:val="22"/>
          <w:lang w:eastAsia="fr-FR" w:bidi="ar-SA"/>
        </w:rPr>
        <w:tab/>
      </w:r>
      <w:r>
        <w:rPr>
          <w:noProof/>
        </w:rPr>
        <w:t>CAN addressing</w:t>
      </w:r>
      <w:r>
        <w:rPr>
          <w:noProof/>
        </w:rPr>
        <w:tab/>
      </w:r>
      <w:r>
        <w:rPr>
          <w:noProof/>
        </w:rPr>
        <w:fldChar w:fldCharType="begin"/>
      </w:r>
      <w:r>
        <w:rPr>
          <w:noProof/>
        </w:rPr>
        <w:instrText xml:space="preserve"> PAGEREF _Toc418758785 \h </w:instrText>
      </w:r>
      <w:r>
        <w:rPr>
          <w:noProof/>
        </w:rPr>
      </w:r>
      <w:r>
        <w:rPr>
          <w:noProof/>
        </w:rPr>
        <w:fldChar w:fldCharType="separate"/>
      </w:r>
      <w:r>
        <w:rPr>
          <w:noProof/>
        </w:rPr>
        <w:t>13</w:t>
      </w:r>
      <w:r>
        <w:rPr>
          <w:noProof/>
        </w:rPr>
        <w:fldChar w:fldCharType="end"/>
      </w:r>
    </w:p>
    <w:p w14:paraId="6477A85A" w14:textId="77777777" w:rsidR="006F02AF" w:rsidRPr="006F02AF" w:rsidRDefault="006F02AF">
      <w:pPr>
        <w:pStyle w:val="TOC3"/>
        <w:tabs>
          <w:tab w:val="left" w:pos="1760"/>
          <w:tab w:val="right" w:leader="dot" w:pos="9628"/>
        </w:tabs>
        <w:rPr>
          <w:rFonts w:asciiTheme="minorHAnsi" w:eastAsiaTheme="minorEastAsia" w:hAnsiTheme="minorHAnsi" w:cstheme="minorBidi"/>
          <w:noProof/>
          <w:sz w:val="22"/>
          <w:szCs w:val="22"/>
          <w:lang w:eastAsia="fr-FR" w:bidi="ar-SA"/>
        </w:rPr>
      </w:pPr>
      <w:r w:rsidRPr="000B5BF6">
        <w:rPr>
          <w:noProof/>
          <w14:scene3d>
            <w14:camera w14:prst="orthographicFront"/>
            <w14:lightRig w14:rig="threePt" w14:dir="t">
              <w14:rot w14:lat="0" w14:lon="0" w14:rev="0"/>
            </w14:lightRig>
          </w14:scene3d>
        </w:rPr>
        <w:t>6.5.2</w:t>
      </w:r>
      <w:r w:rsidRPr="006F02AF">
        <w:rPr>
          <w:rFonts w:asciiTheme="minorHAnsi" w:eastAsiaTheme="minorEastAsia" w:hAnsiTheme="minorHAnsi" w:cstheme="minorBidi"/>
          <w:noProof/>
          <w:sz w:val="22"/>
          <w:szCs w:val="22"/>
          <w:lang w:eastAsia="fr-FR" w:bidi="ar-SA"/>
        </w:rPr>
        <w:tab/>
      </w:r>
      <w:r>
        <w:rPr>
          <w:noProof/>
        </w:rPr>
        <w:t>CAN messaging : data exchange</w:t>
      </w:r>
      <w:r>
        <w:rPr>
          <w:noProof/>
        </w:rPr>
        <w:tab/>
      </w:r>
      <w:r>
        <w:rPr>
          <w:noProof/>
        </w:rPr>
        <w:fldChar w:fldCharType="begin"/>
      </w:r>
      <w:r>
        <w:rPr>
          <w:noProof/>
        </w:rPr>
        <w:instrText xml:space="preserve"> PAGEREF _Toc418758786 \h </w:instrText>
      </w:r>
      <w:r>
        <w:rPr>
          <w:noProof/>
        </w:rPr>
      </w:r>
      <w:r>
        <w:rPr>
          <w:noProof/>
        </w:rPr>
        <w:fldChar w:fldCharType="separate"/>
      </w:r>
      <w:r>
        <w:rPr>
          <w:noProof/>
        </w:rPr>
        <w:t>15</w:t>
      </w:r>
      <w:r>
        <w:rPr>
          <w:noProof/>
        </w:rPr>
        <w:fldChar w:fldCharType="end"/>
      </w:r>
    </w:p>
    <w:p w14:paraId="5D826C05" w14:textId="77777777" w:rsidR="006F02AF" w:rsidRPr="006F02AF" w:rsidRDefault="006F02AF">
      <w:pPr>
        <w:pStyle w:val="TOC3"/>
        <w:tabs>
          <w:tab w:val="left" w:pos="1760"/>
          <w:tab w:val="right" w:leader="dot" w:pos="9628"/>
        </w:tabs>
        <w:rPr>
          <w:rFonts w:asciiTheme="minorHAnsi" w:eastAsiaTheme="minorEastAsia" w:hAnsiTheme="minorHAnsi" w:cstheme="minorBidi"/>
          <w:noProof/>
          <w:sz w:val="22"/>
          <w:szCs w:val="22"/>
          <w:lang w:eastAsia="fr-FR" w:bidi="ar-SA"/>
        </w:rPr>
      </w:pPr>
      <w:r w:rsidRPr="000B5BF6">
        <w:rPr>
          <w:noProof/>
          <w14:scene3d>
            <w14:camera w14:prst="orthographicFront"/>
            <w14:lightRig w14:rig="threePt" w14:dir="t">
              <w14:rot w14:lat="0" w14:lon="0" w14:rev="0"/>
            </w14:lightRig>
          </w14:scene3d>
        </w:rPr>
        <w:t>6.5.3</w:t>
      </w:r>
      <w:r w:rsidRPr="006F02AF">
        <w:rPr>
          <w:rFonts w:asciiTheme="minorHAnsi" w:eastAsiaTheme="minorEastAsia" w:hAnsiTheme="minorHAnsi" w:cstheme="minorBidi"/>
          <w:noProof/>
          <w:sz w:val="22"/>
          <w:szCs w:val="22"/>
          <w:lang w:eastAsia="fr-FR" w:bidi="ar-SA"/>
        </w:rPr>
        <w:tab/>
      </w:r>
      <w:r>
        <w:rPr>
          <w:noProof/>
        </w:rPr>
        <w:t>CAN messaging: Master requests/answers summary</w:t>
      </w:r>
      <w:r>
        <w:rPr>
          <w:noProof/>
        </w:rPr>
        <w:tab/>
      </w:r>
      <w:r>
        <w:rPr>
          <w:noProof/>
        </w:rPr>
        <w:fldChar w:fldCharType="begin"/>
      </w:r>
      <w:r>
        <w:rPr>
          <w:noProof/>
        </w:rPr>
        <w:instrText xml:space="preserve"> PAGEREF _Toc418758787 \h </w:instrText>
      </w:r>
      <w:r>
        <w:rPr>
          <w:noProof/>
        </w:rPr>
      </w:r>
      <w:r>
        <w:rPr>
          <w:noProof/>
        </w:rPr>
        <w:fldChar w:fldCharType="separate"/>
      </w:r>
      <w:r>
        <w:rPr>
          <w:noProof/>
        </w:rPr>
        <w:t>16</w:t>
      </w:r>
      <w:r>
        <w:rPr>
          <w:noProof/>
        </w:rPr>
        <w:fldChar w:fldCharType="end"/>
      </w:r>
    </w:p>
    <w:p w14:paraId="6F76E829" w14:textId="77777777" w:rsidR="006F02AF" w:rsidRPr="006F02AF" w:rsidRDefault="006F02AF">
      <w:pPr>
        <w:pStyle w:val="TOC3"/>
        <w:tabs>
          <w:tab w:val="left" w:pos="1760"/>
          <w:tab w:val="right" w:leader="dot" w:pos="9628"/>
        </w:tabs>
        <w:rPr>
          <w:rFonts w:asciiTheme="minorHAnsi" w:eastAsiaTheme="minorEastAsia" w:hAnsiTheme="minorHAnsi" w:cstheme="minorBidi"/>
          <w:noProof/>
          <w:sz w:val="22"/>
          <w:szCs w:val="22"/>
          <w:lang w:eastAsia="fr-FR" w:bidi="ar-SA"/>
        </w:rPr>
      </w:pPr>
      <w:r w:rsidRPr="000B5BF6">
        <w:rPr>
          <w:noProof/>
          <w14:scene3d>
            <w14:camera w14:prst="orthographicFront"/>
            <w14:lightRig w14:rig="threePt" w14:dir="t">
              <w14:rot w14:lat="0" w14:lon="0" w14:rev="0"/>
            </w14:lightRig>
          </w14:scene3d>
        </w:rPr>
        <w:t>6.5.4</w:t>
      </w:r>
      <w:r w:rsidRPr="006F02AF">
        <w:rPr>
          <w:rFonts w:asciiTheme="minorHAnsi" w:eastAsiaTheme="minorEastAsia" w:hAnsiTheme="minorHAnsi" w:cstheme="minorBidi"/>
          <w:noProof/>
          <w:sz w:val="22"/>
          <w:szCs w:val="22"/>
          <w:lang w:eastAsia="fr-FR" w:bidi="ar-SA"/>
        </w:rPr>
        <w:tab/>
      </w:r>
      <w:r>
        <w:rPr>
          <w:noProof/>
        </w:rPr>
        <w:t>CAN messaging: Master requests/answer details</w:t>
      </w:r>
      <w:r>
        <w:rPr>
          <w:noProof/>
        </w:rPr>
        <w:tab/>
      </w:r>
      <w:r>
        <w:rPr>
          <w:noProof/>
        </w:rPr>
        <w:fldChar w:fldCharType="begin"/>
      </w:r>
      <w:r>
        <w:rPr>
          <w:noProof/>
        </w:rPr>
        <w:instrText xml:space="preserve"> PAGEREF _Toc418758788 \h </w:instrText>
      </w:r>
      <w:r>
        <w:rPr>
          <w:noProof/>
        </w:rPr>
      </w:r>
      <w:r>
        <w:rPr>
          <w:noProof/>
        </w:rPr>
        <w:fldChar w:fldCharType="separate"/>
      </w:r>
      <w:r>
        <w:rPr>
          <w:noProof/>
        </w:rPr>
        <w:t>17</w:t>
      </w:r>
      <w:r>
        <w:rPr>
          <w:noProof/>
        </w:rPr>
        <w:fldChar w:fldCharType="end"/>
      </w:r>
    </w:p>
    <w:p w14:paraId="19CB4DAB" w14:textId="77777777" w:rsidR="00447646" w:rsidRPr="00C247D5" w:rsidRDefault="00447646" w:rsidP="00447646">
      <w:pPr>
        <w:pStyle w:val="TOC2"/>
        <w:tabs>
          <w:tab w:val="right" w:leader="dot" w:pos="9638"/>
        </w:tabs>
        <w:rPr>
          <w:lang w:val="en-US"/>
        </w:rPr>
        <w:sectPr w:rsidR="00447646" w:rsidRPr="00C247D5">
          <w:type w:val="continuous"/>
          <w:pgSz w:w="11906" w:h="16838"/>
          <w:pgMar w:top="776" w:right="1134" w:bottom="1797" w:left="1134" w:header="720" w:footer="720" w:gutter="0"/>
          <w:cols w:space="720"/>
        </w:sectPr>
      </w:pPr>
      <w:r w:rsidRPr="00C247D5">
        <w:rPr>
          <w:b/>
          <w:lang w:val="en-US"/>
        </w:rPr>
        <w:fldChar w:fldCharType="end"/>
      </w:r>
    </w:p>
    <w:p w14:paraId="054C987C" w14:textId="6F22EA38" w:rsidR="008E5A1B" w:rsidRDefault="008E5A1B" w:rsidP="008E5A1B">
      <w:pPr>
        <w:rPr>
          <w:rStyle w:val="Titleheader"/>
        </w:rPr>
      </w:pPr>
      <w:r w:rsidRPr="00C247D5">
        <w:rPr>
          <w:rStyle w:val="Titleheader"/>
        </w:rPr>
        <w:lastRenderedPageBreak/>
        <w:t xml:space="preserve">Table of </w:t>
      </w:r>
      <w:r>
        <w:rPr>
          <w:rStyle w:val="Titleheader"/>
        </w:rPr>
        <w:t>CAN requests &amp; answers</w:t>
      </w:r>
    </w:p>
    <w:p w14:paraId="668275F5" w14:textId="77777777" w:rsidR="008E5A1B" w:rsidRPr="00C247D5" w:rsidRDefault="008E5A1B" w:rsidP="008E5A1B">
      <w:pPr>
        <w:rPr>
          <w:rStyle w:val="Titleheader"/>
        </w:rPr>
      </w:pPr>
    </w:p>
    <w:p w14:paraId="40CE1008" w14:textId="77777777" w:rsidR="00904BDB" w:rsidRDefault="008E5A1B">
      <w:pPr>
        <w:pStyle w:val="TOC1"/>
        <w:tabs>
          <w:tab w:val="right" w:leader="dot" w:pos="9628"/>
        </w:tabs>
        <w:rPr>
          <w:rFonts w:asciiTheme="minorHAnsi" w:eastAsiaTheme="minorEastAsia" w:hAnsiTheme="minorHAnsi" w:cstheme="minorBidi"/>
          <w:b w:val="0"/>
          <w:noProof/>
          <w:spacing w:val="0"/>
          <w:sz w:val="22"/>
          <w:szCs w:val="22"/>
          <w:lang w:val="fr-FR" w:eastAsia="fr-FR"/>
        </w:rPr>
      </w:pPr>
      <w:r>
        <w:fldChar w:fldCharType="begin"/>
      </w:r>
      <w:r>
        <w:instrText xml:space="preserve"> TOC \h \z \u \t "Titre 4;1;Titre 5;2" </w:instrText>
      </w:r>
      <w:r>
        <w:fldChar w:fldCharType="separate"/>
      </w:r>
      <w:hyperlink w:anchor="_Toc418758696" w:history="1">
        <w:r w:rsidR="00904BDB" w:rsidRPr="00C24C4E">
          <w:rPr>
            <w:rStyle w:val="Hyperlink"/>
            <w:noProof/>
            <w:lang w:bidi="hi-IN"/>
          </w:rPr>
          <w:t>CAN addressing</w:t>
        </w:r>
        <w:r w:rsidR="00904BDB">
          <w:rPr>
            <w:noProof/>
            <w:webHidden/>
          </w:rPr>
          <w:tab/>
        </w:r>
        <w:r w:rsidR="00904BDB">
          <w:rPr>
            <w:noProof/>
            <w:webHidden/>
          </w:rPr>
          <w:fldChar w:fldCharType="begin"/>
        </w:r>
        <w:r w:rsidR="00904BDB">
          <w:rPr>
            <w:noProof/>
            <w:webHidden/>
          </w:rPr>
          <w:instrText xml:space="preserve"> PAGEREF _Toc418758696 \h </w:instrText>
        </w:r>
        <w:r w:rsidR="00904BDB">
          <w:rPr>
            <w:noProof/>
            <w:webHidden/>
          </w:rPr>
        </w:r>
        <w:r w:rsidR="00904BDB">
          <w:rPr>
            <w:noProof/>
            <w:webHidden/>
          </w:rPr>
          <w:fldChar w:fldCharType="separate"/>
        </w:r>
        <w:r w:rsidR="00904BDB">
          <w:rPr>
            <w:noProof/>
            <w:webHidden/>
          </w:rPr>
          <w:t>13</w:t>
        </w:r>
        <w:r w:rsidR="00904BDB">
          <w:rPr>
            <w:noProof/>
            <w:webHidden/>
          </w:rPr>
          <w:fldChar w:fldCharType="end"/>
        </w:r>
      </w:hyperlink>
    </w:p>
    <w:p w14:paraId="3C49ECEE" w14:textId="77777777" w:rsidR="00904BDB" w:rsidRDefault="00D905B3">
      <w:pPr>
        <w:pStyle w:val="TOC1"/>
        <w:tabs>
          <w:tab w:val="right" w:leader="dot" w:pos="9628"/>
        </w:tabs>
        <w:rPr>
          <w:rFonts w:asciiTheme="minorHAnsi" w:eastAsiaTheme="minorEastAsia" w:hAnsiTheme="minorHAnsi" w:cstheme="minorBidi"/>
          <w:b w:val="0"/>
          <w:noProof/>
          <w:spacing w:val="0"/>
          <w:sz w:val="22"/>
          <w:szCs w:val="22"/>
          <w:lang w:val="fr-FR" w:eastAsia="fr-FR"/>
        </w:rPr>
      </w:pPr>
      <w:hyperlink w:anchor="_Toc418758697" w:history="1">
        <w:r w:rsidR="00904BDB" w:rsidRPr="00C24C4E">
          <w:rPr>
            <w:rStyle w:val="Hyperlink"/>
            <w:noProof/>
            <w:lang w:bidi="hi-IN"/>
          </w:rPr>
          <w:t>CAN messaging data</w:t>
        </w:r>
        <w:r w:rsidR="00904BDB">
          <w:rPr>
            <w:noProof/>
            <w:webHidden/>
          </w:rPr>
          <w:tab/>
        </w:r>
        <w:r w:rsidR="00904BDB">
          <w:rPr>
            <w:noProof/>
            <w:webHidden/>
          </w:rPr>
          <w:fldChar w:fldCharType="begin"/>
        </w:r>
        <w:r w:rsidR="00904BDB">
          <w:rPr>
            <w:noProof/>
            <w:webHidden/>
          </w:rPr>
          <w:instrText xml:space="preserve"> PAGEREF _Toc418758697 \h </w:instrText>
        </w:r>
        <w:r w:rsidR="00904BDB">
          <w:rPr>
            <w:noProof/>
            <w:webHidden/>
          </w:rPr>
        </w:r>
        <w:r w:rsidR="00904BDB">
          <w:rPr>
            <w:noProof/>
            <w:webHidden/>
          </w:rPr>
          <w:fldChar w:fldCharType="separate"/>
        </w:r>
        <w:r w:rsidR="00904BDB">
          <w:rPr>
            <w:noProof/>
            <w:webHidden/>
          </w:rPr>
          <w:t>15</w:t>
        </w:r>
        <w:r w:rsidR="00904BDB">
          <w:rPr>
            <w:noProof/>
            <w:webHidden/>
          </w:rPr>
          <w:fldChar w:fldCharType="end"/>
        </w:r>
      </w:hyperlink>
    </w:p>
    <w:p w14:paraId="7B13411F" w14:textId="77777777" w:rsidR="00904BDB" w:rsidRDefault="00D905B3">
      <w:pPr>
        <w:pStyle w:val="TOC1"/>
        <w:tabs>
          <w:tab w:val="right" w:leader="dot" w:pos="9628"/>
        </w:tabs>
        <w:rPr>
          <w:rFonts w:asciiTheme="minorHAnsi" w:eastAsiaTheme="minorEastAsia" w:hAnsiTheme="minorHAnsi" w:cstheme="minorBidi"/>
          <w:b w:val="0"/>
          <w:noProof/>
          <w:spacing w:val="0"/>
          <w:sz w:val="22"/>
          <w:szCs w:val="22"/>
          <w:lang w:val="fr-FR" w:eastAsia="fr-FR"/>
        </w:rPr>
      </w:pPr>
      <w:hyperlink w:anchor="_Toc418758698" w:history="1">
        <w:r w:rsidR="00904BDB" w:rsidRPr="00C24C4E">
          <w:rPr>
            <w:rStyle w:val="Hyperlink"/>
            <w:noProof/>
            <w:lang w:bidi="hi-IN"/>
          </w:rPr>
          <w:t>Master requests/answers summary</w:t>
        </w:r>
        <w:r w:rsidR="00904BDB">
          <w:rPr>
            <w:noProof/>
            <w:webHidden/>
          </w:rPr>
          <w:tab/>
        </w:r>
        <w:r w:rsidR="00904BDB">
          <w:rPr>
            <w:noProof/>
            <w:webHidden/>
          </w:rPr>
          <w:fldChar w:fldCharType="begin"/>
        </w:r>
        <w:r w:rsidR="00904BDB">
          <w:rPr>
            <w:noProof/>
            <w:webHidden/>
          </w:rPr>
          <w:instrText xml:space="preserve"> PAGEREF _Toc418758698 \h </w:instrText>
        </w:r>
        <w:r w:rsidR="00904BDB">
          <w:rPr>
            <w:noProof/>
            <w:webHidden/>
          </w:rPr>
        </w:r>
        <w:r w:rsidR="00904BDB">
          <w:rPr>
            <w:noProof/>
            <w:webHidden/>
          </w:rPr>
          <w:fldChar w:fldCharType="separate"/>
        </w:r>
        <w:r w:rsidR="00904BDB">
          <w:rPr>
            <w:noProof/>
            <w:webHidden/>
          </w:rPr>
          <w:t>16</w:t>
        </w:r>
        <w:r w:rsidR="00904BDB">
          <w:rPr>
            <w:noProof/>
            <w:webHidden/>
          </w:rPr>
          <w:fldChar w:fldCharType="end"/>
        </w:r>
      </w:hyperlink>
    </w:p>
    <w:p w14:paraId="2CB63A39" w14:textId="77777777" w:rsidR="00904BDB" w:rsidRDefault="00D905B3">
      <w:pPr>
        <w:pStyle w:val="TOC1"/>
        <w:tabs>
          <w:tab w:val="right" w:leader="dot" w:pos="9628"/>
        </w:tabs>
        <w:rPr>
          <w:rFonts w:asciiTheme="minorHAnsi" w:eastAsiaTheme="minorEastAsia" w:hAnsiTheme="minorHAnsi" w:cstheme="minorBidi"/>
          <w:b w:val="0"/>
          <w:noProof/>
          <w:spacing w:val="0"/>
          <w:sz w:val="22"/>
          <w:szCs w:val="22"/>
          <w:lang w:val="fr-FR" w:eastAsia="fr-FR"/>
        </w:rPr>
      </w:pPr>
      <w:hyperlink w:anchor="_Toc418758699" w:history="1">
        <w:r w:rsidR="00904BDB" w:rsidRPr="00C24C4E">
          <w:rPr>
            <w:rStyle w:val="Hyperlink"/>
            <w:noProof/>
            <w:lang w:bidi="hi-IN"/>
          </w:rPr>
          <w:t>List of requests</w:t>
        </w:r>
        <w:r w:rsidR="00904BDB">
          <w:rPr>
            <w:noProof/>
            <w:webHidden/>
          </w:rPr>
          <w:tab/>
        </w:r>
        <w:r w:rsidR="00904BDB">
          <w:rPr>
            <w:noProof/>
            <w:webHidden/>
          </w:rPr>
          <w:fldChar w:fldCharType="begin"/>
        </w:r>
        <w:r w:rsidR="00904BDB">
          <w:rPr>
            <w:noProof/>
            <w:webHidden/>
          </w:rPr>
          <w:instrText xml:space="preserve"> PAGEREF _Toc418758699 \h </w:instrText>
        </w:r>
        <w:r w:rsidR="00904BDB">
          <w:rPr>
            <w:noProof/>
            <w:webHidden/>
          </w:rPr>
        </w:r>
        <w:r w:rsidR="00904BDB">
          <w:rPr>
            <w:noProof/>
            <w:webHidden/>
          </w:rPr>
          <w:fldChar w:fldCharType="separate"/>
        </w:r>
        <w:r w:rsidR="00904BDB">
          <w:rPr>
            <w:noProof/>
            <w:webHidden/>
          </w:rPr>
          <w:t>17</w:t>
        </w:r>
        <w:r w:rsidR="00904BDB">
          <w:rPr>
            <w:noProof/>
            <w:webHidden/>
          </w:rPr>
          <w:fldChar w:fldCharType="end"/>
        </w:r>
      </w:hyperlink>
    </w:p>
    <w:p w14:paraId="65E46F33"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0" w:history="1">
        <w:r w:rsidR="00904BDB" w:rsidRPr="00C24C4E">
          <w:rPr>
            <w:rStyle w:val="Hyperlink"/>
            <w:noProof/>
            <w:lang w:bidi="hi-IN"/>
          </w:rPr>
          <w:t>REQ:Abort</w:t>
        </w:r>
        <w:r w:rsidR="00904BDB">
          <w:rPr>
            <w:noProof/>
            <w:webHidden/>
          </w:rPr>
          <w:tab/>
        </w:r>
        <w:r w:rsidR="00904BDB">
          <w:rPr>
            <w:noProof/>
            <w:webHidden/>
          </w:rPr>
          <w:fldChar w:fldCharType="begin"/>
        </w:r>
        <w:r w:rsidR="00904BDB">
          <w:rPr>
            <w:noProof/>
            <w:webHidden/>
          </w:rPr>
          <w:instrText xml:space="preserve"> PAGEREF _Toc418758700 \h </w:instrText>
        </w:r>
        <w:r w:rsidR="00904BDB">
          <w:rPr>
            <w:noProof/>
            <w:webHidden/>
          </w:rPr>
        </w:r>
        <w:r w:rsidR="00904BDB">
          <w:rPr>
            <w:noProof/>
            <w:webHidden/>
          </w:rPr>
          <w:fldChar w:fldCharType="separate"/>
        </w:r>
        <w:r w:rsidR="00904BDB">
          <w:rPr>
            <w:noProof/>
            <w:webHidden/>
          </w:rPr>
          <w:t>17</w:t>
        </w:r>
        <w:r w:rsidR="00904BDB">
          <w:rPr>
            <w:noProof/>
            <w:webHidden/>
          </w:rPr>
          <w:fldChar w:fldCharType="end"/>
        </w:r>
      </w:hyperlink>
    </w:p>
    <w:p w14:paraId="078AF735"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1" w:history="1">
        <w:r w:rsidR="00904BDB" w:rsidRPr="00C24C4E">
          <w:rPr>
            <w:rStyle w:val="Hyperlink"/>
            <w:noProof/>
            <w:lang w:bidi="hi-IN"/>
          </w:rPr>
          <w:t>ANS:Abort</w:t>
        </w:r>
        <w:r w:rsidR="00904BDB">
          <w:rPr>
            <w:noProof/>
            <w:webHidden/>
          </w:rPr>
          <w:tab/>
        </w:r>
        <w:r w:rsidR="00904BDB">
          <w:rPr>
            <w:noProof/>
            <w:webHidden/>
          </w:rPr>
          <w:fldChar w:fldCharType="begin"/>
        </w:r>
        <w:r w:rsidR="00904BDB">
          <w:rPr>
            <w:noProof/>
            <w:webHidden/>
          </w:rPr>
          <w:instrText xml:space="preserve"> PAGEREF _Toc418758701 \h </w:instrText>
        </w:r>
        <w:r w:rsidR="00904BDB">
          <w:rPr>
            <w:noProof/>
            <w:webHidden/>
          </w:rPr>
        </w:r>
        <w:r w:rsidR="00904BDB">
          <w:rPr>
            <w:noProof/>
            <w:webHidden/>
          </w:rPr>
          <w:fldChar w:fldCharType="separate"/>
        </w:r>
        <w:r w:rsidR="00904BDB">
          <w:rPr>
            <w:noProof/>
            <w:webHidden/>
          </w:rPr>
          <w:t>17</w:t>
        </w:r>
        <w:r w:rsidR="00904BDB">
          <w:rPr>
            <w:noProof/>
            <w:webHidden/>
          </w:rPr>
          <w:fldChar w:fldCharType="end"/>
        </w:r>
      </w:hyperlink>
    </w:p>
    <w:p w14:paraId="793A7382"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2" w:history="1">
        <w:r w:rsidR="00904BDB" w:rsidRPr="00C24C4E">
          <w:rPr>
            <w:rStyle w:val="Hyperlink"/>
            <w:noProof/>
            <w:lang w:bidi="hi-IN"/>
          </w:rPr>
          <w:t>ANS:General error</w:t>
        </w:r>
        <w:r w:rsidR="00904BDB">
          <w:rPr>
            <w:noProof/>
            <w:webHidden/>
          </w:rPr>
          <w:tab/>
        </w:r>
        <w:r w:rsidR="00904BDB">
          <w:rPr>
            <w:noProof/>
            <w:webHidden/>
          </w:rPr>
          <w:fldChar w:fldCharType="begin"/>
        </w:r>
        <w:r w:rsidR="00904BDB">
          <w:rPr>
            <w:noProof/>
            <w:webHidden/>
          </w:rPr>
          <w:instrText xml:space="preserve"> PAGEREF _Toc418758702 \h </w:instrText>
        </w:r>
        <w:r w:rsidR="00904BDB">
          <w:rPr>
            <w:noProof/>
            <w:webHidden/>
          </w:rPr>
        </w:r>
        <w:r w:rsidR="00904BDB">
          <w:rPr>
            <w:noProof/>
            <w:webHidden/>
          </w:rPr>
          <w:fldChar w:fldCharType="separate"/>
        </w:r>
        <w:r w:rsidR="00904BDB">
          <w:rPr>
            <w:noProof/>
            <w:webHidden/>
          </w:rPr>
          <w:t>17</w:t>
        </w:r>
        <w:r w:rsidR="00904BDB">
          <w:rPr>
            <w:noProof/>
            <w:webHidden/>
          </w:rPr>
          <w:fldChar w:fldCharType="end"/>
        </w:r>
      </w:hyperlink>
    </w:p>
    <w:p w14:paraId="526E3876"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3" w:history="1">
        <w:r w:rsidR="00904BDB" w:rsidRPr="00C24C4E">
          <w:rPr>
            <w:rStyle w:val="Hyperlink"/>
            <w:noProof/>
            <w:lang w:bidi="hi-IN"/>
          </w:rPr>
          <w:t>REQ: Set CAN ADDR</w:t>
        </w:r>
        <w:r w:rsidR="00904BDB">
          <w:rPr>
            <w:noProof/>
            <w:webHidden/>
          </w:rPr>
          <w:tab/>
        </w:r>
        <w:r w:rsidR="00904BDB">
          <w:rPr>
            <w:noProof/>
            <w:webHidden/>
          </w:rPr>
          <w:fldChar w:fldCharType="begin"/>
        </w:r>
        <w:r w:rsidR="00904BDB">
          <w:rPr>
            <w:noProof/>
            <w:webHidden/>
          </w:rPr>
          <w:instrText xml:space="preserve"> PAGEREF _Toc418758703 \h </w:instrText>
        </w:r>
        <w:r w:rsidR="00904BDB">
          <w:rPr>
            <w:noProof/>
            <w:webHidden/>
          </w:rPr>
        </w:r>
        <w:r w:rsidR="00904BDB">
          <w:rPr>
            <w:noProof/>
            <w:webHidden/>
          </w:rPr>
          <w:fldChar w:fldCharType="separate"/>
        </w:r>
        <w:r w:rsidR="00904BDB">
          <w:rPr>
            <w:noProof/>
            <w:webHidden/>
          </w:rPr>
          <w:t>17</w:t>
        </w:r>
        <w:r w:rsidR="00904BDB">
          <w:rPr>
            <w:noProof/>
            <w:webHidden/>
          </w:rPr>
          <w:fldChar w:fldCharType="end"/>
        </w:r>
      </w:hyperlink>
    </w:p>
    <w:p w14:paraId="6978F8FB"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4" w:history="1">
        <w:r w:rsidR="00904BDB" w:rsidRPr="00C24C4E">
          <w:rPr>
            <w:rStyle w:val="Hyperlink"/>
            <w:noProof/>
            <w:lang w:bidi="hi-IN"/>
          </w:rPr>
          <w:t>ANS: Set CAN ADDR</w:t>
        </w:r>
        <w:r w:rsidR="00904BDB">
          <w:rPr>
            <w:noProof/>
            <w:webHidden/>
          </w:rPr>
          <w:tab/>
        </w:r>
        <w:r w:rsidR="00904BDB">
          <w:rPr>
            <w:noProof/>
            <w:webHidden/>
          </w:rPr>
          <w:fldChar w:fldCharType="begin"/>
        </w:r>
        <w:r w:rsidR="00904BDB">
          <w:rPr>
            <w:noProof/>
            <w:webHidden/>
          </w:rPr>
          <w:instrText xml:space="preserve"> PAGEREF _Toc418758704 \h </w:instrText>
        </w:r>
        <w:r w:rsidR="00904BDB">
          <w:rPr>
            <w:noProof/>
            <w:webHidden/>
          </w:rPr>
        </w:r>
        <w:r w:rsidR="00904BDB">
          <w:rPr>
            <w:noProof/>
            <w:webHidden/>
          </w:rPr>
          <w:fldChar w:fldCharType="separate"/>
        </w:r>
        <w:r w:rsidR="00904BDB">
          <w:rPr>
            <w:noProof/>
            <w:webHidden/>
          </w:rPr>
          <w:t>18</w:t>
        </w:r>
        <w:r w:rsidR="00904BDB">
          <w:rPr>
            <w:noProof/>
            <w:webHidden/>
          </w:rPr>
          <w:fldChar w:fldCharType="end"/>
        </w:r>
      </w:hyperlink>
    </w:p>
    <w:p w14:paraId="60F4A786"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5" w:history="1">
        <w:r w:rsidR="00904BDB" w:rsidRPr="00C24C4E">
          <w:rPr>
            <w:rStyle w:val="Hyperlink"/>
            <w:noProof/>
            <w:lang w:bidi="hi-IN"/>
          </w:rPr>
          <w:t>REQ: Set DAC level</w:t>
        </w:r>
        <w:r w:rsidR="00904BDB">
          <w:rPr>
            <w:noProof/>
            <w:webHidden/>
          </w:rPr>
          <w:tab/>
        </w:r>
        <w:r w:rsidR="00904BDB">
          <w:rPr>
            <w:noProof/>
            <w:webHidden/>
          </w:rPr>
          <w:fldChar w:fldCharType="begin"/>
        </w:r>
        <w:r w:rsidR="00904BDB">
          <w:rPr>
            <w:noProof/>
            <w:webHidden/>
          </w:rPr>
          <w:instrText xml:space="preserve"> PAGEREF _Toc418758705 \h </w:instrText>
        </w:r>
        <w:r w:rsidR="00904BDB">
          <w:rPr>
            <w:noProof/>
            <w:webHidden/>
          </w:rPr>
        </w:r>
        <w:r w:rsidR="00904BDB">
          <w:rPr>
            <w:noProof/>
            <w:webHidden/>
          </w:rPr>
          <w:fldChar w:fldCharType="separate"/>
        </w:r>
        <w:r w:rsidR="00904BDB">
          <w:rPr>
            <w:noProof/>
            <w:webHidden/>
          </w:rPr>
          <w:t>18</w:t>
        </w:r>
        <w:r w:rsidR="00904BDB">
          <w:rPr>
            <w:noProof/>
            <w:webHidden/>
          </w:rPr>
          <w:fldChar w:fldCharType="end"/>
        </w:r>
      </w:hyperlink>
    </w:p>
    <w:p w14:paraId="24CBA090"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6" w:history="1">
        <w:r w:rsidR="00904BDB" w:rsidRPr="00C24C4E">
          <w:rPr>
            <w:rStyle w:val="Hyperlink"/>
            <w:noProof/>
            <w:lang w:bidi="hi-IN"/>
          </w:rPr>
          <w:t>ANS: Set DAC level</w:t>
        </w:r>
        <w:r w:rsidR="00904BDB">
          <w:rPr>
            <w:noProof/>
            <w:webHidden/>
          </w:rPr>
          <w:tab/>
        </w:r>
        <w:r w:rsidR="00904BDB">
          <w:rPr>
            <w:noProof/>
            <w:webHidden/>
          </w:rPr>
          <w:fldChar w:fldCharType="begin"/>
        </w:r>
        <w:r w:rsidR="00904BDB">
          <w:rPr>
            <w:noProof/>
            <w:webHidden/>
          </w:rPr>
          <w:instrText xml:space="preserve"> PAGEREF _Toc418758706 \h </w:instrText>
        </w:r>
        <w:r w:rsidR="00904BDB">
          <w:rPr>
            <w:noProof/>
            <w:webHidden/>
          </w:rPr>
        </w:r>
        <w:r w:rsidR="00904BDB">
          <w:rPr>
            <w:noProof/>
            <w:webHidden/>
          </w:rPr>
          <w:fldChar w:fldCharType="separate"/>
        </w:r>
        <w:r w:rsidR="00904BDB">
          <w:rPr>
            <w:noProof/>
            <w:webHidden/>
          </w:rPr>
          <w:t>19</w:t>
        </w:r>
        <w:r w:rsidR="00904BDB">
          <w:rPr>
            <w:noProof/>
            <w:webHidden/>
          </w:rPr>
          <w:fldChar w:fldCharType="end"/>
        </w:r>
      </w:hyperlink>
    </w:p>
    <w:p w14:paraId="32DB88D5"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7" w:history="1">
        <w:r w:rsidR="00904BDB" w:rsidRPr="00C24C4E">
          <w:rPr>
            <w:rStyle w:val="Hyperlink"/>
            <w:noProof/>
            <w:lang w:bidi="hi-IN"/>
          </w:rPr>
          <w:t>REQ: LED Control</w:t>
        </w:r>
        <w:r w:rsidR="00904BDB">
          <w:rPr>
            <w:noProof/>
            <w:webHidden/>
          </w:rPr>
          <w:tab/>
        </w:r>
        <w:r w:rsidR="00904BDB">
          <w:rPr>
            <w:noProof/>
            <w:webHidden/>
          </w:rPr>
          <w:fldChar w:fldCharType="begin"/>
        </w:r>
        <w:r w:rsidR="00904BDB">
          <w:rPr>
            <w:noProof/>
            <w:webHidden/>
          </w:rPr>
          <w:instrText xml:space="preserve"> PAGEREF _Toc418758707 \h </w:instrText>
        </w:r>
        <w:r w:rsidR="00904BDB">
          <w:rPr>
            <w:noProof/>
            <w:webHidden/>
          </w:rPr>
        </w:r>
        <w:r w:rsidR="00904BDB">
          <w:rPr>
            <w:noProof/>
            <w:webHidden/>
          </w:rPr>
          <w:fldChar w:fldCharType="separate"/>
        </w:r>
        <w:r w:rsidR="00904BDB">
          <w:rPr>
            <w:noProof/>
            <w:webHidden/>
          </w:rPr>
          <w:t>19</w:t>
        </w:r>
        <w:r w:rsidR="00904BDB">
          <w:rPr>
            <w:noProof/>
            <w:webHidden/>
          </w:rPr>
          <w:fldChar w:fldCharType="end"/>
        </w:r>
      </w:hyperlink>
    </w:p>
    <w:p w14:paraId="2B1D2906" w14:textId="77777777" w:rsidR="00904BDB" w:rsidRDefault="00D905B3">
      <w:pPr>
        <w:pStyle w:val="TOC2"/>
        <w:tabs>
          <w:tab w:val="right" w:leader="dot" w:pos="9628"/>
        </w:tabs>
        <w:rPr>
          <w:rFonts w:asciiTheme="minorHAnsi" w:eastAsiaTheme="minorEastAsia" w:hAnsiTheme="minorHAnsi" w:cstheme="minorBidi"/>
          <w:noProof/>
          <w:spacing w:val="0"/>
          <w:sz w:val="22"/>
          <w:szCs w:val="22"/>
          <w:lang w:val="fr-FR" w:eastAsia="fr-FR"/>
        </w:rPr>
      </w:pPr>
      <w:hyperlink w:anchor="_Toc418758708" w:history="1">
        <w:r w:rsidR="00904BDB" w:rsidRPr="00C24C4E">
          <w:rPr>
            <w:rStyle w:val="Hyperlink"/>
            <w:noProof/>
            <w:lang w:bidi="hi-IN"/>
          </w:rPr>
          <w:t>ANS: LED Control</w:t>
        </w:r>
        <w:r w:rsidR="00904BDB">
          <w:rPr>
            <w:noProof/>
            <w:webHidden/>
          </w:rPr>
          <w:tab/>
        </w:r>
        <w:r w:rsidR="00904BDB">
          <w:rPr>
            <w:noProof/>
            <w:webHidden/>
          </w:rPr>
          <w:fldChar w:fldCharType="begin"/>
        </w:r>
        <w:r w:rsidR="00904BDB">
          <w:rPr>
            <w:noProof/>
            <w:webHidden/>
          </w:rPr>
          <w:instrText xml:space="preserve"> PAGEREF _Toc418758708 \h </w:instrText>
        </w:r>
        <w:r w:rsidR="00904BDB">
          <w:rPr>
            <w:noProof/>
            <w:webHidden/>
          </w:rPr>
        </w:r>
        <w:r w:rsidR="00904BDB">
          <w:rPr>
            <w:noProof/>
            <w:webHidden/>
          </w:rPr>
          <w:fldChar w:fldCharType="separate"/>
        </w:r>
        <w:r w:rsidR="00904BDB">
          <w:rPr>
            <w:noProof/>
            <w:webHidden/>
          </w:rPr>
          <w:t>19</w:t>
        </w:r>
        <w:r w:rsidR="00904BDB">
          <w:rPr>
            <w:noProof/>
            <w:webHidden/>
          </w:rPr>
          <w:fldChar w:fldCharType="end"/>
        </w:r>
      </w:hyperlink>
    </w:p>
    <w:p w14:paraId="79F4325B" w14:textId="77777777" w:rsidR="008E5A1B" w:rsidRDefault="008E5A1B" w:rsidP="008E5A1B">
      <w:pPr>
        <w:pStyle w:val="TOC1"/>
        <w:tabs>
          <w:tab w:val="left" w:pos="1248"/>
        </w:tabs>
        <w:ind w:left="0" w:firstLine="0"/>
      </w:pPr>
      <w:r>
        <w:fldChar w:fldCharType="end"/>
      </w:r>
      <w:r>
        <w:tab/>
      </w:r>
    </w:p>
    <w:p w14:paraId="3FFD10B1" w14:textId="77777777" w:rsidR="008E5A1B" w:rsidRDefault="008E5A1B" w:rsidP="008E5A1B">
      <w:pPr>
        <w:rPr>
          <w:lang w:eastAsia="ar-SA" w:bidi="ar-SA"/>
        </w:rPr>
      </w:pPr>
    </w:p>
    <w:p w14:paraId="6A761DA1" w14:textId="77777777" w:rsidR="008E5A1B" w:rsidRPr="00A76B08" w:rsidRDefault="008E5A1B" w:rsidP="008E5A1B">
      <w:pPr>
        <w:rPr>
          <w:lang w:eastAsia="ar-SA" w:bidi="ar-SA"/>
        </w:rPr>
        <w:sectPr w:rsidR="008E5A1B" w:rsidRPr="00A76B08" w:rsidSect="008E5A1B">
          <w:pgSz w:w="11906" w:h="16838"/>
          <w:pgMar w:top="776" w:right="1134" w:bottom="1797" w:left="1134" w:header="720" w:footer="720" w:gutter="0"/>
          <w:cols w:space="720"/>
        </w:sectPr>
      </w:pPr>
    </w:p>
    <w:p w14:paraId="6431AC11" w14:textId="4A748D82" w:rsidR="00461653" w:rsidRPr="0027681A" w:rsidRDefault="00B22F07" w:rsidP="00461653">
      <w:pPr>
        <w:pStyle w:val="Heading1"/>
        <w:keepLines/>
        <w:suppressAutoHyphens w:val="0"/>
        <w:spacing w:before="480" w:after="0" w:line="276" w:lineRule="auto"/>
        <w:jc w:val="left"/>
      </w:pPr>
      <w:bookmarkStart w:id="23" w:name="_Toc418758763"/>
      <w:r>
        <w:lastRenderedPageBreak/>
        <w:t>I</w:t>
      </w:r>
      <w:r w:rsidR="00461653" w:rsidRPr="0027681A">
        <w:t>NTRODUCTION</w:t>
      </w:r>
      <w:bookmarkEnd w:id="23"/>
    </w:p>
    <w:p w14:paraId="276F5969" w14:textId="589D27CF" w:rsidR="00447646" w:rsidRDefault="00461653" w:rsidP="00461653">
      <w:pPr>
        <w:pStyle w:val="Heading2"/>
      </w:pPr>
      <w:bookmarkStart w:id="24" w:name="_Toc418758764"/>
      <w:r>
        <w:t>Objectives</w:t>
      </w:r>
      <w:bookmarkEnd w:id="24"/>
    </w:p>
    <w:p w14:paraId="263F90CE" w14:textId="6C2F612F" w:rsidR="007D7A0D" w:rsidRDefault="007D7A0D" w:rsidP="00530EEE">
      <w:r>
        <w:t xml:space="preserve">The objective of the </w:t>
      </w:r>
      <w:r w:rsidR="00F90C8E">
        <w:t>Camera T</w:t>
      </w:r>
      <w:r w:rsidRPr="007D7A0D">
        <w:t xml:space="preserve">est LED </w:t>
      </w:r>
      <w:r w:rsidR="00F90C8E">
        <w:t>S</w:t>
      </w:r>
      <w:r w:rsidRPr="007D7A0D">
        <w:t>ystem</w:t>
      </w:r>
      <w:r>
        <w:t xml:space="preserve"> is to validate different features of the full assembled camera:</w:t>
      </w:r>
    </w:p>
    <w:p w14:paraId="75C5E523" w14:textId="5E9A5548" w:rsidR="00530EEE" w:rsidRDefault="007D7A0D" w:rsidP="007D7A0D">
      <w:pPr>
        <w:pStyle w:val="ListParagraph"/>
        <w:numPr>
          <w:ilvl w:val="0"/>
          <w:numId w:val="12"/>
        </w:numPr>
        <w:spacing w:before="120"/>
        <w:ind w:left="714" w:hanging="357"/>
        <w:contextualSpacing w:val="0"/>
      </w:pPr>
      <w:r>
        <w:t>Camera Cabling Map Validation: t</w:t>
      </w:r>
      <w:r w:rsidR="00530EEE">
        <w:t xml:space="preserve">he test will be </w:t>
      </w:r>
      <w:r w:rsidR="00DB6E80">
        <w:t xml:space="preserve">done once the cabling with </w:t>
      </w:r>
      <w:proofErr w:type="spellStart"/>
      <w:r w:rsidR="00DB6E80">
        <w:t>DigiC</w:t>
      </w:r>
      <w:r w:rsidR="00530EEE">
        <w:t>am</w:t>
      </w:r>
      <w:proofErr w:type="spellEnd"/>
      <w:r w:rsidR="00530EEE">
        <w:t xml:space="preserve"> is complete and be</w:t>
      </w:r>
      <w:r>
        <w:t>fore the camera chassis closure</w:t>
      </w:r>
    </w:p>
    <w:p w14:paraId="339DB561" w14:textId="76D11F2C" w:rsidR="007D7A0D" w:rsidRPr="00EC7D51" w:rsidRDefault="007D7A0D" w:rsidP="007D7A0D">
      <w:pPr>
        <w:pStyle w:val="ListParagraph"/>
        <w:numPr>
          <w:ilvl w:val="0"/>
          <w:numId w:val="12"/>
        </w:numPr>
        <w:spacing w:before="120"/>
        <w:ind w:left="714" w:hanging="357"/>
        <w:contextualSpacing w:val="0"/>
      </w:pPr>
      <w:r w:rsidRPr="007D7A0D">
        <w:t xml:space="preserve">Camera Charge </w:t>
      </w:r>
      <w:r>
        <w:t>R</w:t>
      </w:r>
      <w:r w:rsidRPr="007D7A0D">
        <w:t>esolution Test</w:t>
      </w:r>
      <w:r>
        <w:t>: by having a flashing LED it is possible to reproduce for the camera and for many channels the charge resolution with and without NSB, emulated by a continuous LED.</w:t>
      </w:r>
    </w:p>
    <w:p w14:paraId="10A0746E" w14:textId="500A7063" w:rsidR="007D7A0D" w:rsidRDefault="00F90C8E" w:rsidP="007D7A0D">
      <w:pPr>
        <w:pStyle w:val="ListParagraph"/>
        <w:numPr>
          <w:ilvl w:val="0"/>
          <w:numId w:val="12"/>
        </w:numPr>
        <w:spacing w:before="120"/>
        <w:ind w:left="714" w:hanging="357"/>
        <w:contextualSpacing w:val="0"/>
      </w:pPr>
      <w:r>
        <w:t>Camera Trigger Test</w:t>
      </w:r>
      <w:r w:rsidR="007D7A0D">
        <w:t>: By having the possibility of producing flashed patterns on the camera the trigger algorithm can be tested, Moreover by the use o</w:t>
      </w:r>
      <w:r>
        <w:t>f</w:t>
      </w:r>
      <w:r w:rsidR="007D7A0D">
        <w:t xml:space="preserve"> a secondary LED continuous we can also monitor the performance with different level of NSB.</w:t>
      </w:r>
      <w:r>
        <w:t xml:space="preserve"> </w:t>
      </w:r>
      <w:r w:rsidR="007D7A0D">
        <w:t>Also flashing at High frequency and in presence of NSB can test the limitation in term of throughput.</w:t>
      </w:r>
    </w:p>
    <w:p w14:paraId="43F4614E" w14:textId="6D162180" w:rsidR="00530EEE" w:rsidRDefault="00461653" w:rsidP="00530EEE">
      <w:pPr>
        <w:pStyle w:val="Heading2"/>
      </w:pPr>
      <w:bookmarkStart w:id="25" w:name="_Toc418758765"/>
      <w:r>
        <w:t>Overview</w:t>
      </w:r>
      <w:bookmarkEnd w:id="25"/>
    </w:p>
    <w:p w14:paraId="1145D544" w14:textId="62495295" w:rsidR="00777DE3" w:rsidRDefault="00777DE3" w:rsidP="00BE2864">
      <w:r>
        <w:t>The test will need the PD</w:t>
      </w:r>
      <w:r w:rsidR="00D0141A">
        <w:t>P</w:t>
      </w:r>
      <w:r>
        <w:t xml:space="preserve"> assembled and cabled and also the </w:t>
      </w:r>
      <w:proofErr w:type="spellStart"/>
      <w:r w:rsidR="00DB6E80">
        <w:t>DigiCam</w:t>
      </w:r>
      <w:proofErr w:type="spellEnd"/>
      <w:r>
        <w:t xml:space="preserve"> installed on the rail on the camera chassis and cabled. Also the cabling of the power and the Can</w:t>
      </w:r>
      <w:r w:rsidR="00461653">
        <w:t xml:space="preserve"> b</w:t>
      </w:r>
      <w:r>
        <w:t>us ne</w:t>
      </w:r>
      <w:r w:rsidR="00461653">
        <w:t>eds to be in place and working.</w:t>
      </w:r>
    </w:p>
    <w:p w14:paraId="3F1342B5" w14:textId="77777777" w:rsidR="00777DE3" w:rsidRDefault="00777DE3" w:rsidP="00461653">
      <w:pPr>
        <w:spacing w:before="120"/>
      </w:pPr>
      <w:r>
        <w:t>The test is performed for one sector of the camera at time (1 sector= 1/3 of the camera)</w:t>
      </w:r>
    </w:p>
    <w:p w14:paraId="60F2EBA6" w14:textId="77777777" w:rsidR="00BE2864" w:rsidRDefault="00BE2864" w:rsidP="00777DE3"/>
    <w:p w14:paraId="62472D99" w14:textId="77777777" w:rsidR="00777DE3" w:rsidRDefault="00AD2FCC" w:rsidP="00777DE3">
      <w:r>
        <w:rPr>
          <w:noProof/>
          <w:lang w:eastAsia="en-US" w:bidi="ar-SA"/>
        </w:rPr>
        <w:drawing>
          <wp:anchor distT="0" distB="0" distL="114300" distR="114300" simplePos="0" relativeHeight="251661312" behindDoc="0" locked="0" layoutInCell="1" allowOverlap="1" wp14:anchorId="730D82EB" wp14:editId="686467D5">
            <wp:simplePos x="0" y="0"/>
            <wp:positionH relativeFrom="column">
              <wp:posOffset>2514600</wp:posOffset>
            </wp:positionH>
            <wp:positionV relativeFrom="paragraph">
              <wp:posOffset>127635</wp:posOffset>
            </wp:positionV>
            <wp:extent cx="1943100" cy="1765300"/>
            <wp:effectExtent l="0" t="0" r="1270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DE3">
        <w:rPr>
          <w:noProof/>
          <w:lang w:eastAsia="en-US" w:bidi="ar-SA"/>
        </w:rPr>
        <w:drawing>
          <wp:anchor distT="0" distB="0" distL="114300" distR="114300" simplePos="0" relativeHeight="251659264" behindDoc="0" locked="0" layoutInCell="1" allowOverlap="1" wp14:anchorId="6EF036F5" wp14:editId="10795A61">
            <wp:simplePos x="0" y="0"/>
            <wp:positionH relativeFrom="column">
              <wp:posOffset>0</wp:posOffset>
            </wp:positionH>
            <wp:positionV relativeFrom="paragraph">
              <wp:posOffset>131445</wp:posOffset>
            </wp:positionV>
            <wp:extent cx="1714500" cy="1606550"/>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60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D2ECE" w14:textId="77777777" w:rsidR="00AD2FCC" w:rsidRDefault="00BE2864" w:rsidP="00461653">
      <w:pPr>
        <w:pStyle w:val="Caption"/>
        <w:jc w:val="center"/>
      </w:pPr>
      <w:bookmarkStart w:id="26" w:name="_Ref291168212"/>
      <w:bookmarkStart w:id="27" w:name="_Ref291168181"/>
      <w:r>
        <w:t xml:space="preserve">Figure </w:t>
      </w:r>
      <w:r>
        <w:fldChar w:fldCharType="begin"/>
      </w:r>
      <w:r>
        <w:instrText xml:space="preserve"> SEQ Figure \* ARABIC </w:instrText>
      </w:r>
      <w:r>
        <w:fldChar w:fldCharType="separate"/>
      </w:r>
      <w:r w:rsidR="00DF52A4">
        <w:rPr>
          <w:noProof/>
        </w:rPr>
        <w:t>1</w:t>
      </w:r>
      <w:r>
        <w:fldChar w:fldCharType="end"/>
      </w:r>
      <w:bookmarkEnd w:id="26"/>
      <w:r>
        <w:t xml:space="preserve">: Left - Definition of a sector. Right - The part of the CTS equipped </w:t>
      </w:r>
      <w:r w:rsidR="00DB6E80">
        <w:t>with</w:t>
      </w:r>
      <w:r>
        <w:t xml:space="preserve"> light system</w:t>
      </w:r>
      <w:bookmarkEnd w:id="27"/>
    </w:p>
    <w:p w14:paraId="471628AE" w14:textId="483F5D45" w:rsidR="00777DE3" w:rsidRDefault="00777DE3" w:rsidP="00777DE3">
      <w:r>
        <w:t xml:space="preserve">The best would be to use the final configuration, by controlling the PDP via the </w:t>
      </w:r>
      <w:proofErr w:type="spellStart"/>
      <w:r w:rsidR="00DB6E80">
        <w:t>DigiCam</w:t>
      </w:r>
      <w:proofErr w:type="spellEnd"/>
      <w:r>
        <w:t>,</w:t>
      </w:r>
      <w:r w:rsidR="00DB6E80">
        <w:t xml:space="preserve"> but </w:t>
      </w:r>
      <w:r w:rsidR="00461653">
        <w:t>as an alternative</w:t>
      </w:r>
      <w:r w:rsidR="00DB6E80">
        <w:t xml:space="preserve"> an external </w:t>
      </w:r>
      <w:proofErr w:type="gramStart"/>
      <w:r w:rsidR="00DB6E80">
        <w:t>Can</w:t>
      </w:r>
      <w:proofErr w:type="gramEnd"/>
      <w:r w:rsidR="00461653">
        <w:t xml:space="preserve"> b</w:t>
      </w:r>
      <w:r w:rsidR="00DB6E80">
        <w:t xml:space="preserve">us </w:t>
      </w:r>
      <w:r>
        <w:t xml:space="preserve">Controller </w:t>
      </w:r>
      <w:r w:rsidR="00461653">
        <w:t>can be used</w:t>
      </w:r>
      <w:r>
        <w:t>.</w:t>
      </w:r>
    </w:p>
    <w:p w14:paraId="382364A4" w14:textId="507F635A" w:rsidR="00BE2864" w:rsidRDefault="00BE2864" w:rsidP="00461653">
      <w:pPr>
        <w:spacing w:before="120"/>
      </w:pPr>
      <w:r>
        <w:t>The light is injected with the C</w:t>
      </w:r>
      <w:r w:rsidR="00777DE3">
        <w:t xml:space="preserve">amera Test </w:t>
      </w:r>
      <w:r>
        <w:t xml:space="preserve">Setup (CTS), which is </w:t>
      </w:r>
      <w:r w:rsidR="00DB6E80">
        <w:t>a light</w:t>
      </w:r>
      <w:r>
        <w:t xml:space="preserve"> tight cover </w:t>
      </w:r>
      <w:r w:rsidR="00461653">
        <w:t>and</w:t>
      </w:r>
      <w:r>
        <w:t xml:space="preserve"> will adapt to the PDP front </w:t>
      </w:r>
      <w:r w:rsidR="00D0141A">
        <w:t xml:space="preserve">mounted instead of the </w:t>
      </w:r>
      <w:r>
        <w:t xml:space="preserve">window. </w:t>
      </w:r>
    </w:p>
    <w:p w14:paraId="40D8C1B8" w14:textId="77777777" w:rsidR="00EC7D51" w:rsidRDefault="00BE2864" w:rsidP="00461653">
      <w:pPr>
        <w:spacing w:before="120"/>
      </w:pPr>
      <w:r>
        <w:t xml:space="preserve">Not all the complete system is equipped. The zone covered are shown in color in </w:t>
      </w:r>
      <w:r w:rsidR="00EC7D51">
        <w:fldChar w:fldCharType="begin"/>
      </w:r>
      <w:r w:rsidR="00EC7D51">
        <w:instrText xml:space="preserve"> REF _Ref291168212 \h </w:instrText>
      </w:r>
      <w:r w:rsidR="00EC7D51">
        <w:fldChar w:fldCharType="separate"/>
      </w:r>
      <w:r w:rsidR="00BF663F">
        <w:t xml:space="preserve">Figure </w:t>
      </w:r>
      <w:r w:rsidR="00BF663F">
        <w:rPr>
          <w:noProof/>
        </w:rPr>
        <w:t>1</w:t>
      </w:r>
      <w:r w:rsidR="00EC7D51">
        <w:fldChar w:fldCharType="end"/>
      </w:r>
    </w:p>
    <w:p w14:paraId="568C7706" w14:textId="77777777" w:rsidR="00EC7D51" w:rsidRDefault="00EC7D51" w:rsidP="00EC7D51">
      <w:pPr>
        <w:rPr>
          <w:bCs/>
        </w:rPr>
      </w:pPr>
      <w:r w:rsidRPr="00EC7D51">
        <w:rPr>
          <w:bCs/>
        </w:rPr>
        <w:t>The active part is segmented in 11 boards each covering 48 pixels.</w:t>
      </w:r>
    </w:p>
    <w:p w14:paraId="0A22AF18" w14:textId="0CBDB82C" w:rsidR="00476A43" w:rsidRPr="00EC7D51" w:rsidRDefault="00476A43" w:rsidP="00461653">
      <w:pPr>
        <w:spacing w:before="120"/>
        <w:rPr>
          <w:bCs/>
        </w:rPr>
      </w:pPr>
      <w:r>
        <w:rPr>
          <w:bCs/>
        </w:rPr>
        <w:t>Each pixel faces two LEDs that can be operated independently. One will be used for continuous illumination while the other will be used in pulsed mode.</w:t>
      </w:r>
    </w:p>
    <w:p w14:paraId="65BF1072" w14:textId="77777777" w:rsidR="00BE2864" w:rsidRDefault="00EC7D51" w:rsidP="00461653">
      <w:pPr>
        <w:spacing w:before="120"/>
        <w:rPr>
          <w:b/>
          <w:bCs/>
        </w:rPr>
      </w:pPr>
      <w:r w:rsidRPr="00EC7D51">
        <w:rPr>
          <w:bCs/>
        </w:rPr>
        <w:t>The central zone is important to test trigger data sharing and moving across different sectors</w:t>
      </w:r>
      <w:r>
        <w:rPr>
          <w:bCs/>
        </w:rPr>
        <w:t xml:space="preserve">. </w:t>
      </w:r>
    </w:p>
    <w:p w14:paraId="6DE6DB80" w14:textId="06499E56" w:rsidR="00EC7D51" w:rsidRPr="00EC7D51" w:rsidRDefault="00EC7D51" w:rsidP="00461653">
      <w:pPr>
        <w:spacing w:before="120"/>
        <w:rPr>
          <w:bCs/>
        </w:rPr>
      </w:pPr>
      <w:r w:rsidRPr="00EC7D51">
        <w:rPr>
          <w:bCs/>
        </w:rPr>
        <w:t>The</w:t>
      </w:r>
      <w:r>
        <w:rPr>
          <w:bCs/>
        </w:rPr>
        <w:t xml:space="preserve"> CTS is controlled via </w:t>
      </w:r>
      <w:r w:rsidR="00DB6E80">
        <w:rPr>
          <w:bCs/>
        </w:rPr>
        <w:t>Can</w:t>
      </w:r>
      <w:r w:rsidR="00461653">
        <w:rPr>
          <w:bCs/>
        </w:rPr>
        <w:t xml:space="preserve"> b</w:t>
      </w:r>
      <w:r w:rsidR="00DB6E80">
        <w:rPr>
          <w:bCs/>
        </w:rPr>
        <w:t>us through</w:t>
      </w:r>
      <w:r>
        <w:rPr>
          <w:bCs/>
        </w:rPr>
        <w:t xml:space="preserve"> a </w:t>
      </w:r>
      <w:proofErr w:type="spellStart"/>
      <w:r>
        <w:rPr>
          <w:bCs/>
        </w:rPr>
        <w:t>Labview</w:t>
      </w:r>
      <w:proofErr w:type="spellEnd"/>
      <w:r>
        <w:rPr>
          <w:bCs/>
        </w:rPr>
        <w:t xml:space="preserve"> application. The data are readout all together via </w:t>
      </w:r>
      <w:proofErr w:type="spellStart"/>
      <w:r w:rsidR="00DB6E80">
        <w:rPr>
          <w:bCs/>
        </w:rPr>
        <w:t>DigiCam</w:t>
      </w:r>
      <w:proofErr w:type="spellEnd"/>
      <w:r>
        <w:rPr>
          <w:bCs/>
        </w:rPr>
        <w:t xml:space="preserve"> Ethernet optical </w:t>
      </w:r>
      <w:r w:rsidR="00DB6E80">
        <w:rPr>
          <w:bCs/>
        </w:rPr>
        <w:t>fiber</w:t>
      </w:r>
      <w:r>
        <w:rPr>
          <w:bCs/>
        </w:rPr>
        <w:t xml:space="preserve"> or can be read for each FADC board of </w:t>
      </w:r>
      <w:proofErr w:type="spellStart"/>
      <w:r w:rsidR="00DB6E80">
        <w:rPr>
          <w:bCs/>
        </w:rPr>
        <w:t>DigiCam</w:t>
      </w:r>
      <w:proofErr w:type="spellEnd"/>
      <w:r>
        <w:rPr>
          <w:bCs/>
        </w:rPr>
        <w:t xml:space="preserve"> (</w:t>
      </w:r>
      <w:r w:rsidR="00476A43">
        <w:rPr>
          <w:bCs/>
        </w:rPr>
        <w:t xml:space="preserve">à </w:t>
      </w:r>
      <w:r>
        <w:rPr>
          <w:bCs/>
        </w:rPr>
        <w:t xml:space="preserve">la </w:t>
      </w:r>
      <w:proofErr w:type="spellStart"/>
      <w:r>
        <w:rPr>
          <w:bCs/>
        </w:rPr>
        <w:t>Demoboard</w:t>
      </w:r>
      <w:proofErr w:type="spellEnd"/>
      <w:r>
        <w:rPr>
          <w:bCs/>
        </w:rPr>
        <w:t xml:space="preserve">) via the Ethernet connector present </w:t>
      </w:r>
      <w:r w:rsidR="00461653">
        <w:rPr>
          <w:bCs/>
        </w:rPr>
        <w:t>on</w:t>
      </w:r>
      <w:r>
        <w:rPr>
          <w:bCs/>
        </w:rPr>
        <w:t xml:space="preserve"> each </w:t>
      </w:r>
      <w:r w:rsidR="00461653">
        <w:rPr>
          <w:bCs/>
        </w:rPr>
        <w:t>board</w:t>
      </w:r>
      <w:r>
        <w:rPr>
          <w:bCs/>
        </w:rPr>
        <w:t>.</w:t>
      </w:r>
    </w:p>
    <w:p w14:paraId="4C7FA187" w14:textId="77777777" w:rsidR="00EC7D51" w:rsidRDefault="00EC7D51" w:rsidP="00461653">
      <w:pPr>
        <w:spacing w:before="120"/>
        <w:rPr>
          <w:bCs/>
        </w:rPr>
      </w:pPr>
      <w:commentRangeStart w:id="28"/>
      <w:r>
        <w:rPr>
          <w:bCs/>
        </w:rPr>
        <w:lastRenderedPageBreak/>
        <w:t xml:space="preserve">In the first case </w:t>
      </w:r>
      <w:r w:rsidR="00DB6E80">
        <w:rPr>
          <w:bCs/>
        </w:rPr>
        <w:t>dedicated</w:t>
      </w:r>
      <w:r>
        <w:rPr>
          <w:bCs/>
        </w:rPr>
        <w:t xml:space="preserve"> software to collect data and write them to disk is needed. In the second case the board can be readout with the same </w:t>
      </w:r>
      <w:proofErr w:type="spellStart"/>
      <w:r>
        <w:rPr>
          <w:bCs/>
        </w:rPr>
        <w:t>LabView</w:t>
      </w:r>
      <w:proofErr w:type="spellEnd"/>
      <w:r>
        <w:rPr>
          <w:bCs/>
        </w:rPr>
        <w:t xml:space="preserve"> application controlling the CTS</w:t>
      </w:r>
      <w:commentRangeEnd w:id="28"/>
      <w:r>
        <w:rPr>
          <w:rStyle w:val="CommentReference"/>
          <w:rFonts w:cs="Mangal"/>
        </w:rPr>
        <w:commentReference w:id="28"/>
      </w:r>
    </w:p>
    <w:p w14:paraId="453E35A4" w14:textId="76F0D41A" w:rsidR="007D7A0D" w:rsidRDefault="007D7A0D" w:rsidP="007D7A0D">
      <w:pPr>
        <w:pStyle w:val="Heading1"/>
      </w:pPr>
      <w:bookmarkStart w:id="29" w:name="_Toc418758766"/>
      <w:r>
        <w:t>Camera cabling map validation</w:t>
      </w:r>
      <w:bookmarkEnd w:id="29"/>
    </w:p>
    <w:p w14:paraId="531383C1" w14:textId="77777777" w:rsidR="007D7A0D" w:rsidRDefault="007D7A0D" w:rsidP="007D7A0D">
      <w:pPr>
        <w:pStyle w:val="Heading2"/>
      </w:pPr>
      <w:bookmarkStart w:id="30" w:name="_Toc418758767"/>
      <w:r>
        <w:t>Test description</w:t>
      </w:r>
      <w:bookmarkEnd w:id="30"/>
    </w:p>
    <w:p w14:paraId="2EB26AF7" w14:textId="77777777" w:rsidR="007D7A0D" w:rsidRDefault="007D7A0D" w:rsidP="007D7A0D">
      <w:r>
        <w:t xml:space="preserve">The test is done by switching ON a single LED in continuous mode and verifying that the correct channel in </w:t>
      </w:r>
      <w:proofErr w:type="spellStart"/>
      <w:r>
        <w:t>DigiCam</w:t>
      </w:r>
      <w:proofErr w:type="spellEnd"/>
      <w:r>
        <w:t xml:space="preserve"> is responding. The level of light does not matter for the test, it just need to be sufficient to be over the minimal threshold (&gt;50 </w:t>
      </w:r>
      <w:proofErr w:type="spellStart"/>
      <w:r>
        <w:t>p.e.</w:t>
      </w:r>
      <w:proofErr w:type="spellEnd"/>
      <w:r>
        <w:t xml:space="preserve">). It would be good not to saturate the electronic and then to stay below (300-400 </w:t>
      </w:r>
      <w:proofErr w:type="spellStart"/>
      <w:proofErr w:type="gramStart"/>
      <w:r>
        <w:t>p.e</w:t>
      </w:r>
      <w:proofErr w:type="gramEnd"/>
      <w:r>
        <w:t>.</w:t>
      </w:r>
      <w:proofErr w:type="spellEnd"/>
      <w:r>
        <w:t>) but this is not a requirement.</w:t>
      </w:r>
    </w:p>
    <w:p w14:paraId="0DBE5622" w14:textId="77777777" w:rsidR="007D7A0D" w:rsidRDefault="007D7A0D" w:rsidP="007D7A0D">
      <w:pPr>
        <w:spacing w:before="120"/>
      </w:pPr>
      <w:r>
        <w:t>The software should be able to make the check on line without any data analysis. A repost should be produced with the current mapping. In case of errors the test is repeated and the cabling validates.</w:t>
      </w:r>
    </w:p>
    <w:p w14:paraId="59FB0601" w14:textId="77777777" w:rsidR="007D7A0D" w:rsidRDefault="007D7A0D" w:rsidP="007D7A0D">
      <w:pPr>
        <w:spacing w:before="120"/>
      </w:pPr>
      <w:r>
        <w:t>The test should be as fast as possible but there are no particular timing requirements here. Just to be able to switch ON/OFF the LED a read the pixels.</w:t>
      </w:r>
    </w:p>
    <w:p w14:paraId="0C8C7436" w14:textId="0B5CC6D5" w:rsidR="007D7A0D" w:rsidRDefault="007D7A0D" w:rsidP="007D7A0D">
      <w:pPr>
        <w:pStyle w:val="Heading1"/>
      </w:pPr>
      <w:bookmarkStart w:id="31" w:name="_Toc418758768"/>
      <w:r>
        <w:t>Camera Charge resolution Test</w:t>
      </w:r>
      <w:bookmarkEnd w:id="31"/>
    </w:p>
    <w:p w14:paraId="04C7DC14" w14:textId="77777777" w:rsidR="00F90C8E" w:rsidRPr="00ED14B5" w:rsidRDefault="00F90C8E" w:rsidP="00F90C8E">
      <w:pPr>
        <w:rPr>
          <w:highlight w:val="yellow"/>
          <w:lang w:val="en-GB"/>
        </w:rPr>
      </w:pPr>
      <w:r w:rsidRPr="00ED14B5">
        <w:rPr>
          <w:highlight w:val="yellow"/>
          <w:lang w:val="en-GB"/>
        </w:rPr>
        <w:t>TBD</w:t>
      </w:r>
    </w:p>
    <w:p w14:paraId="22ECD7E3" w14:textId="3B9AB93A" w:rsidR="007D7A0D" w:rsidRDefault="007D7A0D" w:rsidP="007D7A0D">
      <w:pPr>
        <w:pStyle w:val="Heading1"/>
      </w:pPr>
      <w:bookmarkStart w:id="32" w:name="_Toc418758769"/>
      <w:r>
        <w:t>Camera Trigger Test</w:t>
      </w:r>
      <w:bookmarkEnd w:id="32"/>
    </w:p>
    <w:p w14:paraId="2EE21ED1" w14:textId="77777777" w:rsidR="00F90C8E" w:rsidRPr="00ED14B5" w:rsidRDefault="00F90C8E" w:rsidP="00F90C8E">
      <w:pPr>
        <w:rPr>
          <w:highlight w:val="yellow"/>
          <w:lang w:val="en-GB"/>
        </w:rPr>
      </w:pPr>
      <w:r w:rsidRPr="00ED14B5">
        <w:rPr>
          <w:highlight w:val="yellow"/>
          <w:lang w:val="en-GB"/>
        </w:rPr>
        <w:t>TBD</w:t>
      </w:r>
    </w:p>
    <w:p w14:paraId="69E29AAC" w14:textId="77777777" w:rsidR="007D7A0D" w:rsidRDefault="007D7A0D" w:rsidP="007D7A0D"/>
    <w:p w14:paraId="5EBA6FA0" w14:textId="77777777" w:rsidR="007D7A0D" w:rsidRDefault="007D7A0D">
      <w:pPr>
        <w:widowControl/>
        <w:suppressAutoHyphens w:val="0"/>
        <w:spacing w:after="200" w:line="276" w:lineRule="auto"/>
        <w:jc w:val="left"/>
        <w:rPr>
          <w:rFonts w:eastAsia="Times New Roman" w:cs="Verdana"/>
          <w:b/>
          <w:spacing w:val="2"/>
          <w:kern w:val="2"/>
          <w:szCs w:val="20"/>
          <w:lang w:val="en-GB" w:eastAsia="ar-SA" w:bidi="ar-SA"/>
        </w:rPr>
      </w:pPr>
      <w:r>
        <w:br w:type="page"/>
      </w:r>
    </w:p>
    <w:p w14:paraId="35549565" w14:textId="57DD455A" w:rsidR="007D7A0D" w:rsidRDefault="007D7A0D" w:rsidP="007D7A0D">
      <w:pPr>
        <w:pStyle w:val="Heading1"/>
      </w:pPr>
      <w:bookmarkStart w:id="33" w:name="_Toc418758770"/>
      <w:r>
        <w:lastRenderedPageBreak/>
        <w:t>Equipment Requirements</w:t>
      </w:r>
      <w:bookmarkEnd w:id="33"/>
    </w:p>
    <w:p w14:paraId="08F42687" w14:textId="04C6FB7F" w:rsidR="007D7A0D" w:rsidRDefault="007D7A0D" w:rsidP="007D7A0D">
      <w:r>
        <w:t>The system has to cover 1/3 of the camera (1 sector) plus 96 more pixels to cover completely the 144 pixels in the center of the camera.</w:t>
      </w:r>
    </w:p>
    <w:p w14:paraId="1976AC90" w14:textId="77777777" w:rsidR="007D7A0D" w:rsidRDefault="007D7A0D" w:rsidP="007D7A0D">
      <w:r>
        <w:t>The system is segmented in 11 boards each with 48 channels.</w:t>
      </w:r>
    </w:p>
    <w:p w14:paraId="78C6C788" w14:textId="77777777" w:rsidR="007D7A0D" w:rsidRDefault="007D7A0D" w:rsidP="007D7A0D">
      <w:r>
        <w:t>Each channel corresponds to a camera pixel, and it is equipped with 2 LED.</w:t>
      </w:r>
    </w:p>
    <w:p w14:paraId="7CE1A796" w14:textId="77777777" w:rsidR="007D7A0D" w:rsidRDefault="007D7A0D" w:rsidP="00F90C8E">
      <w:pPr>
        <w:pStyle w:val="ListParagraph"/>
        <w:numPr>
          <w:ilvl w:val="0"/>
          <w:numId w:val="9"/>
        </w:numPr>
        <w:spacing w:before="120"/>
        <w:jc w:val="left"/>
      </w:pPr>
      <w:r>
        <w:t xml:space="preserve">1 LED </w:t>
      </w:r>
      <w:commentRangeStart w:id="34"/>
      <w:r>
        <w:t>(~400 nm</w:t>
      </w:r>
      <w:commentRangeEnd w:id="34"/>
      <w:r>
        <w:rPr>
          <w:rStyle w:val="CommentReference"/>
        </w:rPr>
        <w:commentReference w:id="34"/>
      </w:r>
      <w:r>
        <w:t xml:space="preserve">) will work with continuous light with a programmable level (bias voltage). There are no requirements on the granularity needed to set the bias, as this LED is used for the cabling check and to emulate the NSB, which in principle are the same for all pixels  </w:t>
      </w:r>
    </w:p>
    <w:p w14:paraId="77E71701" w14:textId="77777777" w:rsidR="007D7A0D" w:rsidRDefault="007D7A0D" w:rsidP="00F90C8E">
      <w:pPr>
        <w:pStyle w:val="ListParagraph"/>
        <w:numPr>
          <w:ilvl w:val="0"/>
          <w:numId w:val="9"/>
        </w:numPr>
        <w:spacing w:before="120"/>
        <w:ind w:left="714" w:hanging="357"/>
        <w:contextualSpacing w:val="0"/>
        <w:jc w:val="left"/>
      </w:pPr>
      <w:r>
        <w:t xml:space="preserve">1 flashing LED </w:t>
      </w:r>
      <w:commentRangeStart w:id="35"/>
      <w:r>
        <w:t>(~ 400 nm</w:t>
      </w:r>
      <w:commentRangeEnd w:id="35"/>
      <w:r>
        <w:rPr>
          <w:rStyle w:val="CommentReference"/>
        </w:rPr>
        <w:commentReference w:id="35"/>
      </w:r>
      <w:r>
        <w:t xml:space="preserve">), which will emulate flashes. It requires to be driven by a pulse with a configurable height (nr of photons) and period (up to 10 kHz). </w:t>
      </w:r>
      <w:r>
        <w:br/>
        <w:t xml:space="preserve">The pulse duration can be fixed but should produce a light pulse in the order of 2-3 ns. </w:t>
      </w:r>
      <w:r>
        <w:br/>
        <w:t>The best would be to have the capability of driving each LED independently, but to keep the complexity and the cost reasonable even a patch of 3 neighboring pixels is ok.</w:t>
      </w:r>
      <w:r>
        <w:br/>
        <w:t>To have more flexibility the flashing LED can also be driven by an external pulse generator.</w:t>
      </w:r>
    </w:p>
    <w:p w14:paraId="14B5EA2C" w14:textId="77777777" w:rsidR="007D7A0D" w:rsidRDefault="007D7A0D" w:rsidP="00F90C8E">
      <w:pPr>
        <w:spacing w:before="120"/>
      </w:pPr>
      <w:r>
        <w:t>The LEDs will be put side by side. The Flashing LED will be positioned in the geometrical center of the pixel, while the continuous LED will be position on a side.</w:t>
      </w:r>
    </w:p>
    <w:p w14:paraId="21E568A9" w14:textId="02512148" w:rsidR="007D7A0D" w:rsidRDefault="007D7A0D" w:rsidP="00F90C8E">
      <w:pPr>
        <w:spacing w:before="120"/>
      </w:pPr>
      <w:r>
        <w:t>The boards will use microcontroller for its performance and will be driven by Can</w:t>
      </w:r>
      <w:r w:rsidR="00F90C8E">
        <w:t xml:space="preserve"> </w:t>
      </w:r>
      <w:r>
        <w:t>Bus. The control electronics is hosted in a separate board that is plugged on the one hosting the LEDs via a connector, this is to keep margin to evolve/ change the LEDs but saving the most complicated electronics.</w:t>
      </w:r>
    </w:p>
    <w:p w14:paraId="78ECEA97" w14:textId="77777777" w:rsidR="007D7A0D" w:rsidRDefault="007D7A0D" w:rsidP="00F90C8E">
      <w:pPr>
        <w:spacing w:before="120"/>
      </w:pPr>
      <w:r>
        <w:t>The system will have both an on-board power supply but will also have the possibility to an external bias voltage for the LED to avoid that in future, in case the led need to be changes we need to redesign the board to change the DC-DC converter.</w:t>
      </w:r>
    </w:p>
    <w:p w14:paraId="33F0A2D6" w14:textId="77777777" w:rsidR="007D7A0D" w:rsidRDefault="007D7A0D" w:rsidP="00F90C8E">
      <w:pPr>
        <w:spacing w:before="120"/>
      </w:pPr>
      <w:r>
        <w:t>The system should provide an external trigger for the digital readout.</w:t>
      </w:r>
    </w:p>
    <w:p w14:paraId="31A3A883" w14:textId="77777777" w:rsidR="007D7A0D" w:rsidRDefault="007D7A0D" w:rsidP="00F90C8E">
      <w:pPr>
        <w:spacing w:before="120"/>
      </w:pPr>
      <w:r>
        <w:t>The system will be split into two boards, one hosting the driving system and another one when only the LED and resistor will be soldered.</w:t>
      </w:r>
    </w:p>
    <w:p w14:paraId="68BC3248" w14:textId="4FDC7486" w:rsidR="007D7A0D" w:rsidRDefault="007D7A0D" w:rsidP="00F90C8E">
      <w:pPr>
        <w:spacing w:before="120"/>
      </w:pPr>
      <w:r>
        <w:t xml:space="preserve">Figure </w:t>
      </w:r>
      <w:r w:rsidR="00F90C8E">
        <w:t>2</w:t>
      </w:r>
      <w:r>
        <w:t xml:space="preserve"> exhibit</w:t>
      </w:r>
      <w:r w:rsidR="00F90C8E">
        <w:t>s</w:t>
      </w:r>
      <w:r>
        <w:t xml:space="preserve"> the mechanical elements on which the LED carrier boards are mounted.</w:t>
      </w:r>
    </w:p>
    <w:p w14:paraId="16E1F0EA" w14:textId="77777777" w:rsidR="007D7A0D" w:rsidRDefault="007D7A0D" w:rsidP="007D7A0D">
      <w:pPr>
        <w:keepNext/>
      </w:pPr>
    </w:p>
    <w:p w14:paraId="74E4050A" w14:textId="77777777" w:rsidR="007D7A0D" w:rsidRDefault="007D7A0D" w:rsidP="007D7A0D">
      <w:pPr>
        <w:keepNext/>
      </w:pPr>
      <w:r>
        <w:rPr>
          <w:noProof/>
          <w:lang w:eastAsia="en-US" w:bidi="ar-SA"/>
        </w:rPr>
        <w:drawing>
          <wp:inline distT="0" distB="0" distL="0" distR="0" wp14:anchorId="6F9C7824" wp14:editId="60B9FEB4">
            <wp:extent cx="5731510" cy="39058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bench_1.b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6AA24E23" w14:textId="77777777" w:rsidR="007D7A0D" w:rsidRPr="00DF52A4" w:rsidRDefault="007D7A0D" w:rsidP="007D7A0D">
      <w:pPr>
        <w:pStyle w:val="Caption"/>
      </w:pPr>
      <w:r>
        <w:t xml:space="preserve">Figure </w:t>
      </w:r>
      <w:r>
        <w:fldChar w:fldCharType="begin"/>
      </w:r>
      <w:r>
        <w:instrText xml:space="preserve"> SEQ Figure \* ARABIC </w:instrText>
      </w:r>
      <w:r>
        <w:fldChar w:fldCharType="separate"/>
      </w:r>
      <w:r w:rsidR="00F90C8E">
        <w:rPr>
          <w:noProof/>
        </w:rPr>
        <w:t>2</w:t>
      </w:r>
      <w:r>
        <w:fldChar w:fldCharType="end"/>
      </w:r>
      <w:r>
        <w:t>: Mechanical element on which the LED carrier board is fixed</w:t>
      </w:r>
    </w:p>
    <w:p w14:paraId="3C5E666F" w14:textId="77777777" w:rsidR="007D7A0D" w:rsidRDefault="007D7A0D" w:rsidP="007D7A0D">
      <w:pPr>
        <w:spacing w:before="120"/>
      </w:pPr>
    </w:p>
    <w:p w14:paraId="5A713222" w14:textId="77777777" w:rsidR="00F90C8E" w:rsidRDefault="00F90C8E">
      <w:pPr>
        <w:widowControl/>
        <w:suppressAutoHyphens w:val="0"/>
        <w:spacing w:after="200" w:line="276" w:lineRule="auto"/>
        <w:jc w:val="left"/>
        <w:rPr>
          <w:rFonts w:eastAsia="Times New Roman" w:cs="Verdana"/>
          <w:b/>
          <w:spacing w:val="2"/>
          <w:szCs w:val="17"/>
          <w:lang w:val="en-GB" w:eastAsia="ar-SA" w:bidi="ar-SA"/>
        </w:rPr>
      </w:pPr>
      <w:r>
        <w:br w:type="page"/>
      </w:r>
    </w:p>
    <w:p w14:paraId="04192E09" w14:textId="1C00F009" w:rsidR="00461653" w:rsidRDefault="00461653" w:rsidP="00F90C8E">
      <w:pPr>
        <w:pStyle w:val="Heading1"/>
      </w:pPr>
      <w:bookmarkStart w:id="36" w:name="_Toc418758771"/>
      <w:r>
        <w:lastRenderedPageBreak/>
        <w:t xml:space="preserve">LED </w:t>
      </w:r>
      <w:r w:rsidR="007D7A0D">
        <w:t>s</w:t>
      </w:r>
      <w:r>
        <w:t xml:space="preserve">ystem </w:t>
      </w:r>
      <w:r w:rsidR="00F90C8E">
        <w:t xml:space="preserve">electronic </w:t>
      </w:r>
      <w:r>
        <w:t>description</w:t>
      </w:r>
      <w:bookmarkEnd w:id="36"/>
    </w:p>
    <w:p w14:paraId="454AEA13" w14:textId="0F24E27C" w:rsidR="001D4F31" w:rsidRPr="001D4F31" w:rsidRDefault="001D4F31" w:rsidP="001D4F31">
      <w:pPr>
        <w:pStyle w:val="Heading2"/>
      </w:pPr>
      <w:bookmarkStart w:id="37" w:name="_Toc418758772"/>
      <w:r>
        <w:t>Introduction</w:t>
      </w:r>
      <w:bookmarkEnd w:id="37"/>
    </w:p>
    <w:p w14:paraId="2844F91E" w14:textId="45B5A901" w:rsidR="00461653" w:rsidRDefault="00461653" w:rsidP="00461653">
      <w:pPr>
        <w:rPr>
          <w:lang w:val="en-GB"/>
        </w:rPr>
      </w:pPr>
      <w:r w:rsidRPr="0027681A">
        <w:rPr>
          <w:lang w:val="en-GB"/>
        </w:rPr>
        <w:t>Th</w:t>
      </w:r>
      <w:r>
        <w:rPr>
          <w:lang w:val="en-GB"/>
        </w:rPr>
        <w:t>e</w:t>
      </w:r>
      <w:r w:rsidRPr="0027681A">
        <w:rPr>
          <w:lang w:val="en-GB"/>
        </w:rPr>
        <w:t xml:space="preserve"> </w:t>
      </w:r>
      <w:r w:rsidR="007D7A0D">
        <w:rPr>
          <w:lang w:val="en-GB"/>
        </w:rPr>
        <w:t xml:space="preserve">LED </w:t>
      </w:r>
      <w:r w:rsidRPr="0027681A">
        <w:rPr>
          <w:lang w:val="en-GB"/>
        </w:rPr>
        <w:t>system is divided in two boards</w:t>
      </w:r>
      <w:r>
        <w:rPr>
          <w:lang w:val="en-GB"/>
        </w:rPr>
        <w:t xml:space="preserve"> (Figure </w:t>
      </w:r>
      <w:r w:rsidR="00F90C8E">
        <w:rPr>
          <w:lang w:val="en-GB"/>
        </w:rPr>
        <w:t>3</w:t>
      </w:r>
      <w:r>
        <w:rPr>
          <w:lang w:val="en-GB"/>
        </w:rPr>
        <w:t>)</w:t>
      </w:r>
      <w:r w:rsidRPr="0027681A">
        <w:rPr>
          <w:lang w:val="en-GB"/>
        </w:rPr>
        <w:t>:</w:t>
      </w:r>
    </w:p>
    <w:p w14:paraId="7915C2B8" w14:textId="77777777" w:rsidR="00461653" w:rsidRDefault="00461653" w:rsidP="00461653">
      <w:pPr>
        <w:pStyle w:val="ListParagraph"/>
        <w:widowControl/>
        <w:numPr>
          <w:ilvl w:val="0"/>
          <w:numId w:val="11"/>
        </w:numPr>
        <w:suppressAutoHyphens w:val="0"/>
        <w:spacing w:after="200" w:line="276" w:lineRule="auto"/>
        <w:jc w:val="left"/>
        <w:rPr>
          <w:lang w:val="en-GB"/>
        </w:rPr>
      </w:pPr>
      <w:r w:rsidRPr="00C82751">
        <w:rPr>
          <w:lang w:val="en-GB"/>
        </w:rPr>
        <w:t xml:space="preserve">the LED Carrier Board </w:t>
      </w:r>
      <w:r>
        <w:rPr>
          <w:lang w:val="en-GB"/>
        </w:rPr>
        <w:t xml:space="preserve">which </w:t>
      </w:r>
      <w:r w:rsidRPr="00C82751">
        <w:rPr>
          <w:lang w:val="en-GB"/>
        </w:rPr>
        <w:t xml:space="preserve">contains </w:t>
      </w:r>
      <w:r>
        <w:rPr>
          <w:lang w:val="en-GB"/>
        </w:rPr>
        <w:t>48 AC pulsing LEDs &amp; 48 DC continuous LEDs, the associated voltage DC/DC converters &amp; the LEDs regulators</w:t>
      </w:r>
    </w:p>
    <w:p w14:paraId="52DC1058" w14:textId="77777777" w:rsidR="00461653" w:rsidRPr="00C82751" w:rsidRDefault="00461653" w:rsidP="00461653">
      <w:pPr>
        <w:pStyle w:val="ListParagraph"/>
        <w:widowControl/>
        <w:numPr>
          <w:ilvl w:val="0"/>
          <w:numId w:val="11"/>
        </w:numPr>
        <w:suppressAutoHyphens w:val="0"/>
        <w:spacing w:after="200" w:line="276" w:lineRule="auto"/>
        <w:jc w:val="left"/>
        <w:rPr>
          <w:lang w:val="en-GB"/>
        </w:rPr>
      </w:pPr>
      <w:r>
        <w:rPr>
          <w:lang w:val="en-GB"/>
        </w:rPr>
        <w:t>the Driver board</w:t>
      </w:r>
      <w:r w:rsidRPr="00C82751">
        <w:rPr>
          <w:lang w:val="en-GB"/>
        </w:rPr>
        <w:t xml:space="preserve"> which contains </w:t>
      </w:r>
      <w:r>
        <w:rPr>
          <w:lang w:val="en-GB"/>
        </w:rPr>
        <w:t xml:space="preserve">4 </w:t>
      </w:r>
      <w:r w:rsidRPr="00C82751">
        <w:rPr>
          <w:lang w:val="en-GB"/>
        </w:rPr>
        <w:t xml:space="preserve">microcontrollers, </w:t>
      </w:r>
      <w:r>
        <w:rPr>
          <w:lang w:val="en-GB"/>
        </w:rPr>
        <w:t xml:space="preserve">the </w:t>
      </w:r>
      <w:r w:rsidRPr="00C82751">
        <w:rPr>
          <w:lang w:val="en-GB"/>
        </w:rPr>
        <w:t xml:space="preserve">DAC </w:t>
      </w:r>
      <w:r>
        <w:rPr>
          <w:lang w:val="en-GB"/>
        </w:rPr>
        <w:t>for the LEDs regulators, the CAN interface, some logic for the triggering function and the DC/DC converters used for digital &amp; analog ICs</w:t>
      </w:r>
    </w:p>
    <w:p w14:paraId="5F6BD16A" w14:textId="77777777" w:rsidR="00461653" w:rsidRDefault="00461653" w:rsidP="00461653">
      <w:pPr>
        <w:rPr>
          <w:lang w:val="en-GB"/>
        </w:rPr>
      </w:pPr>
      <w:r w:rsidRPr="0027681A">
        <w:rPr>
          <w:lang w:val="en-GB"/>
        </w:rPr>
        <w:t xml:space="preserve">This system </w:t>
      </w:r>
      <w:r>
        <w:rPr>
          <w:lang w:val="en-GB"/>
        </w:rPr>
        <w:t>is</w:t>
      </w:r>
      <w:r w:rsidRPr="0027681A">
        <w:rPr>
          <w:lang w:val="en-GB"/>
        </w:rPr>
        <w:t xml:space="preserve"> designed to be able to generate </w:t>
      </w:r>
      <w:r>
        <w:rPr>
          <w:lang w:val="en-GB"/>
        </w:rPr>
        <w:t xml:space="preserve">short light </w:t>
      </w:r>
      <w:r w:rsidRPr="0027681A">
        <w:rPr>
          <w:lang w:val="en-GB"/>
        </w:rPr>
        <w:t>pulse</w:t>
      </w:r>
      <w:r>
        <w:rPr>
          <w:lang w:val="en-GB"/>
        </w:rPr>
        <w:t>s</w:t>
      </w:r>
      <w:r w:rsidRPr="0027681A">
        <w:rPr>
          <w:lang w:val="en-GB"/>
        </w:rPr>
        <w:t xml:space="preserve"> </w:t>
      </w:r>
      <w:r>
        <w:rPr>
          <w:lang w:val="en-GB"/>
        </w:rPr>
        <w:t>(A</w:t>
      </w:r>
      <w:r w:rsidRPr="0027681A">
        <w:rPr>
          <w:lang w:val="en-GB"/>
        </w:rPr>
        <w:t>C mod</w:t>
      </w:r>
      <w:r>
        <w:rPr>
          <w:lang w:val="en-GB"/>
        </w:rPr>
        <w:t>e)</w:t>
      </w:r>
      <w:r w:rsidRPr="0027681A">
        <w:rPr>
          <w:lang w:val="en-GB"/>
        </w:rPr>
        <w:t xml:space="preserve"> and provide continuous light</w:t>
      </w:r>
      <w:r>
        <w:rPr>
          <w:lang w:val="en-GB"/>
        </w:rPr>
        <w:t xml:space="preserve"> too</w:t>
      </w:r>
      <w:r w:rsidRPr="0027681A">
        <w:rPr>
          <w:lang w:val="en-GB"/>
        </w:rPr>
        <w:t xml:space="preserve"> </w:t>
      </w:r>
      <w:r>
        <w:rPr>
          <w:lang w:val="en-GB"/>
        </w:rPr>
        <w:t>(</w:t>
      </w:r>
      <w:r w:rsidRPr="0027681A">
        <w:rPr>
          <w:lang w:val="en-GB"/>
        </w:rPr>
        <w:t>DC mod</w:t>
      </w:r>
      <w:r>
        <w:rPr>
          <w:lang w:val="en-GB"/>
        </w:rPr>
        <w:t>e)</w:t>
      </w:r>
      <w:r w:rsidRPr="0027681A">
        <w:rPr>
          <w:lang w:val="en-GB"/>
        </w:rPr>
        <w:t xml:space="preserve">. </w:t>
      </w:r>
      <w:r>
        <w:rPr>
          <w:lang w:val="en-GB"/>
        </w:rPr>
        <w:t>Each</w:t>
      </w:r>
      <w:r w:rsidRPr="0027681A">
        <w:rPr>
          <w:lang w:val="en-GB"/>
        </w:rPr>
        <w:t xml:space="preserve"> </w:t>
      </w:r>
      <w:r>
        <w:rPr>
          <w:lang w:val="en-GB"/>
        </w:rPr>
        <w:t>mode uses 48 LEDs</w:t>
      </w:r>
      <w:r w:rsidRPr="0027681A">
        <w:rPr>
          <w:lang w:val="en-GB"/>
        </w:rPr>
        <w:t xml:space="preserve"> (</w:t>
      </w:r>
      <w:r>
        <w:rPr>
          <w:lang w:val="en-GB"/>
        </w:rPr>
        <w:t xml:space="preserve">so 96 LEDs per carrier </w:t>
      </w:r>
      <w:r w:rsidRPr="0027681A">
        <w:rPr>
          <w:lang w:val="en-GB"/>
        </w:rPr>
        <w:t>board) in order to test 48 pixels (1 LED AC + 1 LED DC by pixel tested) of the CTA camera.</w:t>
      </w:r>
    </w:p>
    <w:p w14:paraId="59A43DAC" w14:textId="77777777" w:rsidR="001D4F31" w:rsidRPr="0027681A" w:rsidRDefault="001D4F31" w:rsidP="001D4F31">
      <w:pPr>
        <w:rPr>
          <w:lang w:val="en-GB"/>
        </w:rPr>
      </w:pPr>
    </w:p>
    <w:p w14:paraId="0CDECA87" w14:textId="77777777" w:rsidR="001D4F31" w:rsidRDefault="001D4F31" w:rsidP="001D4F31">
      <w:pPr>
        <w:spacing w:before="120"/>
        <w:rPr>
          <w:lang w:val="en-GB"/>
        </w:rPr>
      </w:pPr>
    </w:p>
    <w:p w14:paraId="5A0C44C1" w14:textId="77777777" w:rsidR="001D4F31" w:rsidRDefault="001D4F31" w:rsidP="001D4F31">
      <w:pPr>
        <w:rPr>
          <w:lang w:val="en-GB"/>
        </w:rPr>
        <w:sectPr w:rsidR="001D4F31">
          <w:pgSz w:w="11906" w:h="16838"/>
          <w:pgMar w:top="1417" w:right="1417" w:bottom="1417" w:left="1417" w:header="708" w:footer="708" w:gutter="0"/>
          <w:cols w:space="708"/>
          <w:docGrid w:linePitch="360"/>
        </w:sectPr>
      </w:pPr>
    </w:p>
    <w:p w14:paraId="23B6844B" w14:textId="7A1D5050" w:rsidR="001D4F31" w:rsidRDefault="001258E5" w:rsidP="001D4F31">
      <w:pPr>
        <w:pStyle w:val="Caption"/>
        <w:ind w:left="-567"/>
        <w:jc w:val="center"/>
      </w:pPr>
      <w:r>
        <w:rPr>
          <w:lang w:val="en-GB"/>
        </w:rPr>
        <w:object w:dxaOrig="15420" w:dyaOrig="9886" w14:anchorId="10C11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35pt;height:493.3pt" o:ole="">
            <v:imagedata r:id="rId13" o:title=""/>
          </v:shape>
          <o:OLEObject Type="Embed" ProgID="Visio.Drawing.15" ShapeID="_x0000_i1025" DrawAspect="Content" ObjectID="_1589612789" r:id="rId14"/>
        </w:object>
      </w:r>
      <w:r w:rsidR="001D4F31">
        <w:t xml:space="preserve">Figure </w:t>
      </w:r>
      <w:r w:rsidR="001D4F31">
        <w:fldChar w:fldCharType="begin"/>
      </w:r>
      <w:r w:rsidR="001D4F31">
        <w:instrText xml:space="preserve"> SEQ Figure \* ARABIC </w:instrText>
      </w:r>
      <w:r w:rsidR="001D4F31">
        <w:fldChar w:fldCharType="separate"/>
      </w:r>
      <w:r w:rsidR="001D4F31">
        <w:rPr>
          <w:noProof/>
        </w:rPr>
        <w:t>3</w:t>
      </w:r>
      <w:r w:rsidR="001D4F31">
        <w:fldChar w:fldCharType="end"/>
      </w:r>
      <w:r w:rsidR="001D4F31">
        <w:t>: Bloc diagram of the LED driver and the LED carrier board</w:t>
      </w:r>
    </w:p>
    <w:p w14:paraId="2BFE0578" w14:textId="77777777" w:rsidR="001D4F31" w:rsidRPr="00461653" w:rsidRDefault="001D4F31" w:rsidP="001D4F31">
      <w:pPr>
        <w:pStyle w:val="Caption"/>
        <w:ind w:left="-567" w:right="-30"/>
        <w:jc w:val="center"/>
        <w:sectPr w:rsidR="001D4F31" w:rsidRPr="00461653" w:rsidSect="007A5729">
          <w:pgSz w:w="16838" w:h="11906" w:orient="landscape"/>
          <w:pgMar w:top="567" w:right="1417" w:bottom="567" w:left="1417" w:header="708" w:footer="708" w:gutter="0"/>
          <w:cols w:space="708"/>
          <w:docGrid w:linePitch="360"/>
        </w:sectPr>
      </w:pPr>
    </w:p>
    <w:p w14:paraId="1EF90746" w14:textId="5E6C15F3" w:rsidR="001D4F31" w:rsidRPr="009D3605" w:rsidRDefault="008E5A1B" w:rsidP="001D4F31">
      <w:pPr>
        <w:pStyle w:val="Heading2"/>
      </w:pPr>
      <w:bookmarkStart w:id="38" w:name="_Toc418758773"/>
      <w:r>
        <w:lastRenderedPageBreak/>
        <w:t xml:space="preserve">System </w:t>
      </w:r>
      <w:r w:rsidR="001D4F31" w:rsidRPr="0027681A">
        <w:t>Description</w:t>
      </w:r>
      <w:bookmarkEnd w:id="38"/>
    </w:p>
    <w:p w14:paraId="4BAC3F94" w14:textId="27FD94A1" w:rsidR="001D4F31" w:rsidRPr="0027681A" w:rsidRDefault="001D4F31" w:rsidP="008E5A1B">
      <w:pPr>
        <w:pStyle w:val="Heading3"/>
      </w:pPr>
      <w:bookmarkStart w:id="39" w:name="_Toc418758774"/>
      <w:r>
        <w:t>AC LEDs Control</w:t>
      </w:r>
      <w:bookmarkEnd w:id="39"/>
    </w:p>
    <w:p w14:paraId="2A0FE86F" w14:textId="77777777" w:rsidR="001D4F31" w:rsidRDefault="001D4F31" w:rsidP="001D4F31">
      <w:pPr>
        <w:spacing w:before="120"/>
        <w:rPr>
          <w:lang w:val="en-GB"/>
        </w:rPr>
      </w:pPr>
      <w:r w:rsidRPr="0027681A">
        <w:rPr>
          <w:lang w:val="en-GB"/>
        </w:rPr>
        <w:t>In this mod</w:t>
      </w:r>
      <w:r>
        <w:rPr>
          <w:lang w:val="en-GB"/>
        </w:rPr>
        <w:t>e</w:t>
      </w:r>
      <w:r w:rsidRPr="0027681A">
        <w:rPr>
          <w:lang w:val="en-GB"/>
        </w:rPr>
        <w:t xml:space="preserve"> </w:t>
      </w:r>
      <w:r>
        <w:rPr>
          <w:lang w:val="en-GB"/>
        </w:rPr>
        <w:t xml:space="preserve">the </w:t>
      </w:r>
      <w:r w:rsidRPr="0027681A">
        <w:rPr>
          <w:lang w:val="en-GB"/>
        </w:rPr>
        <w:t xml:space="preserve">LEDs intensity is controlled by group of </w:t>
      </w:r>
      <w:r>
        <w:rPr>
          <w:lang w:val="en-GB"/>
        </w:rPr>
        <w:t>3 LEDs i.e.</w:t>
      </w:r>
      <w:r w:rsidRPr="0027681A">
        <w:rPr>
          <w:lang w:val="en-GB"/>
        </w:rPr>
        <w:t xml:space="preserve"> 16 linear regulators regulate</w:t>
      </w:r>
      <w:r>
        <w:rPr>
          <w:lang w:val="en-GB"/>
        </w:rPr>
        <w:t>s</w:t>
      </w:r>
      <w:r w:rsidRPr="0027681A">
        <w:rPr>
          <w:lang w:val="en-GB"/>
        </w:rPr>
        <w:t xml:space="preserve"> th</w:t>
      </w:r>
      <w:r>
        <w:rPr>
          <w:lang w:val="en-GB"/>
        </w:rPr>
        <w:t>e 48 LED of the AC part of the LED carrier board. The regulators are controlled by</w:t>
      </w:r>
      <w:r w:rsidRPr="0027681A">
        <w:rPr>
          <w:lang w:val="en-GB"/>
        </w:rPr>
        <w:t xml:space="preserve"> the </w:t>
      </w:r>
      <w:r>
        <w:rPr>
          <w:lang w:val="en-GB"/>
        </w:rPr>
        <w:t xml:space="preserve">2 x 8-channels </w:t>
      </w:r>
      <w:r w:rsidRPr="0027681A">
        <w:rPr>
          <w:lang w:val="en-GB"/>
        </w:rPr>
        <w:t>DAC</w:t>
      </w:r>
      <w:r>
        <w:rPr>
          <w:lang w:val="en-GB"/>
        </w:rPr>
        <w:t xml:space="preserve"> located on the AC-Control part of the LED driver board</w:t>
      </w:r>
    </w:p>
    <w:p w14:paraId="3F54B1BB" w14:textId="77777777" w:rsidR="001D4F31" w:rsidRPr="0027681A" w:rsidRDefault="001D4F31" w:rsidP="001D4F31">
      <w:pPr>
        <w:rPr>
          <w:lang w:val="en-GB"/>
        </w:rPr>
      </w:pPr>
      <w:r>
        <w:rPr>
          <w:lang w:val="en-GB"/>
        </w:rPr>
        <w:t>Each LED can be switched on or off individually by the µCs of the AC-Control part</w:t>
      </w:r>
      <w:r w:rsidRPr="00AA42D2">
        <w:rPr>
          <w:lang w:val="en-GB"/>
        </w:rPr>
        <w:t xml:space="preserve"> </w:t>
      </w:r>
      <w:r>
        <w:rPr>
          <w:lang w:val="en-GB"/>
        </w:rPr>
        <w:t>of the LED driver board. The LED can also be synchronized by an external trigger signal available on the LED driver board</w:t>
      </w:r>
    </w:p>
    <w:p w14:paraId="2F3330BF" w14:textId="79135B73" w:rsidR="001D4F31" w:rsidRPr="0027681A" w:rsidRDefault="001D4F31" w:rsidP="008E5A1B">
      <w:pPr>
        <w:pStyle w:val="Heading3"/>
        <w:rPr>
          <w:lang w:val="en-GB"/>
        </w:rPr>
      </w:pPr>
      <w:bookmarkStart w:id="40" w:name="_Toc418758775"/>
      <w:r>
        <w:rPr>
          <w:lang w:val="en-GB"/>
        </w:rPr>
        <w:t>DC LEDs Control</w:t>
      </w:r>
      <w:bookmarkEnd w:id="40"/>
    </w:p>
    <w:p w14:paraId="59E1D2BF" w14:textId="77777777" w:rsidR="001D4F31" w:rsidRDefault="001D4F31" w:rsidP="001D4F31">
      <w:pPr>
        <w:spacing w:before="120"/>
        <w:rPr>
          <w:lang w:val="en-GB"/>
        </w:rPr>
      </w:pPr>
      <w:r w:rsidRPr="0027681A">
        <w:rPr>
          <w:lang w:val="en-GB"/>
        </w:rPr>
        <w:t>In this mod</w:t>
      </w:r>
      <w:r>
        <w:rPr>
          <w:lang w:val="en-GB"/>
        </w:rPr>
        <w:t>e</w:t>
      </w:r>
      <w:r w:rsidRPr="0027681A">
        <w:rPr>
          <w:lang w:val="en-GB"/>
        </w:rPr>
        <w:t xml:space="preserve"> </w:t>
      </w:r>
      <w:r>
        <w:rPr>
          <w:lang w:val="en-GB"/>
        </w:rPr>
        <w:t xml:space="preserve">the </w:t>
      </w:r>
      <w:r w:rsidRPr="0027681A">
        <w:rPr>
          <w:lang w:val="en-GB"/>
        </w:rPr>
        <w:t xml:space="preserve">LEDs intensity is controlled </w:t>
      </w:r>
      <w:r>
        <w:rPr>
          <w:lang w:val="en-GB"/>
        </w:rPr>
        <w:t>globally i.e.</w:t>
      </w:r>
      <w:r w:rsidRPr="0027681A">
        <w:rPr>
          <w:lang w:val="en-GB"/>
        </w:rPr>
        <w:t xml:space="preserve"> 1 linear regulator regulate</w:t>
      </w:r>
      <w:r>
        <w:rPr>
          <w:lang w:val="en-GB"/>
        </w:rPr>
        <w:t>s</w:t>
      </w:r>
      <w:r w:rsidRPr="0027681A">
        <w:rPr>
          <w:lang w:val="en-GB"/>
        </w:rPr>
        <w:t xml:space="preserve"> th</w:t>
      </w:r>
      <w:r>
        <w:rPr>
          <w:lang w:val="en-GB"/>
        </w:rPr>
        <w:t>e 48 LED of the DC part of the LED carrier board. The regulator is controlled by</w:t>
      </w:r>
      <w:r w:rsidRPr="0027681A">
        <w:rPr>
          <w:lang w:val="en-GB"/>
        </w:rPr>
        <w:t xml:space="preserve"> </w:t>
      </w:r>
      <w:r>
        <w:rPr>
          <w:lang w:val="en-GB"/>
        </w:rPr>
        <w:t xml:space="preserve">only one channel of </w:t>
      </w:r>
      <w:r w:rsidRPr="0027681A">
        <w:rPr>
          <w:lang w:val="en-GB"/>
        </w:rPr>
        <w:t xml:space="preserve">the </w:t>
      </w:r>
      <w:r>
        <w:rPr>
          <w:lang w:val="en-GB"/>
        </w:rPr>
        <w:t xml:space="preserve">8-channels </w:t>
      </w:r>
      <w:r w:rsidRPr="0027681A">
        <w:rPr>
          <w:lang w:val="en-GB"/>
        </w:rPr>
        <w:t>DAC</w:t>
      </w:r>
      <w:r>
        <w:rPr>
          <w:lang w:val="en-GB"/>
        </w:rPr>
        <w:t xml:space="preserve"> located on the DC-Control part of the LED driver board</w:t>
      </w:r>
    </w:p>
    <w:p w14:paraId="475ECE8A" w14:textId="77777777" w:rsidR="001D4F31" w:rsidRPr="0027681A" w:rsidRDefault="001D4F31" w:rsidP="001D4F31">
      <w:pPr>
        <w:rPr>
          <w:lang w:val="en-GB"/>
        </w:rPr>
      </w:pPr>
      <w:r>
        <w:rPr>
          <w:lang w:val="en-GB"/>
        </w:rPr>
        <w:t>Each LED can be switched on or off individually by the µCs of the DC-Control part</w:t>
      </w:r>
      <w:r w:rsidRPr="00AA42D2">
        <w:rPr>
          <w:lang w:val="en-GB"/>
        </w:rPr>
        <w:t xml:space="preserve"> </w:t>
      </w:r>
      <w:r>
        <w:rPr>
          <w:lang w:val="en-GB"/>
        </w:rPr>
        <w:t>of the LED driver board.</w:t>
      </w:r>
    </w:p>
    <w:p w14:paraId="1AD3503D" w14:textId="7392F7B2" w:rsidR="008E5A1B" w:rsidRDefault="008E5A1B" w:rsidP="008E5A1B">
      <w:pPr>
        <w:pStyle w:val="Heading2"/>
      </w:pPr>
      <w:bookmarkStart w:id="41" w:name="_Toc418758776"/>
      <w:r>
        <w:t>Boards description</w:t>
      </w:r>
      <w:bookmarkEnd w:id="41"/>
    </w:p>
    <w:p w14:paraId="625D0FC4" w14:textId="7A8D279F" w:rsidR="001D4F31" w:rsidRDefault="001D4F31" w:rsidP="008E5A1B">
      <w:pPr>
        <w:pStyle w:val="Heading3"/>
      </w:pPr>
      <w:bookmarkStart w:id="42" w:name="_Toc418758777"/>
      <w:r>
        <w:t xml:space="preserve">LED </w:t>
      </w:r>
      <w:r w:rsidR="00694481">
        <w:t>d</w:t>
      </w:r>
      <w:r>
        <w:t>river board</w:t>
      </w:r>
      <w:bookmarkEnd w:id="42"/>
    </w:p>
    <w:p w14:paraId="2732C093" w14:textId="77777777" w:rsidR="001D4F31" w:rsidRPr="00ED14B5" w:rsidRDefault="001D4F31" w:rsidP="001D4F31">
      <w:pPr>
        <w:spacing w:before="120"/>
        <w:rPr>
          <w:lang w:val="en-GB"/>
        </w:rPr>
      </w:pPr>
      <w:r>
        <w:rPr>
          <w:lang w:val="en-GB"/>
        </w:rPr>
        <w:t>The board is composed of:</w:t>
      </w:r>
    </w:p>
    <w:p w14:paraId="6112903B" w14:textId="77777777" w:rsidR="001D4F31" w:rsidRPr="0027681A" w:rsidRDefault="001D4F31" w:rsidP="001D4F31">
      <w:pPr>
        <w:pStyle w:val="ListParagraph"/>
        <w:widowControl/>
        <w:numPr>
          <w:ilvl w:val="0"/>
          <w:numId w:val="10"/>
        </w:numPr>
        <w:suppressAutoHyphens w:val="0"/>
        <w:spacing w:after="200" w:line="276" w:lineRule="auto"/>
        <w:jc w:val="left"/>
        <w:rPr>
          <w:lang w:val="en-GB"/>
        </w:rPr>
      </w:pPr>
      <w:r w:rsidRPr="0027681A">
        <w:rPr>
          <w:lang w:val="en-GB"/>
        </w:rPr>
        <w:t xml:space="preserve">4 microcontrollers: two for the AC LEDs and two for the DC. A microcontroller is dedicated to control 24 </w:t>
      </w:r>
      <w:r>
        <w:rPr>
          <w:lang w:val="en-GB"/>
        </w:rPr>
        <w:t>LEDs and 8 channels of its associated DAC. Each of them have an independent hardware address set by 4 resistors so the same firmware can identify its affectation i.e. either AC µC 0 or 1, either DC µC 0 or 1</w:t>
      </w:r>
    </w:p>
    <w:p w14:paraId="2034168E" w14:textId="77777777" w:rsidR="001D4F31" w:rsidRDefault="001D4F31" w:rsidP="001D4F31">
      <w:pPr>
        <w:pStyle w:val="ListParagraph"/>
        <w:widowControl/>
        <w:numPr>
          <w:ilvl w:val="0"/>
          <w:numId w:val="10"/>
        </w:numPr>
        <w:suppressAutoHyphens w:val="0"/>
        <w:spacing w:after="200" w:line="276" w:lineRule="auto"/>
        <w:jc w:val="left"/>
        <w:rPr>
          <w:lang w:val="en-GB"/>
        </w:rPr>
      </w:pPr>
      <w:r w:rsidRPr="0027681A">
        <w:rPr>
          <w:lang w:val="en-GB"/>
        </w:rPr>
        <w:t>4 DAC of 10 bits: two for the AC LEDs part and two for DC part although in this case only one is neces</w:t>
      </w:r>
      <w:r>
        <w:rPr>
          <w:lang w:val="en-GB"/>
        </w:rPr>
        <w:t>sary and</w:t>
      </w:r>
      <w:r w:rsidRPr="0027681A">
        <w:rPr>
          <w:lang w:val="en-GB"/>
        </w:rPr>
        <w:t xml:space="preserve"> used.</w:t>
      </w:r>
      <w:r w:rsidRPr="00ED14B5">
        <w:rPr>
          <w:highlight w:val="yellow"/>
          <w:lang w:val="en-GB"/>
        </w:rPr>
        <w:t xml:space="preserve"> TBD</w:t>
      </w:r>
      <w:r>
        <w:rPr>
          <w:highlight w:val="yellow"/>
          <w:lang w:val="en-GB"/>
        </w:rPr>
        <w:t xml:space="preserve"> range/resolution values</w:t>
      </w:r>
    </w:p>
    <w:p w14:paraId="1055B5F4" w14:textId="77777777" w:rsidR="00694481" w:rsidRPr="00694481" w:rsidRDefault="00694481" w:rsidP="00694481">
      <w:pPr>
        <w:pStyle w:val="ListParagraph"/>
        <w:numPr>
          <w:ilvl w:val="0"/>
          <w:numId w:val="10"/>
        </w:numPr>
        <w:spacing w:before="120"/>
        <w:rPr>
          <w:highlight w:val="yellow"/>
          <w:lang w:val="en-GB"/>
        </w:rPr>
      </w:pPr>
      <w:r w:rsidRPr="00694481">
        <w:rPr>
          <w:lang w:val="en-GB"/>
        </w:rPr>
        <w:t>For each microcontroller, there is one more LED that can be used. In this case, this LED is able to blink more or less rapidly depending of microcontroller state.</w:t>
      </w:r>
      <w:r w:rsidRPr="00694481">
        <w:rPr>
          <w:highlight w:val="yellow"/>
          <w:lang w:val="en-GB"/>
        </w:rPr>
        <w:t xml:space="preserve"> TBD state &amp; period values</w:t>
      </w:r>
    </w:p>
    <w:p w14:paraId="4331FB87" w14:textId="77777777" w:rsidR="00694481" w:rsidRPr="0027681A" w:rsidRDefault="00694481" w:rsidP="00694481">
      <w:pPr>
        <w:pStyle w:val="NoSpacing"/>
        <w:numPr>
          <w:ilvl w:val="0"/>
          <w:numId w:val="10"/>
        </w:numPr>
      </w:pPr>
      <w:r>
        <w:t>Components</w:t>
      </w:r>
    </w:p>
    <w:p w14:paraId="6E140020" w14:textId="77777777" w:rsidR="00694481" w:rsidRDefault="00694481" w:rsidP="001D4F31">
      <w:pPr>
        <w:pStyle w:val="ListParagraph"/>
        <w:widowControl/>
        <w:numPr>
          <w:ilvl w:val="0"/>
          <w:numId w:val="10"/>
        </w:numPr>
        <w:suppressAutoHyphens w:val="0"/>
        <w:spacing w:after="200" w:line="276" w:lineRule="auto"/>
        <w:jc w:val="left"/>
        <w:rPr>
          <w:lang w:val="en-GB"/>
        </w:rPr>
      </w:pPr>
    </w:p>
    <w:p w14:paraId="09520760" w14:textId="77777777" w:rsidR="001D4F31" w:rsidRPr="00ED14B5" w:rsidRDefault="001D4F31" w:rsidP="001D4F31">
      <w:pPr>
        <w:pStyle w:val="ListParagraph"/>
        <w:widowControl/>
        <w:numPr>
          <w:ilvl w:val="0"/>
          <w:numId w:val="10"/>
        </w:numPr>
        <w:suppressAutoHyphens w:val="0"/>
        <w:spacing w:after="200" w:line="276" w:lineRule="auto"/>
        <w:jc w:val="left"/>
        <w:rPr>
          <w:highlight w:val="yellow"/>
          <w:lang w:val="en-GB"/>
        </w:rPr>
      </w:pPr>
      <w:r w:rsidRPr="00ED14B5">
        <w:rPr>
          <w:highlight w:val="yellow"/>
          <w:lang w:val="en-GB"/>
        </w:rPr>
        <w:t>TBD</w:t>
      </w:r>
    </w:p>
    <w:p w14:paraId="2AF1B3C9" w14:textId="77777777" w:rsidR="001D4F31" w:rsidRDefault="001D4F31" w:rsidP="008E5A1B">
      <w:pPr>
        <w:pStyle w:val="Heading3"/>
      </w:pPr>
      <w:bookmarkStart w:id="43" w:name="_Toc418758778"/>
      <w:r>
        <w:t>LED carrier board</w:t>
      </w:r>
      <w:bookmarkEnd w:id="43"/>
    </w:p>
    <w:p w14:paraId="158AEB8E" w14:textId="77777777" w:rsidR="001D4F31" w:rsidRPr="00ED14B5" w:rsidRDefault="001D4F31" w:rsidP="001D4F31">
      <w:pPr>
        <w:rPr>
          <w:highlight w:val="yellow"/>
          <w:lang w:val="en-GB"/>
        </w:rPr>
      </w:pPr>
      <w:r w:rsidRPr="00ED14B5">
        <w:rPr>
          <w:highlight w:val="yellow"/>
          <w:lang w:val="en-GB"/>
        </w:rPr>
        <w:t>TBD</w:t>
      </w:r>
    </w:p>
    <w:p w14:paraId="0D7B6FA5" w14:textId="28693C15" w:rsidR="001D4F31" w:rsidRDefault="001D4F31" w:rsidP="008E5A1B">
      <w:pPr>
        <w:pStyle w:val="Heading3"/>
      </w:pPr>
      <w:bookmarkStart w:id="44" w:name="_Toc418758779"/>
      <w:r>
        <w:t xml:space="preserve">LED </w:t>
      </w:r>
      <w:r w:rsidR="00694481">
        <w:t>d</w:t>
      </w:r>
      <w:r>
        <w:t>river dispatch board</w:t>
      </w:r>
      <w:bookmarkEnd w:id="44"/>
    </w:p>
    <w:p w14:paraId="5376C43D" w14:textId="77777777" w:rsidR="001D4F31" w:rsidRPr="00ED14B5" w:rsidRDefault="001D4F31" w:rsidP="001D4F31">
      <w:pPr>
        <w:rPr>
          <w:highlight w:val="yellow"/>
          <w:lang w:val="en-GB"/>
        </w:rPr>
      </w:pPr>
      <w:r w:rsidRPr="00ED14B5">
        <w:rPr>
          <w:highlight w:val="yellow"/>
          <w:lang w:val="en-GB"/>
        </w:rPr>
        <w:t>TBD</w:t>
      </w:r>
    </w:p>
    <w:p w14:paraId="28FCB850" w14:textId="668DFAD8" w:rsidR="001D4F31" w:rsidRDefault="00AF2AE2" w:rsidP="001D4F31">
      <w:pPr>
        <w:pStyle w:val="Heading2"/>
      </w:pPr>
      <w:bookmarkStart w:id="45" w:name="_Toc418758780"/>
      <w:r>
        <w:t xml:space="preserve">Hardware </w:t>
      </w:r>
      <w:r w:rsidR="001D4F31" w:rsidRPr="0027681A">
        <w:t>Interface</w:t>
      </w:r>
      <w:r>
        <w:t>s</w:t>
      </w:r>
      <w:bookmarkEnd w:id="45"/>
    </w:p>
    <w:p w14:paraId="02379009" w14:textId="0E2EE6E2" w:rsidR="001D4F31" w:rsidRDefault="00AF2AE2" w:rsidP="00AF2AE2">
      <w:pPr>
        <w:pStyle w:val="Heading3"/>
        <w:rPr>
          <w:lang w:val="en-GB"/>
        </w:rPr>
      </w:pPr>
      <w:bookmarkStart w:id="46" w:name="_Toc418758781"/>
      <w:r>
        <w:rPr>
          <w:lang w:val="en-GB"/>
        </w:rPr>
        <w:t>LED driver board</w:t>
      </w:r>
      <w:r w:rsidRPr="00AF2AE2">
        <w:rPr>
          <w:lang w:val="en-GB"/>
        </w:rPr>
        <w:t xml:space="preserve"> interface</w:t>
      </w:r>
      <w:bookmarkEnd w:id="46"/>
    </w:p>
    <w:p w14:paraId="70FEFC9F" w14:textId="77777777" w:rsidR="00AF2AE2" w:rsidRPr="00ED14B5" w:rsidRDefault="00AF2AE2" w:rsidP="00AF2AE2">
      <w:pPr>
        <w:rPr>
          <w:highlight w:val="yellow"/>
          <w:lang w:val="en-GB"/>
        </w:rPr>
      </w:pPr>
      <w:r w:rsidRPr="00ED14B5">
        <w:rPr>
          <w:highlight w:val="yellow"/>
          <w:lang w:val="en-GB"/>
        </w:rPr>
        <w:t>TBD</w:t>
      </w:r>
    </w:p>
    <w:p w14:paraId="2C30F637" w14:textId="77777777" w:rsidR="00AF2AE2" w:rsidRPr="00AF2AE2" w:rsidRDefault="00AF2AE2" w:rsidP="001D4F31">
      <w:pPr>
        <w:rPr>
          <w:lang w:val="en-GB"/>
        </w:rPr>
      </w:pPr>
    </w:p>
    <w:p w14:paraId="289D5AE0" w14:textId="77777777" w:rsidR="001D4F31" w:rsidRPr="0027681A" w:rsidRDefault="001D4F31" w:rsidP="001D4F31">
      <w:pPr>
        <w:pStyle w:val="ListParagraph"/>
        <w:widowControl/>
        <w:numPr>
          <w:ilvl w:val="0"/>
          <w:numId w:val="13"/>
        </w:numPr>
        <w:suppressAutoHyphens w:val="0"/>
        <w:spacing w:after="200" w:line="276" w:lineRule="auto"/>
        <w:jc w:val="left"/>
        <w:rPr>
          <w:lang w:val="en-GB"/>
        </w:rPr>
      </w:pPr>
      <w:r w:rsidRPr="0027681A">
        <w:rPr>
          <w:lang w:val="en-GB"/>
        </w:rPr>
        <w:t xml:space="preserve">2 Inputs : </w:t>
      </w:r>
    </w:p>
    <w:p w14:paraId="37B4004B" w14:textId="77777777" w:rsidR="001D4F31" w:rsidRPr="0027681A" w:rsidRDefault="001D4F31" w:rsidP="001D4F31">
      <w:pPr>
        <w:pStyle w:val="ListParagraph"/>
        <w:widowControl/>
        <w:numPr>
          <w:ilvl w:val="1"/>
          <w:numId w:val="13"/>
        </w:numPr>
        <w:suppressAutoHyphens w:val="0"/>
        <w:spacing w:after="200" w:line="276" w:lineRule="auto"/>
        <w:jc w:val="left"/>
        <w:rPr>
          <w:lang w:val="en-GB"/>
        </w:rPr>
      </w:pPr>
      <w:proofErr w:type="spellStart"/>
      <w:r w:rsidRPr="0027681A">
        <w:rPr>
          <w:lang w:val="en-GB"/>
        </w:rPr>
        <w:t>Lemo</w:t>
      </w:r>
      <w:proofErr w:type="spellEnd"/>
      <w:r w:rsidRPr="0027681A">
        <w:rPr>
          <w:lang w:val="en-GB"/>
        </w:rPr>
        <w:t> : to provide the pulse generator signal for  AC LEDs</w:t>
      </w:r>
    </w:p>
    <w:p w14:paraId="0F7C2194" w14:textId="77777777" w:rsidR="001D4F31" w:rsidRPr="0027681A" w:rsidRDefault="001D4F31" w:rsidP="001D4F31">
      <w:pPr>
        <w:pStyle w:val="ListParagraph"/>
        <w:widowControl/>
        <w:numPr>
          <w:ilvl w:val="1"/>
          <w:numId w:val="13"/>
        </w:numPr>
        <w:suppressAutoHyphens w:val="0"/>
        <w:spacing w:after="200" w:line="276" w:lineRule="auto"/>
        <w:jc w:val="left"/>
        <w:rPr>
          <w:lang w:val="en-GB"/>
        </w:rPr>
      </w:pPr>
      <w:r w:rsidRPr="0027681A">
        <w:rPr>
          <w:lang w:val="en-GB"/>
        </w:rPr>
        <w:t>24 V IN connector : to provide an alimentation of 24 V</w:t>
      </w:r>
    </w:p>
    <w:p w14:paraId="2820E68F" w14:textId="77777777" w:rsidR="001D4F31" w:rsidRPr="0027681A" w:rsidRDefault="001D4F31" w:rsidP="001D4F31">
      <w:pPr>
        <w:pStyle w:val="ListParagraph"/>
        <w:widowControl/>
        <w:numPr>
          <w:ilvl w:val="0"/>
          <w:numId w:val="13"/>
        </w:numPr>
        <w:suppressAutoHyphens w:val="0"/>
        <w:spacing w:after="200" w:line="276" w:lineRule="auto"/>
        <w:jc w:val="left"/>
        <w:rPr>
          <w:lang w:val="en-GB"/>
        </w:rPr>
      </w:pPr>
      <w:proofErr w:type="spellStart"/>
      <w:r>
        <w:rPr>
          <w:lang w:val="en-GB"/>
        </w:rPr>
        <w:t>Input/O</w:t>
      </w:r>
      <w:r w:rsidRPr="0027681A">
        <w:rPr>
          <w:lang w:val="en-GB"/>
        </w:rPr>
        <w:t>utput</w:t>
      </w:r>
      <w:proofErr w:type="spellEnd"/>
      <w:r w:rsidRPr="0027681A">
        <w:rPr>
          <w:lang w:val="en-GB"/>
        </w:rPr>
        <w:t xml:space="preserve"> : CAN connector : to receive and send </w:t>
      </w:r>
      <w:r>
        <w:rPr>
          <w:lang w:val="en-GB"/>
        </w:rPr>
        <w:t>frame</w:t>
      </w:r>
      <w:r w:rsidRPr="0027681A">
        <w:rPr>
          <w:lang w:val="en-GB"/>
        </w:rPr>
        <w:t xml:space="preserve"> on CAN Bus</w:t>
      </w:r>
    </w:p>
    <w:p w14:paraId="1139D3D8" w14:textId="77777777" w:rsidR="001D4F31" w:rsidRPr="0027681A" w:rsidRDefault="001D4F31" w:rsidP="001D4F31">
      <w:pPr>
        <w:pStyle w:val="ListParagraph"/>
        <w:widowControl/>
        <w:numPr>
          <w:ilvl w:val="0"/>
          <w:numId w:val="13"/>
        </w:numPr>
        <w:suppressAutoHyphens w:val="0"/>
        <w:spacing w:after="200" w:line="276" w:lineRule="auto"/>
        <w:jc w:val="left"/>
        <w:rPr>
          <w:lang w:val="en-GB"/>
        </w:rPr>
      </w:pPr>
      <w:r w:rsidRPr="0027681A">
        <w:rPr>
          <w:lang w:val="en-GB"/>
        </w:rPr>
        <w:t xml:space="preserve">4 Output : </w:t>
      </w:r>
    </w:p>
    <w:p w14:paraId="7280BB6A" w14:textId="77777777" w:rsidR="001D4F31" w:rsidRPr="0027681A" w:rsidRDefault="001D4F31" w:rsidP="001D4F31">
      <w:pPr>
        <w:pStyle w:val="ListParagraph"/>
        <w:widowControl/>
        <w:numPr>
          <w:ilvl w:val="1"/>
          <w:numId w:val="13"/>
        </w:numPr>
        <w:suppressAutoHyphens w:val="0"/>
        <w:spacing w:after="200" w:line="276" w:lineRule="auto"/>
        <w:jc w:val="left"/>
        <w:rPr>
          <w:lang w:val="en-GB"/>
        </w:rPr>
      </w:pPr>
      <w:r w:rsidRPr="0027681A">
        <w:rPr>
          <w:lang w:val="en-GB"/>
        </w:rPr>
        <w:t>AC LEDs : enable</w:t>
      </w:r>
      <w:r>
        <w:rPr>
          <w:lang w:val="en-GB"/>
        </w:rPr>
        <w:t>s</w:t>
      </w:r>
      <w:r w:rsidRPr="0027681A">
        <w:rPr>
          <w:lang w:val="en-GB"/>
        </w:rPr>
        <w:t xml:space="preserve"> the interface between  the LED Driver Board and the LED Carrier Board for the 48 AC LED, their</w:t>
      </w:r>
      <w:r>
        <w:rPr>
          <w:lang w:val="en-GB"/>
        </w:rPr>
        <w:t xml:space="preserve"> control </w:t>
      </w:r>
      <w:r w:rsidRPr="0027681A">
        <w:rPr>
          <w:lang w:val="en-GB"/>
        </w:rPr>
        <w:t>bus</w:t>
      </w:r>
      <w:r>
        <w:rPr>
          <w:lang w:val="en-GB"/>
        </w:rPr>
        <w:t xml:space="preserve"> </w:t>
      </w:r>
      <w:r w:rsidRPr="0027681A">
        <w:rPr>
          <w:lang w:val="en-GB"/>
        </w:rPr>
        <w:t xml:space="preserve"> and their 16 linear regulators</w:t>
      </w:r>
    </w:p>
    <w:p w14:paraId="4FA2C951" w14:textId="77777777" w:rsidR="001D4F31" w:rsidRPr="0027681A" w:rsidRDefault="001D4F31" w:rsidP="001D4F31">
      <w:pPr>
        <w:pStyle w:val="ListParagraph"/>
        <w:widowControl/>
        <w:numPr>
          <w:ilvl w:val="1"/>
          <w:numId w:val="13"/>
        </w:numPr>
        <w:suppressAutoHyphens w:val="0"/>
        <w:spacing w:after="200" w:line="276" w:lineRule="auto"/>
        <w:jc w:val="left"/>
        <w:rPr>
          <w:lang w:val="en-GB"/>
        </w:rPr>
      </w:pPr>
      <w:r w:rsidRPr="0027681A">
        <w:rPr>
          <w:lang w:val="en-GB"/>
        </w:rPr>
        <w:lastRenderedPageBreak/>
        <w:t>Power Supply: enable</w:t>
      </w:r>
      <w:r>
        <w:rPr>
          <w:lang w:val="en-GB"/>
        </w:rPr>
        <w:t>s</w:t>
      </w:r>
      <w:r w:rsidRPr="0027681A">
        <w:rPr>
          <w:lang w:val="en-GB"/>
        </w:rPr>
        <w:t xml:space="preserve"> to aliment the LED Carrier Board.</w:t>
      </w:r>
    </w:p>
    <w:p w14:paraId="33121359" w14:textId="77777777" w:rsidR="001D4F31" w:rsidRPr="0027681A" w:rsidRDefault="001D4F31" w:rsidP="001D4F31">
      <w:pPr>
        <w:pStyle w:val="ListParagraph"/>
        <w:widowControl/>
        <w:numPr>
          <w:ilvl w:val="1"/>
          <w:numId w:val="13"/>
        </w:numPr>
        <w:suppressAutoHyphens w:val="0"/>
        <w:spacing w:after="200" w:line="276" w:lineRule="auto"/>
        <w:jc w:val="left"/>
        <w:rPr>
          <w:lang w:val="en-GB"/>
        </w:rPr>
      </w:pPr>
      <w:r w:rsidRPr="0027681A">
        <w:rPr>
          <w:lang w:val="en-GB"/>
        </w:rPr>
        <w:t>+/-5 V alimentation: enable</w:t>
      </w:r>
      <w:r>
        <w:rPr>
          <w:lang w:val="en-GB"/>
        </w:rPr>
        <w:t>s</w:t>
      </w:r>
      <w:r w:rsidRPr="0027681A">
        <w:rPr>
          <w:lang w:val="en-GB"/>
        </w:rPr>
        <w:t xml:space="preserve"> to aliment LEDs on the LED Carrier Board.</w:t>
      </w:r>
    </w:p>
    <w:p w14:paraId="577D1EE3" w14:textId="77777777" w:rsidR="001D4F31" w:rsidRDefault="001D4F31" w:rsidP="001D4F31">
      <w:pPr>
        <w:pStyle w:val="ListParagraph"/>
        <w:widowControl/>
        <w:numPr>
          <w:ilvl w:val="1"/>
          <w:numId w:val="13"/>
        </w:numPr>
        <w:suppressAutoHyphens w:val="0"/>
        <w:spacing w:after="200" w:line="276" w:lineRule="auto"/>
        <w:jc w:val="left"/>
        <w:rPr>
          <w:lang w:val="en-GB"/>
        </w:rPr>
      </w:pPr>
      <w:r w:rsidRPr="0027681A">
        <w:rPr>
          <w:lang w:val="en-GB"/>
        </w:rPr>
        <w:t>DC LEDs : enable</w:t>
      </w:r>
      <w:r>
        <w:rPr>
          <w:lang w:val="en-GB"/>
        </w:rPr>
        <w:t>s</w:t>
      </w:r>
      <w:r w:rsidRPr="0027681A">
        <w:rPr>
          <w:lang w:val="en-GB"/>
        </w:rPr>
        <w:t xml:space="preserve"> the interface between the LED Driver Board and the LED Carrier Board for the 48 DC LEDs</w:t>
      </w:r>
      <w:r>
        <w:rPr>
          <w:lang w:val="en-GB"/>
        </w:rPr>
        <w:t>, their control bus and their unique linear regulator</w:t>
      </w:r>
    </w:p>
    <w:p w14:paraId="7757E2D1" w14:textId="7C1BC4AC" w:rsidR="00AF2AE2" w:rsidRDefault="00AF2AE2" w:rsidP="00AF2AE2">
      <w:pPr>
        <w:pStyle w:val="Heading3"/>
        <w:rPr>
          <w:lang w:val="en-GB"/>
        </w:rPr>
      </w:pPr>
      <w:bookmarkStart w:id="47" w:name="_Toc418758782"/>
      <w:r>
        <w:rPr>
          <w:lang w:val="en-GB"/>
        </w:rPr>
        <w:t>LED carrier board</w:t>
      </w:r>
      <w:r w:rsidRPr="00AF2AE2">
        <w:rPr>
          <w:lang w:val="en-GB"/>
        </w:rPr>
        <w:t xml:space="preserve"> interface</w:t>
      </w:r>
      <w:bookmarkEnd w:id="47"/>
    </w:p>
    <w:p w14:paraId="01A55581" w14:textId="77777777" w:rsidR="00AF2AE2" w:rsidRPr="00ED14B5" w:rsidRDefault="00AF2AE2" w:rsidP="00AF2AE2">
      <w:pPr>
        <w:rPr>
          <w:highlight w:val="yellow"/>
          <w:lang w:val="en-GB"/>
        </w:rPr>
      </w:pPr>
      <w:r w:rsidRPr="00ED14B5">
        <w:rPr>
          <w:highlight w:val="yellow"/>
          <w:lang w:val="en-GB"/>
        </w:rPr>
        <w:t>TBD</w:t>
      </w:r>
    </w:p>
    <w:p w14:paraId="5D8CA30C" w14:textId="77777777" w:rsidR="00AF2AE2" w:rsidRDefault="00AF2AE2">
      <w:pPr>
        <w:widowControl/>
        <w:suppressAutoHyphens w:val="0"/>
        <w:spacing w:after="200" w:line="276" w:lineRule="auto"/>
        <w:jc w:val="left"/>
      </w:pPr>
    </w:p>
    <w:p w14:paraId="735F2FD7" w14:textId="14360A48" w:rsidR="00694481" w:rsidRDefault="00694481" w:rsidP="00694481">
      <w:pPr>
        <w:pStyle w:val="Heading3"/>
        <w:rPr>
          <w:lang w:val="en-GB"/>
        </w:rPr>
      </w:pPr>
      <w:bookmarkStart w:id="48" w:name="_Toc418758783"/>
      <w:r>
        <w:rPr>
          <w:lang w:val="en-GB"/>
        </w:rPr>
        <w:t>LED driver dispatch board</w:t>
      </w:r>
      <w:r w:rsidRPr="00AF2AE2">
        <w:rPr>
          <w:lang w:val="en-GB"/>
        </w:rPr>
        <w:t xml:space="preserve"> interface</w:t>
      </w:r>
      <w:bookmarkEnd w:id="48"/>
    </w:p>
    <w:p w14:paraId="25BB3EA6" w14:textId="77777777" w:rsidR="00694481" w:rsidRPr="00ED14B5" w:rsidRDefault="00694481" w:rsidP="00694481">
      <w:pPr>
        <w:rPr>
          <w:highlight w:val="yellow"/>
          <w:lang w:val="en-GB"/>
        </w:rPr>
      </w:pPr>
      <w:r w:rsidRPr="00ED14B5">
        <w:rPr>
          <w:highlight w:val="yellow"/>
          <w:lang w:val="en-GB"/>
        </w:rPr>
        <w:t>TBD</w:t>
      </w:r>
    </w:p>
    <w:p w14:paraId="4717B3F2" w14:textId="77777777" w:rsidR="00694481" w:rsidRDefault="00694481">
      <w:pPr>
        <w:widowControl/>
        <w:suppressAutoHyphens w:val="0"/>
        <w:spacing w:after="200" w:line="276" w:lineRule="auto"/>
        <w:jc w:val="left"/>
      </w:pPr>
    </w:p>
    <w:p w14:paraId="69A009B1" w14:textId="77777777" w:rsidR="00FE41D9" w:rsidRDefault="00FE41D9">
      <w:pPr>
        <w:widowControl/>
        <w:suppressAutoHyphens w:val="0"/>
        <w:spacing w:after="200" w:line="276" w:lineRule="auto"/>
        <w:jc w:val="left"/>
        <w:rPr>
          <w:rFonts w:eastAsia="Times New Roman" w:cs="Verdana"/>
          <w:b/>
          <w:spacing w:val="2"/>
          <w:szCs w:val="17"/>
          <w:lang w:val="en-GB" w:eastAsia="ar-SA" w:bidi="ar-SA"/>
        </w:rPr>
      </w:pPr>
      <w:r>
        <w:br w:type="page"/>
      </w:r>
    </w:p>
    <w:p w14:paraId="0B2A677C" w14:textId="53A7DB97" w:rsidR="007A5729" w:rsidRDefault="007A5729" w:rsidP="007A5729">
      <w:pPr>
        <w:pStyle w:val="Heading2"/>
      </w:pPr>
      <w:bookmarkStart w:id="49" w:name="_Toc418758784"/>
      <w:r w:rsidRPr="0027681A">
        <w:lastRenderedPageBreak/>
        <w:t xml:space="preserve">CAN </w:t>
      </w:r>
      <w:r>
        <w:t>Protocol</w:t>
      </w:r>
      <w:r w:rsidR="00FE41D9">
        <w:t xml:space="preserve"> interface</w:t>
      </w:r>
      <w:bookmarkEnd w:id="49"/>
    </w:p>
    <w:p w14:paraId="49F5937C" w14:textId="77777777" w:rsidR="00FE41D9" w:rsidRDefault="00FE41D9" w:rsidP="00FE41D9">
      <w:pPr>
        <w:pStyle w:val="Heading3"/>
      </w:pPr>
      <w:bookmarkStart w:id="50" w:name="_Toc410112619"/>
      <w:bookmarkStart w:id="51" w:name="_Toc418758785"/>
      <w:r w:rsidRPr="00C247D5">
        <w:t>CAN addressing</w:t>
      </w:r>
      <w:bookmarkEnd w:id="50"/>
      <w:bookmarkEnd w:id="51"/>
    </w:p>
    <w:p w14:paraId="6D27E76B" w14:textId="77777777" w:rsidR="00FE41D9" w:rsidRDefault="00FE41D9" w:rsidP="00FE41D9">
      <w:pPr>
        <w:rPr>
          <w:lang w:eastAsia="ar-SA" w:bidi="ar-SA"/>
        </w:rPr>
      </w:pPr>
    </w:p>
    <w:p w14:paraId="2EE5D8E0" w14:textId="77777777" w:rsidR="00FE41D9" w:rsidRPr="00FB7A3E" w:rsidRDefault="00FE41D9" w:rsidP="00FE41D9">
      <w:pPr>
        <w:pStyle w:val="Heading4"/>
      </w:pPr>
      <w:bookmarkStart w:id="52" w:name="_Toc418758696"/>
      <w:r>
        <w:t xml:space="preserve">CAN </w:t>
      </w:r>
      <w:r w:rsidRPr="006D4469">
        <w:t>addressing</w:t>
      </w:r>
      <w:bookmarkEnd w:id="52"/>
    </w:p>
    <w:p w14:paraId="42BDDD85" w14:textId="327A0AEF" w:rsidR="00FE41D9" w:rsidRPr="00C247D5" w:rsidRDefault="00FE41D9" w:rsidP="00FE41D9">
      <w:pPr>
        <w:spacing w:before="120"/>
        <w:rPr>
          <w:lang w:eastAsia="ar-SA" w:bidi="ar-SA"/>
        </w:rPr>
      </w:pPr>
      <w:r w:rsidRPr="00C247D5">
        <w:rPr>
          <w:lang w:eastAsia="ar-SA" w:bidi="ar-SA"/>
        </w:rPr>
        <w:t xml:space="preserve">The CAN Standard Identifier is coded on 11-bits. The number of nodes is </w:t>
      </w:r>
      <w:r>
        <w:rPr>
          <w:lang w:eastAsia="ar-SA" w:bidi="ar-SA"/>
        </w:rPr>
        <w:t>11 x 4µC=48 (maximum=9 x 3 x 4µC=108 for a full camera eventual test)</w:t>
      </w:r>
      <w:r w:rsidRPr="00C247D5">
        <w:rPr>
          <w:lang w:eastAsia="ar-SA" w:bidi="ar-SA"/>
        </w:rPr>
        <w:t xml:space="preserve">, coded on </w:t>
      </w:r>
      <w:r>
        <w:rPr>
          <w:lang w:eastAsia="ar-SA" w:bidi="ar-SA"/>
        </w:rPr>
        <w:t>7</w:t>
      </w:r>
      <w:r w:rsidRPr="00C247D5">
        <w:rPr>
          <w:lang w:eastAsia="ar-SA" w:bidi="ar-SA"/>
        </w:rPr>
        <w:t>-bits:</w:t>
      </w:r>
    </w:p>
    <w:p w14:paraId="08E8107C" w14:textId="66A2626C" w:rsidR="00FE41D9" w:rsidRPr="00C247D5" w:rsidRDefault="00FE41D9" w:rsidP="00FE41D9">
      <w:pPr>
        <w:ind w:firstLine="720"/>
        <w:rPr>
          <w:lang w:eastAsia="ar-SA" w:bidi="ar-SA"/>
        </w:rPr>
      </w:pPr>
      <w:r w:rsidRPr="00C247D5">
        <w:rPr>
          <w:lang w:eastAsia="ar-SA" w:bidi="ar-SA"/>
        </w:rPr>
        <w:t xml:space="preserve">- </w:t>
      </w:r>
      <w:r>
        <w:rPr>
          <w:lang w:eastAsia="ar-SA" w:bidi="ar-SA"/>
        </w:rPr>
        <w:t>108</w:t>
      </w:r>
      <w:r w:rsidRPr="00C247D5">
        <w:rPr>
          <w:lang w:eastAsia="ar-SA" w:bidi="ar-SA"/>
        </w:rPr>
        <w:t xml:space="preserve"> </w:t>
      </w:r>
      <w:r>
        <w:rPr>
          <w:lang w:eastAsia="ar-SA" w:bidi="ar-SA"/>
        </w:rPr>
        <w:t>nodes</w:t>
      </w:r>
    </w:p>
    <w:p w14:paraId="49CD1E5E" w14:textId="77777777" w:rsidR="00FE41D9" w:rsidRPr="00C247D5" w:rsidRDefault="00FE41D9" w:rsidP="00FE41D9">
      <w:pPr>
        <w:ind w:firstLine="720"/>
        <w:rPr>
          <w:lang w:eastAsia="ar-SA" w:bidi="ar-SA"/>
        </w:rPr>
      </w:pPr>
      <w:r w:rsidRPr="00C247D5">
        <w:rPr>
          <w:lang w:eastAsia="ar-SA" w:bidi="ar-SA"/>
        </w:rPr>
        <w:t>- 1 master</w:t>
      </w:r>
    </w:p>
    <w:p w14:paraId="5D12D443" w14:textId="77777777" w:rsidR="00FE41D9" w:rsidRPr="00C247D5" w:rsidRDefault="00FE41D9" w:rsidP="00FE41D9">
      <w:pPr>
        <w:ind w:firstLine="720"/>
        <w:rPr>
          <w:lang w:eastAsia="ar-SA" w:bidi="ar-SA"/>
        </w:rPr>
      </w:pPr>
      <w:r w:rsidRPr="00C247D5">
        <w:rPr>
          <w:lang w:eastAsia="ar-SA" w:bidi="ar-SA"/>
        </w:rPr>
        <w:t xml:space="preserve">- 1 uninitialized module (unknown address and/or </w:t>
      </w:r>
      <w:proofErr w:type="spellStart"/>
      <w:r w:rsidRPr="00C247D5">
        <w:rPr>
          <w:lang w:eastAsia="ar-SA" w:bidi="ar-SA"/>
        </w:rPr>
        <w:t>bootload</w:t>
      </w:r>
      <w:proofErr w:type="spellEnd"/>
      <w:r w:rsidRPr="00C247D5">
        <w:rPr>
          <w:lang w:eastAsia="ar-SA" w:bidi="ar-SA"/>
        </w:rPr>
        <w:t xml:space="preserve"> from firmware)</w:t>
      </w:r>
    </w:p>
    <w:p w14:paraId="3665FF8F" w14:textId="6553E23A" w:rsidR="00FE41D9" w:rsidRPr="00C247D5" w:rsidRDefault="00FE41D9" w:rsidP="00FE41D9">
      <w:pPr>
        <w:spacing w:before="120"/>
        <w:rPr>
          <w:lang w:eastAsia="ar-SA" w:bidi="ar-SA"/>
        </w:rPr>
      </w:pPr>
      <w:r w:rsidRPr="00C247D5">
        <w:rPr>
          <w:lang w:eastAsia="ar-SA" w:bidi="ar-SA"/>
        </w:rPr>
        <w:t xml:space="preserve">The network ID for a camera is coded on 4-bits and corresponds to the MSBs of CAN standard ID: </w:t>
      </w:r>
      <w:r w:rsidRPr="00C247D5">
        <w:rPr>
          <w:b/>
          <w:lang w:eastAsia="ar-SA" w:bidi="ar-SA"/>
        </w:rPr>
        <w:t>11</w:t>
      </w:r>
      <w:r>
        <w:rPr>
          <w:b/>
          <w:lang w:eastAsia="ar-SA" w:bidi="ar-SA"/>
        </w:rPr>
        <w:t>0</w:t>
      </w:r>
      <w:r w:rsidRPr="00C247D5">
        <w:rPr>
          <w:b/>
          <w:lang w:eastAsia="ar-SA" w:bidi="ar-SA"/>
        </w:rPr>
        <w:t>xb</w:t>
      </w:r>
      <w:r w:rsidRPr="00C247D5">
        <w:rPr>
          <w:lang w:eastAsia="ar-SA" w:bidi="ar-SA"/>
        </w:rPr>
        <w:t xml:space="preserve"> with x=0 (dominant) for a master request to a dedicated module, and 1 (recessive) for a slave answer  </w:t>
      </w:r>
    </w:p>
    <w:p w14:paraId="0209D60A" w14:textId="77777777" w:rsidR="00FE41D9" w:rsidRPr="00C247D5" w:rsidRDefault="00FE41D9" w:rsidP="00FE41D9">
      <w:pPr>
        <w:spacing w:before="120"/>
        <w:rPr>
          <w:lang w:eastAsia="ar-SA" w:bidi="ar-SA"/>
        </w:rPr>
      </w:pPr>
      <w:r w:rsidRPr="00C247D5">
        <w:rPr>
          <w:lang w:eastAsia="ar-SA" w:bidi="ar-SA"/>
        </w:rPr>
        <w:t>2 different communication schemes can be envisaged:</w:t>
      </w:r>
    </w:p>
    <w:p w14:paraId="4E64DCE1" w14:textId="77777777" w:rsidR="00FE41D9" w:rsidRPr="00C247D5" w:rsidRDefault="00FE41D9" w:rsidP="00FE41D9">
      <w:pPr>
        <w:pStyle w:val="ListParagraph"/>
        <w:widowControl/>
        <w:numPr>
          <w:ilvl w:val="0"/>
          <w:numId w:val="14"/>
        </w:numPr>
        <w:spacing w:before="120"/>
        <w:contextualSpacing w:val="0"/>
        <w:rPr>
          <w:sz w:val="17"/>
          <w:szCs w:val="17"/>
        </w:rPr>
      </w:pPr>
      <w:r w:rsidRPr="00C247D5">
        <w:rPr>
          <w:sz w:val="17"/>
          <w:szCs w:val="17"/>
        </w:rPr>
        <w:t xml:space="preserve">Broadcast request for all modules. Typically a “temperature get” request, or a bias voltage overall set. In any case the answer or acknowledge from the nodes should be scheduled in order to anticipate contention despite the fact CAN protocol handles it automatically anyway with the CAN ID priorities (dominant/recessive). In this case each node answers sequentially with a delay multiplied by its node address. This delay corresponds to the frame answer added to </w:t>
      </w:r>
      <w:proofErr w:type="gramStart"/>
      <w:r w:rsidRPr="00C247D5">
        <w:rPr>
          <w:sz w:val="17"/>
          <w:szCs w:val="17"/>
        </w:rPr>
        <w:t>a security</w:t>
      </w:r>
      <w:proofErr w:type="gramEnd"/>
      <w:r w:rsidRPr="00C247D5">
        <w:rPr>
          <w:sz w:val="17"/>
          <w:szCs w:val="17"/>
        </w:rPr>
        <w:t xml:space="preserve"> latency duration. It is also possible for the master to broadcast a request without any answer from the slaves (silent mode)</w:t>
      </w:r>
    </w:p>
    <w:p w14:paraId="0E7A73C4" w14:textId="77777777" w:rsidR="00FE41D9" w:rsidRPr="00C247D5" w:rsidRDefault="00FE41D9" w:rsidP="00FE41D9">
      <w:pPr>
        <w:pStyle w:val="ListParagraph"/>
        <w:widowControl/>
        <w:numPr>
          <w:ilvl w:val="0"/>
          <w:numId w:val="14"/>
        </w:numPr>
        <w:contextualSpacing w:val="0"/>
        <w:rPr>
          <w:sz w:val="17"/>
          <w:szCs w:val="17"/>
        </w:rPr>
      </w:pPr>
      <w:r w:rsidRPr="00C247D5">
        <w:rPr>
          <w:sz w:val="17"/>
          <w:szCs w:val="17"/>
        </w:rPr>
        <w:t xml:space="preserve">Single request for 1 module only. The answer from the node is always required but contention is not an issue </w:t>
      </w:r>
    </w:p>
    <w:p w14:paraId="0AB7F063" w14:textId="77777777" w:rsidR="00FE41D9" w:rsidRPr="00C247D5" w:rsidRDefault="00FE41D9" w:rsidP="00FE41D9">
      <w:pPr>
        <w:rPr>
          <w:szCs w:val="17"/>
        </w:rPr>
      </w:pPr>
    </w:p>
    <w:p w14:paraId="4D8DB2B2" w14:textId="77777777" w:rsidR="00FE41D9" w:rsidRPr="00C247D5" w:rsidRDefault="00FE41D9" w:rsidP="00FE41D9">
      <w:pPr>
        <w:rPr>
          <w:szCs w:val="17"/>
        </w:rPr>
      </w:pPr>
      <w:r w:rsidRPr="00C247D5">
        <w:rPr>
          <w:szCs w:val="17"/>
        </w:rPr>
        <w:t xml:space="preserve">The priority is given to master requests i.e. it must have the lowest value on the camera network </w:t>
      </w:r>
      <w:proofErr w:type="gramStart"/>
      <w:r w:rsidRPr="00C247D5">
        <w:rPr>
          <w:szCs w:val="17"/>
        </w:rPr>
        <w:t>ID :</w:t>
      </w:r>
      <w:proofErr w:type="gramEnd"/>
      <w:r w:rsidRPr="00C247D5">
        <w:rPr>
          <w:szCs w:val="17"/>
        </w:rPr>
        <w:t xml:space="preserve"> </w:t>
      </w:r>
      <w:r w:rsidRPr="00C247D5">
        <w:rPr>
          <w:b/>
          <w:szCs w:val="17"/>
        </w:rPr>
        <w:t>1100b</w:t>
      </w:r>
      <w:r w:rsidRPr="00C247D5">
        <w:rPr>
          <w:szCs w:val="17"/>
        </w:rPr>
        <w:t>. In case of master request, the following IDs are available:</w:t>
      </w:r>
    </w:p>
    <w:p w14:paraId="500D415C"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110 0</w:t>
      </w:r>
      <w:r w:rsidRPr="00C247D5">
        <w:rPr>
          <w:sz w:val="17"/>
          <w:szCs w:val="17"/>
        </w:rPr>
        <w:t xml:space="preserve">000 0000b = 0x600 for master request to all modules </w:t>
      </w:r>
      <w:r w:rsidRPr="00C247D5">
        <w:rPr>
          <w:b/>
          <w:sz w:val="17"/>
          <w:szCs w:val="17"/>
        </w:rPr>
        <w:t>with</w:t>
      </w:r>
      <w:r w:rsidRPr="00C247D5">
        <w:rPr>
          <w:sz w:val="17"/>
          <w:szCs w:val="17"/>
        </w:rPr>
        <w:t xml:space="preserve"> answer (broadcast)</w:t>
      </w:r>
    </w:p>
    <w:p w14:paraId="27915970"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110 0</w:t>
      </w:r>
      <w:r>
        <w:rPr>
          <w:sz w:val="17"/>
          <w:szCs w:val="17"/>
        </w:rPr>
        <w:t>000 0001</w:t>
      </w:r>
      <w:r w:rsidRPr="00C247D5">
        <w:rPr>
          <w:sz w:val="17"/>
          <w:szCs w:val="17"/>
        </w:rPr>
        <w:t xml:space="preserve">b = 0x601 for master request to all modules </w:t>
      </w:r>
      <w:r w:rsidRPr="00C247D5">
        <w:rPr>
          <w:b/>
          <w:sz w:val="17"/>
          <w:szCs w:val="17"/>
        </w:rPr>
        <w:t>without</w:t>
      </w:r>
      <w:r w:rsidRPr="00C247D5">
        <w:rPr>
          <w:sz w:val="17"/>
          <w:szCs w:val="17"/>
        </w:rPr>
        <w:t xml:space="preserve"> answer (broadcast)</w:t>
      </w:r>
    </w:p>
    <w:p w14:paraId="0E20F090"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110 0</w:t>
      </w:r>
      <w:r w:rsidRPr="00C247D5">
        <w:rPr>
          <w:sz w:val="17"/>
          <w:szCs w:val="17"/>
        </w:rPr>
        <w:t>000 0010b = 0x602 for master request to module 1</w:t>
      </w:r>
    </w:p>
    <w:p w14:paraId="20B973BF"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110 0</w:t>
      </w:r>
      <w:r w:rsidRPr="00C247D5">
        <w:rPr>
          <w:sz w:val="17"/>
          <w:szCs w:val="17"/>
        </w:rPr>
        <w:t>110 1101b = 0x66D for master request to module 108</w:t>
      </w:r>
    </w:p>
    <w:p w14:paraId="059A190B"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110 0</w:t>
      </w:r>
      <w:r w:rsidRPr="00C247D5">
        <w:rPr>
          <w:sz w:val="17"/>
          <w:szCs w:val="17"/>
        </w:rPr>
        <w:t>111 1111b = 0x67F for master request to uninitialized node</w:t>
      </w:r>
    </w:p>
    <w:p w14:paraId="03BF6662" w14:textId="77777777" w:rsidR="00FE41D9" w:rsidRPr="00C247D5" w:rsidRDefault="00FE41D9" w:rsidP="00FE41D9">
      <w:pPr>
        <w:rPr>
          <w:szCs w:val="17"/>
        </w:rPr>
      </w:pPr>
    </w:p>
    <w:p w14:paraId="60C77798" w14:textId="77777777" w:rsidR="00FE41D9" w:rsidRPr="00C247D5" w:rsidRDefault="00FE41D9" w:rsidP="00FE41D9">
      <w:pPr>
        <w:rPr>
          <w:szCs w:val="17"/>
        </w:rPr>
      </w:pPr>
      <w:r w:rsidRPr="00C247D5">
        <w:rPr>
          <w:szCs w:val="17"/>
        </w:rPr>
        <w:t xml:space="preserve">The priority is then given to the slaves answers are sorted by module address and the camera network ID </w:t>
      </w:r>
      <w:r w:rsidRPr="00C247D5">
        <w:rPr>
          <w:b/>
          <w:szCs w:val="17"/>
        </w:rPr>
        <w:t>1101b</w:t>
      </w:r>
      <w:r w:rsidRPr="00C247D5">
        <w:rPr>
          <w:szCs w:val="17"/>
        </w:rPr>
        <w:t>:</w:t>
      </w:r>
    </w:p>
    <w:p w14:paraId="5F43F2AF" w14:textId="77777777" w:rsidR="00FE41D9" w:rsidRPr="00C247D5" w:rsidRDefault="00FE41D9" w:rsidP="00FE41D9">
      <w:pPr>
        <w:pStyle w:val="ListParagraph"/>
        <w:widowControl/>
        <w:numPr>
          <w:ilvl w:val="0"/>
          <w:numId w:val="16"/>
        </w:numPr>
        <w:contextualSpacing w:val="0"/>
        <w:rPr>
          <w:sz w:val="17"/>
          <w:szCs w:val="17"/>
        </w:rPr>
      </w:pPr>
      <w:r w:rsidRPr="00C247D5">
        <w:rPr>
          <w:sz w:val="17"/>
          <w:szCs w:val="17"/>
        </w:rPr>
        <w:t xml:space="preserve">CAN ID = </w:t>
      </w:r>
      <w:r w:rsidRPr="00C247D5">
        <w:rPr>
          <w:b/>
          <w:sz w:val="17"/>
          <w:szCs w:val="17"/>
        </w:rPr>
        <w:t>110 1</w:t>
      </w:r>
      <w:r w:rsidRPr="00C247D5">
        <w:rPr>
          <w:sz w:val="17"/>
          <w:szCs w:val="17"/>
        </w:rPr>
        <w:t>000 0010b = 0x682 for module 1 answer (highest answer priority)</w:t>
      </w:r>
    </w:p>
    <w:p w14:paraId="4CC21610" w14:textId="77777777" w:rsidR="00FE41D9" w:rsidRPr="00C247D5" w:rsidRDefault="00FE41D9" w:rsidP="00FE41D9">
      <w:pPr>
        <w:pStyle w:val="ListParagraph"/>
        <w:widowControl/>
        <w:numPr>
          <w:ilvl w:val="0"/>
          <w:numId w:val="16"/>
        </w:numPr>
        <w:contextualSpacing w:val="0"/>
        <w:rPr>
          <w:szCs w:val="17"/>
        </w:rPr>
      </w:pPr>
      <w:r w:rsidRPr="00C247D5">
        <w:rPr>
          <w:sz w:val="17"/>
          <w:szCs w:val="17"/>
        </w:rPr>
        <w:t xml:space="preserve">CAN ID = </w:t>
      </w:r>
      <w:r w:rsidRPr="00C247D5">
        <w:rPr>
          <w:b/>
          <w:sz w:val="17"/>
          <w:szCs w:val="17"/>
        </w:rPr>
        <w:t>110 1</w:t>
      </w:r>
      <w:r w:rsidRPr="00C247D5">
        <w:rPr>
          <w:sz w:val="17"/>
          <w:szCs w:val="17"/>
        </w:rPr>
        <w:t>110 1101b = 0x6ED for module 108 answer</w:t>
      </w:r>
    </w:p>
    <w:p w14:paraId="4CD552A2" w14:textId="77777777" w:rsidR="00FE41D9" w:rsidRPr="00C247D5" w:rsidRDefault="00FE41D9" w:rsidP="00FE41D9">
      <w:pPr>
        <w:pStyle w:val="ListParagraph"/>
        <w:widowControl/>
        <w:numPr>
          <w:ilvl w:val="0"/>
          <w:numId w:val="16"/>
        </w:numPr>
        <w:contextualSpacing w:val="0"/>
        <w:rPr>
          <w:szCs w:val="17"/>
        </w:rPr>
      </w:pPr>
      <w:r w:rsidRPr="00C247D5">
        <w:rPr>
          <w:sz w:val="17"/>
          <w:szCs w:val="17"/>
        </w:rPr>
        <w:t xml:space="preserve">CAN ID = </w:t>
      </w:r>
      <w:r w:rsidRPr="00C247D5">
        <w:rPr>
          <w:b/>
          <w:sz w:val="17"/>
          <w:szCs w:val="17"/>
        </w:rPr>
        <w:t>110 1</w:t>
      </w:r>
      <w:r w:rsidRPr="00C247D5">
        <w:rPr>
          <w:sz w:val="17"/>
          <w:szCs w:val="17"/>
        </w:rPr>
        <w:t>111 1111b = 0x6FF for uninitialized node answer (lowest answer priority)</w:t>
      </w:r>
    </w:p>
    <w:p w14:paraId="2ECFDD21" w14:textId="77777777" w:rsidR="00FE41D9" w:rsidRPr="00C247D5" w:rsidRDefault="00FE41D9" w:rsidP="00FE41D9">
      <w:pPr>
        <w:rPr>
          <w:szCs w:val="17"/>
        </w:rPr>
      </w:pPr>
    </w:p>
    <w:p w14:paraId="77631161" w14:textId="77777777" w:rsidR="00FE41D9" w:rsidRPr="00C247D5" w:rsidRDefault="00FE41D9" w:rsidP="00FE41D9">
      <w:pPr>
        <w:widowControl/>
        <w:suppressAutoHyphens w:val="0"/>
        <w:spacing w:after="200" w:line="276" w:lineRule="auto"/>
        <w:jc w:val="left"/>
        <w:rPr>
          <w:szCs w:val="17"/>
        </w:rPr>
      </w:pPr>
      <w:r w:rsidRPr="00C247D5">
        <w:rPr>
          <w:szCs w:val="17"/>
        </w:rPr>
        <w:br w:type="page"/>
      </w:r>
    </w:p>
    <w:p w14:paraId="2E9EA0A3" w14:textId="77777777" w:rsidR="00FE41D9" w:rsidRPr="00C247D5" w:rsidRDefault="00FE41D9" w:rsidP="00FE41D9">
      <w:pPr>
        <w:rPr>
          <w:szCs w:val="17"/>
        </w:rPr>
      </w:pPr>
      <w:r w:rsidRPr="00C247D5">
        <w:rPr>
          <w:szCs w:val="17"/>
        </w:rPr>
        <w:lastRenderedPageBreak/>
        <w:t xml:space="preserve">When sending a message, the node (master or module) sends its CAN ID and up to 8 data bytes per frame as shown on </w:t>
      </w:r>
      <w:r w:rsidRPr="00C247D5">
        <w:rPr>
          <w:szCs w:val="17"/>
        </w:rPr>
        <w:fldChar w:fldCharType="begin"/>
      </w:r>
      <w:r w:rsidRPr="00C247D5">
        <w:rPr>
          <w:szCs w:val="17"/>
        </w:rPr>
        <w:instrText xml:space="preserve"> REF _Ref372785399 \h </w:instrText>
      </w:r>
      <w:r w:rsidRPr="00C247D5">
        <w:rPr>
          <w:szCs w:val="17"/>
        </w:rPr>
      </w:r>
      <w:r w:rsidRPr="00C247D5">
        <w:rPr>
          <w:szCs w:val="17"/>
        </w:rPr>
        <w:fldChar w:fldCharType="separate"/>
      </w:r>
      <w:r w:rsidRPr="00C247D5">
        <w:t xml:space="preserve">Figure </w:t>
      </w:r>
      <w:r>
        <w:rPr>
          <w:noProof/>
        </w:rPr>
        <w:t>4</w:t>
      </w:r>
      <w:r w:rsidRPr="00C247D5">
        <w:rPr>
          <w:szCs w:val="17"/>
        </w:rPr>
        <w:fldChar w:fldCharType="end"/>
      </w:r>
      <w:r w:rsidRPr="00C247D5">
        <w:rPr>
          <w:szCs w:val="17"/>
        </w:rPr>
        <w:t xml:space="preserve">. </w:t>
      </w:r>
    </w:p>
    <w:p w14:paraId="1685645C" w14:textId="77777777" w:rsidR="00FE41D9" w:rsidRPr="00C247D5" w:rsidRDefault="00FE41D9" w:rsidP="00FE41D9">
      <w:pPr>
        <w:jc w:val="center"/>
        <w:rPr>
          <w:szCs w:val="17"/>
        </w:rPr>
      </w:pPr>
      <w:r w:rsidRPr="00C247D5">
        <w:rPr>
          <w:noProof/>
          <w:lang w:eastAsia="en-US" w:bidi="ar-SA"/>
        </w:rPr>
        <w:drawing>
          <wp:inline distT="0" distB="0" distL="0" distR="0" wp14:anchorId="361BCE7A" wp14:editId="63CCF7DC">
            <wp:extent cx="4389120" cy="1374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9120" cy="1374225"/>
                    </a:xfrm>
                    <a:prstGeom prst="rect">
                      <a:avLst/>
                    </a:prstGeom>
                  </pic:spPr>
                </pic:pic>
              </a:graphicData>
            </a:graphic>
          </wp:inline>
        </w:drawing>
      </w:r>
    </w:p>
    <w:p w14:paraId="1667DA6B" w14:textId="77777777" w:rsidR="00FE41D9" w:rsidRPr="00C247D5" w:rsidRDefault="00FE41D9" w:rsidP="00FE41D9">
      <w:pPr>
        <w:jc w:val="center"/>
        <w:rPr>
          <w:szCs w:val="17"/>
        </w:rPr>
      </w:pPr>
      <w:r w:rsidRPr="00C247D5">
        <w:rPr>
          <w:noProof/>
          <w:lang w:eastAsia="en-US" w:bidi="ar-SA"/>
        </w:rPr>
        <w:drawing>
          <wp:inline distT="0" distB="0" distL="0" distR="0" wp14:anchorId="494D8F15" wp14:editId="3F770281">
            <wp:extent cx="5943600" cy="3798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98950"/>
                    </a:xfrm>
                    <a:prstGeom prst="rect">
                      <a:avLst/>
                    </a:prstGeom>
                  </pic:spPr>
                </pic:pic>
              </a:graphicData>
            </a:graphic>
          </wp:inline>
        </w:drawing>
      </w:r>
    </w:p>
    <w:p w14:paraId="2932E8CE" w14:textId="77777777" w:rsidR="00FE41D9" w:rsidRPr="00C247D5" w:rsidRDefault="00FE41D9" w:rsidP="00FE41D9">
      <w:pPr>
        <w:pStyle w:val="Caption"/>
        <w:jc w:val="center"/>
        <w:rPr>
          <w:szCs w:val="17"/>
        </w:rPr>
      </w:pPr>
      <w:bookmarkStart w:id="53" w:name="_Ref372785399"/>
      <w:r w:rsidRPr="00C247D5">
        <w:t xml:space="preserve">Figure </w:t>
      </w:r>
      <w:r w:rsidRPr="00C247D5">
        <w:fldChar w:fldCharType="begin"/>
      </w:r>
      <w:r w:rsidRPr="00C247D5">
        <w:instrText xml:space="preserve"> SEQ Figure \* ARABIC </w:instrText>
      </w:r>
      <w:r w:rsidRPr="00C247D5">
        <w:fldChar w:fldCharType="separate"/>
      </w:r>
      <w:r>
        <w:rPr>
          <w:noProof/>
        </w:rPr>
        <w:t>4</w:t>
      </w:r>
      <w:r w:rsidRPr="00C247D5">
        <w:fldChar w:fldCharType="end"/>
      </w:r>
      <w:bookmarkEnd w:id="53"/>
      <w:r w:rsidRPr="00C247D5">
        <w:t> : CAN data frame</w:t>
      </w:r>
    </w:p>
    <w:p w14:paraId="2119E794" w14:textId="77777777" w:rsidR="00FE41D9" w:rsidRPr="00C247D5" w:rsidRDefault="00FE41D9" w:rsidP="00FE41D9">
      <w:pPr>
        <w:rPr>
          <w:szCs w:val="17"/>
        </w:rPr>
      </w:pPr>
    </w:p>
    <w:p w14:paraId="79D5C9D7" w14:textId="77777777" w:rsidR="00FE41D9" w:rsidRPr="00C247D5" w:rsidRDefault="00FE41D9" w:rsidP="00FE41D9">
      <w:pPr>
        <w:rPr>
          <w:szCs w:val="17"/>
        </w:rPr>
      </w:pPr>
      <w:r w:rsidRPr="00C247D5">
        <w:rPr>
          <w:szCs w:val="17"/>
        </w:rPr>
        <w:t xml:space="preserve">The details of all the requests and answer are described in the next paragraph. </w:t>
      </w:r>
    </w:p>
    <w:p w14:paraId="19AD3C56" w14:textId="77777777" w:rsidR="00FE41D9" w:rsidRPr="00C247D5" w:rsidRDefault="00FE41D9" w:rsidP="00FE41D9">
      <w:pPr>
        <w:rPr>
          <w:szCs w:val="17"/>
        </w:rPr>
      </w:pPr>
      <w:r w:rsidRPr="00C247D5">
        <w:rPr>
          <w:szCs w:val="17"/>
        </w:rPr>
        <w:t>The master is always the initiator of a communication with the nodes except in automatic answer mode for temperature readout.</w:t>
      </w:r>
    </w:p>
    <w:p w14:paraId="25F07334" w14:textId="77777777" w:rsidR="00FE41D9" w:rsidRPr="00C247D5" w:rsidRDefault="00FE41D9" w:rsidP="00FE41D9">
      <w:pPr>
        <w:rPr>
          <w:szCs w:val="17"/>
        </w:rPr>
      </w:pPr>
    </w:p>
    <w:p w14:paraId="14806211" w14:textId="77777777" w:rsidR="00FE41D9" w:rsidRPr="00C247D5" w:rsidRDefault="00FE41D9" w:rsidP="00FE41D9">
      <w:pPr>
        <w:widowControl/>
        <w:suppressAutoHyphens w:val="0"/>
        <w:spacing w:after="200" w:line="276" w:lineRule="auto"/>
        <w:jc w:val="left"/>
        <w:rPr>
          <w:rFonts w:eastAsiaTheme="majorEastAsia" w:cs="Mangal"/>
          <w:bCs/>
          <w:iCs/>
        </w:rPr>
      </w:pPr>
      <w:r w:rsidRPr="00C247D5">
        <w:br w:type="page"/>
      </w:r>
    </w:p>
    <w:p w14:paraId="1C3EE74A" w14:textId="0286E9D7" w:rsidR="00FE41D9" w:rsidRDefault="00FE41D9" w:rsidP="00FE41D9">
      <w:pPr>
        <w:pStyle w:val="Heading3"/>
      </w:pPr>
      <w:bookmarkStart w:id="54" w:name="_Toc410112620"/>
      <w:bookmarkStart w:id="55" w:name="_Toc418758786"/>
      <w:r w:rsidRPr="00C247D5">
        <w:lastRenderedPageBreak/>
        <w:t xml:space="preserve">CAN </w:t>
      </w:r>
      <w:r w:rsidR="006F02AF" w:rsidRPr="00C247D5">
        <w:t>messaging</w:t>
      </w:r>
      <w:r w:rsidR="006F02AF">
        <w:t>:</w:t>
      </w:r>
      <w:r>
        <w:t xml:space="preserve"> data exchange</w:t>
      </w:r>
      <w:bookmarkEnd w:id="54"/>
      <w:bookmarkEnd w:id="55"/>
    </w:p>
    <w:p w14:paraId="343BD5CE" w14:textId="77777777" w:rsidR="00FE41D9" w:rsidRPr="00FB7A3E" w:rsidRDefault="00FE41D9" w:rsidP="00FE41D9">
      <w:pPr>
        <w:rPr>
          <w:lang w:eastAsia="ar-SA" w:bidi="ar-SA"/>
        </w:rPr>
      </w:pPr>
    </w:p>
    <w:p w14:paraId="76860418" w14:textId="77777777" w:rsidR="00FE41D9" w:rsidRPr="00FB7A3E" w:rsidRDefault="00FE41D9" w:rsidP="00FE41D9">
      <w:pPr>
        <w:pStyle w:val="Heading4"/>
      </w:pPr>
      <w:bookmarkStart w:id="56" w:name="_Toc418758697"/>
      <w:r>
        <w:t>CAN messaging data</w:t>
      </w:r>
      <w:bookmarkEnd w:id="56"/>
    </w:p>
    <w:p w14:paraId="0E57F8C5" w14:textId="77777777" w:rsidR="00FE41D9" w:rsidRPr="00C247D5" w:rsidRDefault="00FE41D9" w:rsidP="00FE41D9">
      <w:pPr>
        <w:spacing w:before="120" w:after="120"/>
      </w:pPr>
      <w:r w:rsidRPr="00C247D5">
        <w:t>Either for a master request or a slave answer the data field is composed of 8 bytes and is described below:</w:t>
      </w:r>
    </w:p>
    <w:tbl>
      <w:tblPr>
        <w:tblStyle w:val="TableGrid"/>
        <w:tblW w:w="0" w:type="auto"/>
        <w:tblLayout w:type="fixed"/>
        <w:tblLook w:val="04A0" w:firstRow="1" w:lastRow="0" w:firstColumn="1" w:lastColumn="0" w:noHBand="0" w:noVBand="1"/>
      </w:tblPr>
      <w:tblGrid>
        <w:gridCol w:w="1668"/>
        <w:gridCol w:w="1134"/>
        <w:gridCol w:w="925"/>
        <w:gridCol w:w="1169"/>
        <w:gridCol w:w="1170"/>
        <w:gridCol w:w="1170"/>
        <w:gridCol w:w="1170"/>
        <w:gridCol w:w="1170"/>
      </w:tblGrid>
      <w:tr w:rsidR="00FE41D9" w:rsidRPr="00C247D5" w14:paraId="7A9D6952" w14:textId="77777777" w:rsidTr="00F41E96">
        <w:tc>
          <w:tcPr>
            <w:tcW w:w="9576" w:type="dxa"/>
            <w:gridSpan w:val="8"/>
          </w:tcPr>
          <w:p w14:paraId="5FEF4E58" w14:textId="77777777" w:rsidR="00FE41D9" w:rsidRPr="00C247D5" w:rsidRDefault="00FE41D9" w:rsidP="00F41E96">
            <w:pPr>
              <w:jc w:val="center"/>
            </w:pPr>
            <w:r w:rsidRPr="00C247D5">
              <w:t>Data field</w:t>
            </w:r>
          </w:p>
        </w:tc>
      </w:tr>
      <w:tr w:rsidR="00FE41D9" w:rsidRPr="00C247D5" w14:paraId="29B8F96C" w14:textId="77777777" w:rsidTr="00F41E96">
        <w:tc>
          <w:tcPr>
            <w:tcW w:w="1668" w:type="dxa"/>
          </w:tcPr>
          <w:p w14:paraId="03DE6973" w14:textId="77777777" w:rsidR="00FE41D9" w:rsidRPr="00C247D5" w:rsidRDefault="00FE41D9" w:rsidP="00F41E96">
            <w:pPr>
              <w:jc w:val="center"/>
            </w:pPr>
            <w:r w:rsidRPr="00C247D5">
              <w:t>Byte 0</w:t>
            </w:r>
          </w:p>
        </w:tc>
        <w:tc>
          <w:tcPr>
            <w:tcW w:w="1134" w:type="dxa"/>
          </w:tcPr>
          <w:p w14:paraId="06802198" w14:textId="77777777" w:rsidR="00FE41D9" w:rsidRPr="00C247D5" w:rsidRDefault="00FE41D9" w:rsidP="00F41E96">
            <w:pPr>
              <w:jc w:val="center"/>
            </w:pPr>
            <w:r w:rsidRPr="00C247D5">
              <w:t>Byte 1</w:t>
            </w:r>
          </w:p>
        </w:tc>
        <w:tc>
          <w:tcPr>
            <w:tcW w:w="925" w:type="dxa"/>
          </w:tcPr>
          <w:p w14:paraId="7C957C43" w14:textId="77777777" w:rsidR="00FE41D9" w:rsidRPr="00C247D5" w:rsidRDefault="00FE41D9" w:rsidP="00F41E96">
            <w:pPr>
              <w:jc w:val="center"/>
            </w:pPr>
            <w:r w:rsidRPr="00C247D5">
              <w:t>Byte 2</w:t>
            </w:r>
          </w:p>
        </w:tc>
        <w:tc>
          <w:tcPr>
            <w:tcW w:w="1169" w:type="dxa"/>
          </w:tcPr>
          <w:p w14:paraId="0DCD1173" w14:textId="77777777" w:rsidR="00FE41D9" w:rsidRPr="00C247D5" w:rsidRDefault="00FE41D9" w:rsidP="00F41E96">
            <w:pPr>
              <w:jc w:val="center"/>
            </w:pPr>
            <w:r w:rsidRPr="00C247D5">
              <w:t>Byte 3</w:t>
            </w:r>
          </w:p>
        </w:tc>
        <w:tc>
          <w:tcPr>
            <w:tcW w:w="1170" w:type="dxa"/>
          </w:tcPr>
          <w:p w14:paraId="0F232D0A" w14:textId="77777777" w:rsidR="00FE41D9" w:rsidRPr="00C247D5" w:rsidRDefault="00FE41D9" w:rsidP="00F41E96">
            <w:pPr>
              <w:jc w:val="center"/>
            </w:pPr>
            <w:r w:rsidRPr="00C247D5">
              <w:t>Byte 4</w:t>
            </w:r>
          </w:p>
        </w:tc>
        <w:tc>
          <w:tcPr>
            <w:tcW w:w="1170" w:type="dxa"/>
          </w:tcPr>
          <w:p w14:paraId="53839E51" w14:textId="77777777" w:rsidR="00FE41D9" w:rsidRPr="00C247D5" w:rsidRDefault="00FE41D9" w:rsidP="00F41E96">
            <w:pPr>
              <w:jc w:val="center"/>
            </w:pPr>
            <w:r w:rsidRPr="00C247D5">
              <w:t>Byte 5</w:t>
            </w:r>
          </w:p>
        </w:tc>
        <w:tc>
          <w:tcPr>
            <w:tcW w:w="1170" w:type="dxa"/>
          </w:tcPr>
          <w:p w14:paraId="7B5D606A" w14:textId="77777777" w:rsidR="00FE41D9" w:rsidRPr="00C247D5" w:rsidRDefault="00FE41D9" w:rsidP="00F41E96">
            <w:pPr>
              <w:jc w:val="center"/>
            </w:pPr>
            <w:r w:rsidRPr="00C247D5">
              <w:t>Byte 6</w:t>
            </w:r>
          </w:p>
        </w:tc>
        <w:tc>
          <w:tcPr>
            <w:tcW w:w="1170" w:type="dxa"/>
          </w:tcPr>
          <w:p w14:paraId="4848BE4A" w14:textId="77777777" w:rsidR="00FE41D9" w:rsidRPr="00C247D5" w:rsidRDefault="00FE41D9" w:rsidP="00F41E96">
            <w:pPr>
              <w:jc w:val="center"/>
            </w:pPr>
            <w:r w:rsidRPr="00C247D5">
              <w:t>Byte 7</w:t>
            </w:r>
          </w:p>
        </w:tc>
      </w:tr>
      <w:tr w:rsidR="00FE41D9" w:rsidRPr="00C247D5" w14:paraId="15D87405" w14:textId="77777777" w:rsidTr="00F41E96">
        <w:tc>
          <w:tcPr>
            <w:tcW w:w="1668" w:type="dxa"/>
          </w:tcPr>
          <w:p w14:paraId="38456439" w14:textId="77777777" w:rsidR="00FE41D9" w:rsidRPr="00C247D5" w:rsidRDefault="00FE41D9" w:rsidP="00F41E96">
            <w:pPr>
              <w:jc w:val="center"/>
            </w:pPr>
            <w:proofErr w:type="spellStart"/>
            <w:r w:rsidRPr="00C247D5">
              <w:t>Rq</w:t>
            </w:r>
            <w:proofErr w:type="spellEnd"/>
            <w:r w:rsidRPr="00C247D5">
              <w:t>/</w:t>
            </w:r>
            <w:proofErr w:type="spellStart"/>
            <w:r w:rsidRPr="00C247D5">
              <w:t>Ans</w:t>
            </w:r>
            <w:proofErr w:type="spellEnd"/>
            <w:r w:rsidRPr="00C247D5">
              <w:t xml:space="preserve"> ID +</w:t>
            </w:r>
          </w:p>
          <w:p w14:paraId="5922BD31" w14:textId="77777777" w:rsidR="00FE41D9" w:rsidRPr="00C247D5" w:rsidRDefault="00FE41D9" w:rsidP="00F41E96">
            <w:pPr>
              <w:jc w:val="center"/>
            </w:pPr>
            <w:r w:rsidRPr="00C247D5">
              <w:t>frame number</w:t>
            </w:r>
          </w:p>
        </w:tc>
        <w:tc>
          <w:tcPr>
            <w:tcW w:w="7908" w:type="dxa"/>
            <w:gridSpan w:val="7"/>
            <w:vAlign w:val="center"/>
          </w:tcPr>
          <w:p w14:paraId="24C0DC84" w14:textId="77777777" w:rsidR="00FE41D9" w:rsidRPr="00C247D5" w:rsidRDefault="00FE41D9" w:rsidP="00F41E96">
            <w:pPr>
              <w:jc w:val="center"/>
            </w:pPr>
            <w:r w:rsidRPr="00C247D5">
              <w:t>PARAMETERS</w:t>
            </w:r>
          </w:p>
        </w:tc>
      </w:tr>
    </w:tbl>
    <w:p w14:paraId="2BE7A2E8" w14:textId="77777777" w:rsidR="00FE41D9" w:rsidRPr="00C247D5" w:rsidRDefault="00FE41D9" w:rsidP="00FE41D9"/>
    <w:p w14:paraId="706175DF" w14:textId="77777777" w:rsidR="00FE41D9" w:rsidRPr="00C247D5" w:rsidRDefault="00FE41D9" w:rsidP="00FE41D9">
      <w:r w:rsidRPr="00C247D5">
        <w:t>The byte #0 of the 8-bytes data field always corresponds to the request or the answer ID and the frame number in case of a multi-frame request:</w:t>
      </w:r>
    </w:p>
    <w:p w14:paraId="65F3D2D0" w14:textId="77777777" w:rsidR="00FE41D9" w:rsidRPr="00C247D5" w:rsidRDefault="00FE41D9" w:rsidP="00FE41D9"/>
    <w:tbl>
      <w:tblPr>
        <w:tblStyle w:val="TableGrid"/>
        <w:tblW w:w="0" w:type="auto"/>
        <w:tblLook w:val="04A0" w:firstRow="1" w:lastRow="0" w:firstColumn="1" w:lastColumn="0" w:noHBand="0" w:noVBand="1"/>
      </w:tblPr>
      <w:tblGrid>
        <w:gridCol w:w="1161"/>
        <w:gridCol w:w="1161"/>
        <w:gridCol w:w="1161"/>
        <w:gridCol w:w="1161"/>
        <w:gridCol w:w="1161"/>
        <w:gridCol w:w="1161"/>
        <w:gridCol w:w="1161"/>
        <w:gridCol w:w="1161"/>
      </w:tblGrid>
      <w:tr w:rsidR="00FE41D9" w:rsidRPr="00C247D5" w14:paraId="4088661F" w14:textId="77777777" w:rsidTr="00F41E96">
        <w:tc>
          <w:tcPr>
            <w:tcW w:w="9503" w:type="dxa"/>
            <w:gridSpan w:val="8"/>
          </w:tcPr>
          <w:p w14:paraId="55EB577E" w14:textId="77777777" w:rsidR="00FE41D9" w:rsidRPr="00C247D5" w:rsidRDefault="00FE41D9" w:rsidP="00F41E96">
            <w:pPr>
              <w:jc w:val="center"/>
            </w:pPr>
            <w:r w:rsidRPr="00C247D5">
              <w:t>Data byte 0</w:t>
            </w:r>
          </w:p>
        </w:tc>
      </w:tr>
      <w:tr w:rsidR="00FE41D9" w:rsidRPr="00C247D5" w14:paraId="480EF9F5" w14:textId="77777777" w:rsidTr="00F41E96">
        <w:tc>
          <w:tcPr>
            <w:tcW w:w="1187" w:type="dxa"/>
          </w:tcPr>
          <w:p w14:paraId="4BC29BF0" w14:textId="77777777" w:rsidR="00FE41D9" w:rsidRPr="00C247D5" w:rsidRDefault="00FE41D9" w:rsidP="00F41E96">
            <w:pPr>
              <w:jc w:val="center"/>
            </w:pPr>
            <w:r w:rsidRPr="00C247D5">
              <w:t>Bit-7</w:t>
            </w:r>
          </w:p>
        </w:tc>
        <w:tc>
          <w:tcPr>
            <w:tcW w:w="1188" w:type="dxa"/>
          </w:tcPr>
          <w:p w14:paraId="03E51684" w14:textId="77777777" w:rsidR="00FE41D9" w:rsidRPr="00C247D5" w:rsidRDefault="00FE41D9" w:rsidP="00F41E96">
            <w:pPr>
              <w:jc w:val="center"/>
            </w:pPr>
            <w:r w:rsidRPr="00C247D5">
              <w:t>Bit-6</w:t>
            </w:r>
          </w:p>
        </w:tc>
        <w:tc>
          <w:tcPr>
            <w:tcW w:w="1188" w:type="dxa"/>
          </w:tcPr>
          <w:p w14:paraId="069D6EA5" w14:textId="77777777" w:rsidR="00FE41D9" w:rsidRPr="00C247D5" w:rsidRDefault="00FE41D9" w:rsidP="00F41E96">
            <w:pPr>
              <w:jc w:val="center"/>
            </w:pPr>
            <w:r w:rsidRPr="00C247D5">
              <w:t>Bit-5</w:t>
            </w:r>
          </w:p>
        </w:tc>
        <w:tc>
          <w:tcPr>
            <w:tcW w:w="1188" w:type="dxa"/>
          </w:tcPr>
          <w:p w14:paraId="60AA5541" w14:textId="77777777" w:rsidR="00FE41D9" w:rsidRPr="00C247D5" w:rsidRDefault="00FE41D9" w:rsidP="00F41E96">
            <w:pPr>
              <w:jc w:val="center"/>
            </w:pPr>
            <w:r w:rsidRPr="00C247D5">
              <w:t>Bit-4</w:t>
            </w:r>
          </w:p>
        </w:tc>
        <w:tc>
          <w:tcPr>
            <w:tcW w:w="1188" w:type="dxa"/>
          </w:tcPr>
          <w:p w14:paraId="019589FD" w14:textId="77777777" w:rsidR="00FE41D9" w:rsidRPr="00C247D5" w:rsidRDefault="00FE41D9" w:rsidP="00F41E96">
            <w:pPr>
              <w:jc w:val="center"/>
            </w:pPr>
            <w:r w:rsidRPr="00C247D5">
              <w:t>Bit-3</w:t>
            </w:r>
          </w:p>
        </w:tc>
        <w:tc>
          <w:tcPr>
            <w:tcW w:w="1188" w:type="dxa"/>
          </w:tcPr>
          <w:p w14:paraId="60DB6D8C" w14:textId="77777777" w:rsidR="00FE41D9" w:rsidRPr="00C247D5" w:rsidRDefault="00FE41D9" w:rsidP="00F41E96">
            <w:pPr>
              <w:jc w:val="center"/>
            </w:pPr>
            <w:r w:rsidRPr="00C247D5">
              <w:t>Bit-2</w:t>
            </w:r>
          </w:p>
        </w:tc>
        <w:tc>
          <w:tcPr>
            <w:tcW w:w="1188" w:type="dxa"/>
          </w:tcPr>
          <w:p w14:paraId="5D068E5E" w14:textId="77777777" w:rsidR="00FE41D9" w:rsidRPr="00C247D5" w:rsidRDefault="00FE41D9" w:rsidP="00F41E96">
            <w:pPr>
              <w:jc w:val="center"/>
            </w:pPr>
            <w:r w:rsidRPr="00C247D5">
              <w:t>Bit-1</w:t>
            </w:r>
          </w:p>
        </w:tc>
        <w:tc>
          <w:tcPr>
            <w:tcW w:w="1188" w:type="dxa"/>
          </w:tcPr>
          <w:p w14:paraId="5F9090C7" w14:textId="77777777" w:rsidR="00FE41D9" w:rsidRPr="00C247D5" w:rsidRDefault="00FE41D9" w:rsidP="00F41E96">
            <w:pPr>
              <w:jc w:val="center"/>
            </w:pPr>
            <w:r w:rsidRPr="00C247D5">
              <w:t>Bit-0</w:t>
            </w:r>
          </w:p>
        </w:tc>
      </w:tr>
      <w:tr w:rsidR="00FE41D9" w:rsidRPr="00C247D5" w14:paraId="7BD3A262" w14:textId="77777777" w:rsidTr="00F41E96">
        <w:tc>
          <w:tcPr>
            <w:tcW w:w="3563" w:type="dxa"/>
            <w:gridSpan w:val="3"/>
          </w:tcPr>
          <w:p w14:paraId="019819C7" w14:textId="77777777" w:rsidR="00FE41D9" w:rsidRPr="00C247D5" w:rsidRDefault="00FE41D9" w:rsidP="00F41E96">
            <w:pPr>
              <w:jc w:val="center"/>
            </w:pPr>
            <w:r w:rsidRPr="00C247D5">
              <w:t>Frame number (0-7)</w:t>
            </w:r>
          </w:p>
        </w:tc>
        <w:tc>
          <w:tcPr>
            <w:tcW w:w="5940" w:type="dxa"/>
            <w:gridSpan w:val="5"/>
          </w:tcPr>
          <w:p w14:paraId="43219EBD" w14:textId="77777777" w:rsidR="00FE41D9" w:rsidRPr="00C247D5" w:rsidRDefault="00FE41D9" w:rsidP="00F41E96">
            <w:pPr>
              <w:jc w:val="center"/>
            </w:pPr>
            <w:r w:rsidRPr="00C247D5">
              <w:t>Request/Answer ID (0-31)</w:t>
            </w:r>
          </w:p>
        </w:tc>
      </w:tr>
    </w:tbl>
    <w:p w14:paraId="01097A39" w14:textId="77777777" w:rsidR="00FE41D9" w:rsidRPr="00C247D5" w:rsidRDefault="00FE41D9" w:rsidP="00FE41D9"/>
    <w:p w14:paraId="63A2907B" w14:textId="77777777" w:rsidR="00FE41D9" w:rsidRPr="00C247D5" w:rsidRDefault="00FE41D9" w:rsidP="00FE41D9">
      <w:r w:rsidRPr="00C247D5">
        <w:t>The 7 remaining bytes of the message are the request/answer parameters</w:t>
      </w:r>
    </w:p>
    <w:p w14:paraId="6E8DAC3A" w14:textId="77777777" w:rsidR="00FE41D9" w:rsidRPr="00C247D5" w:rsidRDefault="00FE41D9" w:rsidP="00FE41D9"/>
    <w:p w14:paraId="4C1527CD" w14:textId="77777777" w:rsidR="00FE41D9" w:rsidRDefault="00FE41D9" w:rsidP="00FE41D9">
      <w:pPr>
        <w:rPr>
          <w:szCs w:val="17"/>
        </w:rPr>
      </w:pPr>
      <w:bookmarkStart w:id="57" w:name="Important"/>
      <w:r w:rsidRPr="00C247D5">
        <w:rPr>
          <w:b/>
          <w:szCs w:val="17"/>
        </w:rPr>
        <w:t>Important remark</w:t>
      </w:r>
      <w:bookmarkEnd w:id="57"/>
      <w:r w:rsidRPr="00C247D5">
        <w:rPr>
          <w:szCs w:val="17"/>
        </w:rPr>
        <w:t xml:space="preserve">: </w:t>
      </w:r>
      <w:r w:rsidRPr="00C247D5">
        <w:rPr>
          <w:b/>
          <w:szCs w:val="17"/>
        </w:rPr>
        <w:t>the node address (CAN ID LSB = 0x7F) corresponds to an uninitialized slave</w:t>
      </w:r>
      <w:r w:rsidRPr="00C247D5">
        <w:rPr>
          <w:szCs w:val="17"/>
        </w:rPr>
        <w:t xml:space="preserve">, i.e. booted from the “safety” firmware (exit from manufacturing or safety bootloader automatically reloaded after a firmware download error). In this case, </w:t>
      </w:r>
      <w:r w:rsidRPr="00C247D5">
        <w:rPr>
          <w:b/>
          <w:szCs w:val="17"/>
        </w:rPr>
        <w:t>the only request accepted by the slave will be the “Address set” Request</w:t>
      </w:r>
      <w:r w:rsidRPr="00C247D5">
        <w:rPr>
          <w:szCs w:val="17"/>
        </w:rPr>
        <w:t xml:space="preserve"> </w:t>
      </w:r>
      <w:r w:rsidRPr="00C247D5">
        <w:rPr>
          <w:b/>
          <w:szCs w:val="17"/>
        </w:rPr>
        <w:t>and with an individual node access</w:t>
      </w:r>
      <w:r w:rsidRPr="00C247D5">
        <w:rPr>
          <w:szCs w:val="17"/>
        </w:rPr>
        <w:t xml:space="preserve"> i.e. the request is rejected when coming from a broadcast request.</w:t>
      </w:r>
    </w:p>
    <w:p w14:paraId="62A4D1B1" w14:textId="77777777" w:rsidR="00FE41D9" w:rsidRDefault="00FE41D9" w:rsidP="00FE41D9">
      <w:pPr>
        <w:widowControl/>
        <w:suppressAutoHyphens w:val="0"/>
        <w:spacing w:after="200" w:line="276" w:lineRule="auto"/>
        <w:jc w:val="left"/>
        <w:rPr>
          <w:szCs w:val="17"/>
        </w:rPr>
      </w:pPr>
      <w:r>
        <w:rPr>
          <w:szCs w:val="17"/>
        </w:rPr>
        <w:br w:type="page"/>
      </w:r>
    </w:p>
    <w:p w14:paraId="680D548E" w14:textId="77777777" w:rsidR="00FE41D9" w:rsidRPr="00C247D5" w:rsidRDefault="00FE41D9" w:rsidP="00FE41D9">
      <w:pPr>
        <w:rPr>
          <w:szCs w:val="17"/>
        </w:rPr>
      </w:pPr>
    </w:p>
    <w:p w14:paraId="6271C2F2" w14:textId="77777777" w:rsidR="00FE41D9" w:rsidRDefault="00FE41D9" w:rsidP="00FE41D9">
      <w:pPr>
        <w:pStyle w:val="Heading3"/>
      </w:pPr>
      <w:bookmarkStart w:id="58" w:name="_Toc390675991"/>
      <w:bookmarkStart w:id="59" w:name="_Toc390691517"/>
      <w:bookmarkStart w:id="60" w:name="_Toc391541429"/>
      <w:bookmarkStart w:id="61" w:name="_Toc395247691"/>
      <w:bookmarkStart w:id="62" w:name="_Toc390675992"/>
      <w:bookmarkStart w:id="63" w:name="_Toc390691518"/>
      <w:bookmarkStart w:id="64" w:name="_Toc391541430"/>
      <w:bookmarkStart w:id="65" w:name="_Toc395247692"/>
      <w:bookmarkStart w:id="66" w:name="_Toc410112621"/>
      <w:bookmarkStart w:id="67" w:name="_Toc418758787"/>
      <w:bookmarkEnd w:id="58"/>
      <w:bookmarkEnd w:id="59"/>
      <w:bookmarkEnd w:id="60"/>
      <w:bookmarkEnd w:id="61"/>
      <w:bookmarkEnd w:id="62"/>
      <w:bookmarkEnd w:id="63"/>
      <w:bookmarkEnd w:id="64"/>
      <w:bookmarkEnd w:id="65"/>
      <w:r w:rsidRPr="00C247D5">
        <w:t>CAN messaging: Master requests/answers summary</w:t>
      </w:r>
      <w:bookmarkEnd w:id="66"/>
      <w:bookmarkEnd w:id="67"/>
    </w:p>
    <w:p w14:paraId="4150A551" w14:textId="77777777" w:rsidR="00FE41D9" w:rsidRPr="00872B81" w:rsidRDefault="00FE41D9" w:rsidP="00FE41D9">
      <w:pPr>
        <w:rPr>
          <w:lang w:eastAsia="ar-SA" w:bidi="ar-SA"/>
        </w:rPr>
      </w:pPr>
    </w:p>
    <w:p w14:paraId="4DE2E160" w14:textId="77777777" w:rsidR="00FE41D9" w:rsidRPr="00C247D5" w:rsidRDefault="00FE41D9" w:rsidP="00FE41D9">
      <w:pPr>
        <w:pStyle w:val="Heading4"/>
      </w:pPr>
      <w:bookmarkStart w:id="68" w:name="_Toc418758698"/>
      <w:r w:rsidRPr="00C247D5">
        <w:t>Master requests/answers summary</w:t>
      </w:r>
      <w:bookmarkEnd w:id="68"/>
    </w:p>
    <w:p w14:paraId="13ED0E9F" w14:textId="77777777" w:rsidR="00FE41D9" w:rsidRPr="00C247D5" w:rsidRDefault="00FE41D9" w:rsidP="00FE41D9"/>
    <w:tbl>
      <w:tblPr>
        <w:tblStyle w:val="TableGrid"/>
        <w:tblW w:w="9740" w:type="dxa"/>
        <w:tblLook w:val="04A0" w:firstRow="1" w:lastRow="0" w:firstColumn="1" w:lastColumn="0" w:noHBand="0" w:noVBand="1"/>
      </w:tblPr>
      <w:tblGrid>
        <w:gridCol w:w="5086"/>
        <w:gridCol w:w="1107"/>
        <w:gridCol w:w="1231"/>
        <w:gridCol w:w="2316"/>
      </w:tblGrid>
      <w:tr w:rsidR="00FE41D9" w:rsidRPr="00C247D5" w14:paraId="6FF67DC8" w14:textId="77777777" w:rsidTr="008E5A1B">
        <w:tc>
          <w:tcPr>
            <w:tcW w:w="5086" w:type="dxa"/>
          </w:tcPr>
          <w:p w14:paraId="0856AF13" w14:textId="77777777" w:rsidR="00FE41D9" w:rsidRPr="00C247D5" w:rsidRDefault="00FE41D9" w:rsidP="00F41E96">
            <w:pPr>
              <w:rPr>
                <w:b/>
              </w:rPr>
            </w:pPr>
            <w:r w:rsidRPr="00C247D5">
              <w:rPr>
                <w:b/>
              </w:rPr>
              <w:t>Request</w:t>
            </w:r>
          </w:p>
        </w:tc>
        <w:tc>
          <w:tcPr>
            <w:tcW w:w="1107" w:type="dxa"/>
          </w:tcPr>
          <w:p w14:paraId="0087200E" w14:textId="77777777" w:rsidR="00FE41D9" w:rsidRPr="00C247D5" w:rsidRDefault="00FE41D9" w:rsidP="00F41E96">
            <w:pPr>
              <w:rPr>
                <w:b/>
              </w:rPr>
            </w:pPr>
            <w:r w:rsidRPr="00C247D5">
              <w:rPr>
                <w:b/>
              </w:rPr>
              <w:t>ID</w:t>
            </w:r>
          </w:p>
        </w:tc>
        <w:tc>
          <w:tcPr>
            <w:tcW w:w="1231" w:type="dxa"/>
          </w:tcPr>
          <w:p w14:paraId="5AE57CBF" w14:textId="77777777" w:rsidR="00FE41D9" w:rsidRPr="00C247D5" w:rsidRDefault="00FE41D9" w:rsidP="00F41E96">
            <w:pPr>
              <w:rPr>
                <w:b/>
              </w:rPr>
            </w:pPr>
            <w:r w:rsidRPr="00C247D5">
              <w:rPr>
                <w:b/>
              </w:rPr>
              <w:t>Frame NB</w:t>
            </w:r>
          </w:p>
        </w:tc>
        <w:tc>
          <w:tcPr>
            <w:tcW w:w="2316" w:type="dxa"/>
          </w:tcPr>
          <w:p w14:paraId="30EF860D" w14:textId="77777777" w:rsidR="00FE41D9" w:rsidRPr="00C247D5" w:rsidRDefault="00FE41D9" w:rsidP="00F41E96">
            <w:pPr>
              <w:rPr>
                <w:b/>
              </w:rPr>
            </w:pPr>
            <w:r w:rsidRPr="00C247D5">
              <w:rPr>
                <w:b/>
              </w:rPr>
              <w:t>Parameters/frame</w:t>
            </w:r>
          </w:p>
        </w:tc>
      </w:tr>
      <w:tr w:rsidR="00FE41D9" w:rsidRPr="00C247D5" w14:paraId="10E6B980" w14:textId="77777777" w:rsidTr="008E5A1B">
        <w:tc>
          <w:tcPr>
            <w:tcW w:w="5086" w:type="dxa"/>
          </w:tcPr>
          <w:p w14:paraId="5E44526C" w14:textId="77777777" w:rsidR="00FE41D9" w:rsidRPr="00C247D5" w:rsidRDefault="00FE41D9" w:rsidP="00F41E96">
            <w:r w:rsidRPr="00C247D5">
              <w:t>Abort</w:t>
            </w:r>
          </w:p>
        </w:tc>
        <w:tc>
          <w:tcPr>
            <w:tcW w:w="1107" w:type="dxa"/>
          </w:tcPr>
          <w:p w14:paraId="7E1AE14E" w14:textId="77777777" w:rsidR="00FE41D9" w:rsidRPr="00C247D5" w:rsidRDefault="00FE41D9" w:rsidP="00F41E96">
            <w:r w:rsidRPr="00C247D5">
              <w:t>0x00</w:t>
            </w:r>
          </w:p>
        </w:tc>
        <w:tc>
          <w:tcPr>
            <w:tcW w:w="1231" w:type="dxa"/>
          </w:tcPr>
          <w:p w14:paraId="68427900" w14:textId="77777777" w:rsidR="00FE41D9" w:rsidRPr="00C247D5" w:rsidRDefault="00FE41D9" w:rsidP="00F41E96">
            <w:r w:rsidRPr="00C247D5">
              <w:t>1</w:t>
            </w:r>
          </w:p>
        </w:tc>
        <w:tc>
          <w:tcPr>
            <w:tcW w:w="2316" w:type="dxa"/>
          </w:tcPr>
          <w:p w14:paraId="5928E504" w14:textId="77777777" w:rsidR="00FE41D9" w:rsidRPr="00C247D5" w:rsidRDefault="00FE41D9" w:rsidP="00F41E96">
            <w:r w:rsidRPr="00C247D5">
              <w:t>None</w:t>
            </w:r>
          </w:p>
        </w:tc>
      </w:tr>
      <w:tr w:rsidR="00FE41D9" w:rsidRPr="00C247D5" w14:paraId="4947C926" w14:textId="77777777" w:rsidTr="008E5A1B">
        <w:tc>
          <w:tcPr>
            <w:tcW w:w="5086" w:type="dxa"/>
          </w:tcPr>
          <w:p w14:paraId="66C32F05" w14:textId="3BCCBA13" w:rsidR="00FE41D9" w:rsidRPr="00C247D5" w:rsidRDefault="00A418E7" w:rsidP="00F41E96">
            <w:r>
              <w:t>Set CAN Address</w:t>
            </w:r>
          </w:p>
        </w:tc>
        <w:tc>
          <w:tcPr>
            <w:tcW w:w="1107" w:type="dxa"/>
          </w:tcPr>
          <w:p w14:paraId="68EFC993" w14:textId="55E1086A" w:rsidR="00FE41D9" w:rsidRPr="00C247D5" w:rsidRDefault="00A418E7" w:rsidP="00F41E96">
            <w:r>
              <w:t>0x01</w:t>
            </w:r>
          </w:p>
        </w:tc>
        <w:tc>
          <w:tcPr>
            <w:tcW w:w="1231" w:type="dxa"/>
          </w:tcPr>
          <w:p w14:paraId="521508C8" w14:textId="0E1DADB5" w:rsidR="00FE41D9" w:rsidRPr="00C247D5" w:rsidRDefault="00A418E7" w:rsidP="00F41E96">
            <w:r>
              <w:t>1</w:t>
            </w:r>
          </w:p>
        </w:tc>
        <w:tc>
          <w:tcPr>
            <w:tcW w:w="2316" w:type="dxa"/>
          </w:tcPr>
          <w:p w14:paraId="0BFECE94" w14:textId="239D9FED" w:rsidR="00FE41D9" w:rsidRPr="00C247D5" w:rsidRDefault="00A418E7" w:rsidP="00F41E96">
            <w:r>
              <w:t>2 bytes</w:t>
            </w:r>
          </w:p>
        </w:tc>
      </w:tr>
      <w:tr w:rsidR="00FE41D9" w:rsidRPr="00C247D5" w14:paraId="40EE980B" w14:textId="77777777" w:rsidTr="008E5A1B">
        <w:tc>
          <w:tcPr>
            <w:tcW w:w="5086" w:type="dxa"/>
          </w:tcPr>
          <w:p w14:paraId="61FC9849" w14:textId="73851FE2" w:rsidR="00FE41D9" w:rsidRPr="00C247D5" w:rsidRDefault="00A418E7" w:rsidP="00F41E96">
            <w:r>
              <w:t>Set DAC level</w:t>
            </w:r>
          </w:p>
        </w:tc>
        <w:tc>
          <w:tcPr>
            <w:tcW w:w="1107" w:type="dxa"/>
          </w:tcPr>
          <w:p w14:paraId="326B0E6C" w14:textId="43E8D285" w:rsidR="00FE41D9" w:rsidRPr="00C247D5" w:rsidRDefault="00A418E7" w:rsidP="00F41E96">
            <w:r>
              <w:t>0x02</w:t>
            </w:r>
          </w:p>
        </w:tc>
        <w:tc>
          <w:tcPr>
            <w:tcW w:w="1231" w:type="dxa"/>
          </w:tcPr>
          <w:p w14:paraId="50152046" w14:textId="6C1BF3D9" w:rsidR="00FE41D9" w:rsidRPr="00C247D5" w:rsidRDefault="00A418E7" w:rsidP="00F41E96">
            <w:r>
              <w:t>2</w:t>
            </w:r>
          </w:p>
        </w:tc>
        <w:tc>
          <w:tcPr>
            <w:tcW w:w="2316" w:type="dxa"/>
          </w:tcPr>
          <w:p w14:paraId="5583EB81" w14:textId="0766CC30" w:rsidR="00FE41D9" w:rsidRPr="00C247D5" w:rsidRDefault="00A418E7" w:rsidP="00F41E96">
            <w:r>
              <w:t>3 bytes</w:t>
            </w:r>
          </w:p>
        </w:tc>
      </w:tr>
      <w:tr w:rsidR="00A418E7" w:rsidRPr="00C247D5" w14:paraId="0B445635" w14:textId="77777777" w:rsidTr="008E5A1B">
        <w:tc>
          <w:tcPr>
            <w:tcW w:w="5086" w:type="dxa"/>
          </w:tcPr>
          <w:p w14:paraId="705664DF" w14:textId="39A59C9E" w:rsidR="00A418E7" w:rsidRDefault="00A418E7" w:rsidP="00F41E96">
            <w:r>
              <w:t>Set LED</w:t>
            </w:r>
          </w:p>
        </w:tc>
        <w:tc>
          <w:tcPr>
            <w:tcW w:w="1107" w:type="dxa"/>
          </w:tcPr>
          <w:p w14:paraId="3D68B45A" w14:textId="7D847660" w:rsidR="00A418E7" w:rsidRDefault="00A418E7" w:rsidP="00F41E96">
            <w:r>
              <w:t>0x03</w:t>
            </w:r>
          </w:p>
        </w:tc>
        <w:tc>
          <w:tcPr>
            <w:tcW w:w="1231" w:type="dxa"/>
          </w:tcPr>
          <w:p w14:paraId="74DBA58D" w14:textId="52A1B470" w:rsidR="00A418E7" w:rsidRDefault="00A418E7" w:rsidP="00F41E96">
            <w:r>
              <w:t>1</w:t>
            </w:r>
          </w:p>
        </w:tc>
        <w:tc>
          <w:tcPr>
            <w:tcW w:w="2316" w:type="dxa"/>
          </w:tcPr>
          <w:p w14:paraId="296B0FA8" w14:textId="2094131E" w:rsidR="00A418E7" w:rsidRDefault="00A418E7" w:rsidP="00F41E96">
            <w:r>
              <w:t>4 bytes</w:t>
            </w:r>
          </w:p>
        </w:tc>
      </w:tr>
      <w:tr w:rsidR="0070169C" w:rsidRPr="00C247D5" w14:paraId="071F4A0A" w14:textId="77777777" w:rsidTr="008E5A1B">
        <w:tc>
          <w:tcPr>
            <w:tcW w:w="5086" w:type="dxa"/>
          </w:tcPr>
          <w:p w14:paraId="7D143058" w14:textId="566827C4" w:rsidR="0070169C" w:rsidRDefault="0070169C" w:rsidP="00F41E96">
            <w:r>
              <w:rPr>
                <w:lang w:val="en-GB"/>
              </w:rPr>
              <w:t>Get LED &amp; DAC values</w:t>
            </w:r>
          </w:p>
        </w:tc>
        <w:tc>
          <w:tcPr>
            <w:tcW w:w="1107" w:type="dxa"/>
          </w:tcPr>
          <w:p w14:paraId="0A8FAD5D" w14:textId="74CA64A4" w:rsidR="0070169C" w:rsidRDefault="0070169C" w:rsidP="00F41E96">
            <w:r>
              <w:t>0x04</w:t>
            </w:r>
          </w:p>
        </w:tc>
        <w:tc>
          <w:tcPr>
            <w:tcW w:w="1231" w:type="dxa"/>
          </w:tcPr>
          <w:p w14:paraId="44FA72F8" w14:textId="680B8CDA" w:rsidR="0070169C" w:rsidRDefault="0070169C" w:rsidP="00F41E96">
            <w:r>
              <w:t>1</w:t>
            </w:r>
          </w:p>
        </w:tc>
        <w:tc>
          <w:tcPr>
            <w:tcW w:w="2316" w:type="dxa"/>
          </w:tcPr>
          <w:p w14:paraId="5719780C" w14:textId="682143AC" w:rsidR="0070169C" w:rsidRDefault="0070169C" w:rsidP="00F41E96">
            <w:r>
              <w:t>1 byte</w:t>
            </w:r>
          </w:p>
        </w:tc>
      </w:tr>
      <w:tr w:rsidR="00914597" w:rsidRPr="00C247D5" w14:paraId="52EF6C2C" w14:textId="77777777" w:rsidTr="008E5A1B">
        <w:trPr>
          <w:ins w:id="69" w:author="Isaac Troyano Pujadas" w:date="2018-05-29T16:21:00Z"/>
        </w:trPr>
        <w:tc>
          <w:tcPr>
            <w:tcW w:w="5086" w:type="dxa"/>
          </w:tcPr>
          <w:p w14:paraId="2FD9F030" w14:textId="4615AD39" w:rsidR="00914597" w:rsidRDefault="00914597" w:rsidP="00F41E96">
            <w:pPr>
              <w:rPr>
                <w:ins w:id="70" w:author="Isaac Troyano Pujadas" w:date="2018-05-29T16:21:00Z"/>
                <w:lang w:val="en-GB"/>
              </w:rPr>
            </w:pPr>
            <w:ins w:id="71" w:author="Isaac Troyano Pujadas" w:date="2018-05-29T16:21:00Z">
              <w:r>
                <w:rPr>
                  <w:lang w:val="en-GB"/>
                </w:rPr>
                <w:t>Set DAC offset</w:t>
              </w:r>
            </w:ins>
          </w:p>
        </w:tc>
        <w:tc>
          <w:tcPr>
            <w:tcW w:w="1107" w:type="dxa"/>
          </w:tcPr>
          <w:p w14:paraId="56E01DC1" w14:textId="48A34A5C" w:rsidR="00914597" w:rsidRDefault="00914597" w:rsidP="00F41E96">
            <w:pPr>
              <w:rPr>
                <w:ins w:id="72" w:author="Isaac Troyano Pujadas" w:date="2018-05-29T16:21:00Z"/>
              </w:rPr>
            </w:pPr>
            <w:ins w:id="73" w:author="Isaac Troyano Pujadas" w:date="2018-05-29T16:21:00Z">
              <w:r>
                <w:t>0x05</w:t>
              </w:r>
            </w:ins>
          </w:p>
        </w:tc>
        <w:tc>
          <w:tcPr>
            <w:tcW w:w="1231" w:type="dxa"/>
          </w:tcPr>
          <w:p w14:paraId="6EE2576B" w14:textId="3B687F6B" w:rsidR="00914597" w:rsidRDefault="00914597" w:rsidP="00F41E96">
            <w:pPr>
              <w:rPr>
                <w:ins w:id="74" w:author="Isaac Troyano Pujadas" w:date="2018-05-29T16:21:00Z"/>
              </w:rPr>
            </w:pPr>
            <w:ins w:id="75" w:author="Isaac Troyano Pujadas" w:date="2018-05-29T16:21:00Z">
              <w:r>
                <w:t>1</w:t>
              </w:r>
            </w:ins>
          </w:p>
        </w:tc>
        <w:tc>
          <w:tcPr>
            <w:tcW w:w="2316" w:type="dxa"/>
          </w:tcPr>
          <w:p w14:paraId="7C4089B2" w14:textId="794F8464" w:rsidR="00914597" w:rsidRDefault="00BA2825" w:rsidP="00F41E96">
            <w:pPr>
              <w:rPr>
                <w:ins w:id="76" w:author="Isaac Troyano Pujadas" w:date="2018-05-29T16:21:00Z"/>
              </w:rPr>
            </w:pPr>
            <w:ins w:id="77" w:author="Isaac Troyano Pujadas" w:date="2018-05-31T09:47:00Z">
              <w:r>
                <w:t>4 bytes</w:t>
              </w:r>
            </w:ins>
          </w:p>
        </w:tc>
      </w:tr>
      <w:tr w:rsidR="00BA2BBC" w:rsidRPr="00C247D5" w14:paraId="6C590869" w14:textId="77777777" w:rsidTr="008E5A1B">
        <w:trPr>
          <w:ins w:id="78" w:author="Isaac Troyano Pujadas" w:date="2018-05-31T13:36:00Z"/>
        </w:trPr>
        <w:tc>
          <w:tcPr>
            <w:tcW w:w="5086" w:type="dxa"/>
          </w:tcPr>
          <w:p w14:paraId="62AF6738" w14:textId="74970A22" w:rsidR="00BA2BBC" w:rsidRDefault="00BA2BBC" w:rsidP="00F41E96">
            <w:pPr>
              <w:rPr>
                <w:ins w:id="79" w:author="Isaac Troyano Pujadas" w:date="2018-05-31T13:36:00Z"/>
                <w:lang w:val="en-GB"/>
              </w:rPr>
            </w:pPr>
            <w:ins w:id="80" w:author="Isaac Troyano Pujadas" w:date="2018-05-31T13:36:00Z">
              <w:r>
                <w:rPr>
                  <w:lang w:val="en-GB"/>
                </w:rPr>
                <w:t>Get DAC offset</w:t>
              </w:r>
            </w:ins>
          </w:p>
        </w:tc>
        <w:tc>
          <w:tcPr>
            <w:tcW w:w="1107" w:type="dxa"/>
          </w:tcPr>
          <w:p w14:paraId="7E17BD7C" w14:textId="616CA5CC" w:rsidR="00BA2BBC" w:rsidRDefault="00BA2BBC" w:rsidP="00F41E96">
            <w:pPr>
              <w:rPr>
                <w:ins w:id="81" w:author="Isaac Troyano Pujadas" w:date="2018-05-31T13:36:00Z"/>
              </w:rPr>
            </w:pPr>
            <w:ins w:id="82" w:author="Isaac Troyano Pujadas" w:date="2018-05-31T13:36:00Z">
              <w:r>
                <w:t>0x06</w:t>
              </w:r>
            </w:ins>
          </w:p>
        </w:tc>
        <w:tc>
          <w:tcPr>
            <w:tcW w:w="1231" w:type="dxa"/>
          </w:tcPr>
          <w:p w14:paraId="6FCD3EB2" w14:textId="20217D78" w:rsidR="00BA2BBC" w:rsidRDefault="00BA2BBC" w:rsidP="00F41E96">
            <w:pPr>
              <w:rPr>
                <w:ins w:id="83" w:author="Isaac Troyano Pujadas" w:date="2018-05-31T13:36:00Z"/>
              </w:rPr>
            </w:pPr>
            <w:ins w:id="84" w:author="Isaac Troyano Pujadas" w:date="2018-05-31T13:36:00Z">
              <w:r>
                <w:t>1</w:t>
              </w:r>
            </w:ins>
          </w:p>
        </w:tc>
        <w:tc>
          <w:tcPr>
            <w:tcW w:w="2316" w:type="dxa"/>
          </w:tcPr>
          <w:p w14:paraId="2FEB2E39" w14:textId="3FD72FD2" w:rsidR="00BA2BBC" w:rsidRDefault="00BA2BBC" w:rsidP="00F41E96">
            <w:pPr>
              <w:rPr>
                <w:ins w:id="85" w:author="Isaac Troyano Pujadas" w:date="2018-05-31T13:36:00Z"/>
              </w:rPr>
            </w:pPr>
            <w:ins w:id="86" w:author="Isaac Troyano Pujadas" w:date="2018-05-31T13:36:00Z">
              <w:r>
                <w:t>1 byte</w:t>
              </w:r>
            </w:ins>
          </w:p>
        </w:tc>
      </w:tr>
      <w:tr w:rsidR="00BA2BBC" w:rsidRPr="00C247D5" w14:paraId="251876E4" w14:textId="77777777" w:rsidTr="008E5A1B">
        <w:trPr>
          <w:ins w:id="87" w:author="Thibault MAINAND, stagiaire 2015" w:date="2015-05-26T16:05:00Z"/>
        </w:trPr>
        <w:tc>
          <w:tcPr>
            <w:tcW w:w="5086" w:type="dxa"/>
          </w:tcPr>
          <w:p w14:paraId="1906ADFC" w14:textId="00FDEC4D" w:rsidR="00BA2BBC" w:rsidRDefault="00BA2BBC" w:rsidP="007327DB">
            <w:pPr>
              <w:rPr>
                <w:ins w:id="88" w:author="Thibault MAINAND, stagiaire 2015" w:date="2015-05-26T16:05:00Z"/>
                <w:lang w:val="en-GB"/>
              </w:rPr>
            </w:pPr>
            <w:ins w:id="89" w:author="Thibault MAINAND, stagiaire 2015" w:date="2015-05-26T16:05:00Z">
              <w:r>
                <w:rPr>
                  <w:lang w:val="en-GB"/>
                </w:rPr>
                <w:t>Get version</w:t>
              </w:r>
            </w:ins>
          </w:p>
        </w:tc>
        <w:tc>
          <w:tcPr>
            <w:tcW w:w="1107" w:type="dxa"/>
          </w:tcPr>
          <w:p w14:paraId="304D5A10" w14:textId="2B4E7806" w:rsidR="00BA2BBC" w:rsidRDefault="00BA2BBC" w:rsidP="00F41E96">
            <w:pPr>
              <w:rPr>
                <w:ins w:id="90" w:author="Thibault MAINAND, stagiaire 2015" w:date="2015-05-26T16:05:00Z"/>
              </w:rPr>
            </w:pPr>
            <w:ins w:id="91" w:author="Thibault MAINAND, stagiaire 2015" w:date="2015-05-26T16:06:00Z">
              <w:r>
                <w:t>0x1E</w:t>
              </w:r>
            </w:ins>
          </w:p>
        </w:tc>
        <w:tc>
          <w:tcPr>
            <w:tcW w:w="1231" w:type="dxa"/>
          </w:tcPr>
          <w:p w14:paraId="2284F686" w14:textId="7C5F4D87" w:rsidR="00BA2BBC" w:rsidRDefault="00BA2BBC" w:rsidP="00F41E96">
            <w:pPr>
              <w:rPr>
                <w:ins w:id="92" w:author="Thibault MAINAND, stagiaire 2015" w:date="2015-05-26T16:05:00Z"/>
              </w:rPr>
            </w:pPr>
            <w:ins w:id="93" w:author="Thibault MAINAND, stagiaire 2015" w:date="2015-05-26T16:06:00Z">
              <w:r>
                <w:t>1</w:t>
              </w:r>
            </w:ins>
          </w:p>
        </w:tc>
        <w:tc>
          <w:tcPr>
            <w:tcW w:w="2316" w:type="dxa"/>
          </w:tcPr>
          <w:p w14:paraId="61F23CEF" w14:textId="33B68022" w:rsidR="00BA2BBC" w:rsidRDefault="00BA2BBC" w:rsidP="00F41E96">
            <w:pPr>
              <w:rPr>
                <w:ins w:id="94" w:author="Thibault MAINAND, stagiaire 2015" w:date="2015-05-26T16:05:00Z"/>
              </w:rPr>
            </w:pPr>
            <w:ins w:id="95" w:author="Thibault MAINAND, stagiaire 2015" w:date="2015-05-28T11:14:00Z">
              <w:r>
                <w:t>0</w:t>
              </w:r>
            </w:ins>
            <w:ins w:id="96" w:author="Thibault MAINAND, stagiaire 2015" w:date="2015-05-26T16:06:00Z">
              <w:r>
                <w:t xml:space="preserve"> byte</w:t>
              </w:r>
            </w:ins>
          </w:p>
        </w:tc>
      </w:tr>
    </w:tbl>
    <w:p w14:paraId="1CAEA1C5" w14:textId="77777777" w:rsidR="00FE41D9" w:rsidRPr="00C247D5" w:rsidRDefault="00FE41D9" w:rsidP="00FE41D9"/>
    <w:tbl>
      <w:tblPr>
        <w:tblStyle w:val="TableGrid"/>
        <w:tblW w:w="9740" w:type="dxa"/>
        <w:tblLook w:val="04A0" w:firstRow="1" w:lastRow="0" w:firstColumn="1" w:lastColumn="0" w:noHBand="0" w:noVBand="1"/>
      </w:tblPr>
      <w:tblGrid>
        <w:gridCol w:w="5084"/>
        <w:gridCol w:w="1109"/>
        <w:gridCol w:w="1231"/>
        <w:gridCol w:w="2316"/>
      </w:tblGrid>
      <w:tr w:rsidR="00FE41D9" w:rsidRPr="00C247D5" w14:paraId="7787E8F6" w14:textId="77777777" w:rsidTr="008E5A1B">
        <w:tc>
          <w:tcPr>
            <w:tcW w:w="5084" w:type="dxa"/>
          </w:tcPr>
          <w:p w14:paraId="7280B2AB" w14:textId="77777777" w:rsidR="00FE41D9" w:rsidRPr="00C247D5" w:rsidRDefault="00FE41D9" w:rsidP="00F41E96">
            <w:pPr>
              <w:rPr>
                <w:b/>
              </w:rPr>
            </w:pPr>
            <w:r w:rsidRPr="00C247D5">
              <w:rPr>
                <w:b/>
              </w:rPr>
              <w:t>Answer</w:t>
            </w:r>
          </w:p>
        </w:tc>
        <w:tc>
          <w:tcPr>
            <w:tcW w:w="1109" w:type="dxa"/>
          </w:tcPr>
          <w:p w14:paraId="4E533B7D" w14:textId="77777777" w:rsidR="00FE41D9" w:rsidRPr="00C247D5" w:rsidRDefault="00FE41D9" w:rsidP="00F41E96">
            <w:pPr>
              <w:rPr>
                <w:b/>
              </w:rPr>
            </w:pPr>
            <w:r w:rsidRPr="00C247D5">
              <w:rPr>
                <w:b/>
              </w:rPr>
              <w:t>ID</w:t>
            </w:r>
          </w:p>
        </w:tc>
        <w:tc>
          <w:tcPr>
            <w:tcW w:w="1231" w:type="dxa"/>
          </w:tcPr>
          <w:p w14:paraId="6A1DFD81" w14:textId="77777777" w:rsidR="00FE41D9" w:rsidRPr="00C247D5" w:rsidRDefault="00FE41D9" w:rsidP="00F41E96">
            <w:pPr>
              <w:rPr>
                <w:b/>
              </w:rPr>
            </w:pPr>
            <w:r w:rsidRPr="00C247D5">
              <w:rPr>
                <w:b/>
              </w:rPr>
              <w:t>Frame NB</w:t>
            </w:r>
          </w:p>
        </w:tc>
        <w:tc>
          <w:tcPr>
            <w:tcW w:w="2316" w:type="dxa"/>
          </w:tcPr>
          <w:p w14:paraId="1B932890" w14:textId="77777777" w:rsidR="00FE41D9" w:rsidRPr="00C247D5" w:rsidRDefault="00FE41D9" w:rsidP="00F41E96">
            <w:pPr>
              <w:rPr>
                <w:b/>
              </w:rPr>
            </w:pPr>
            <w:r w:rsidRPr="00C247D5">
              <w:rPr>
                <w:b/>
              </w:rPr>
              <w:t>Parameters/frame</w:t>
            </w:r>
          </w:p>
        </w:tc>
      </w:tr>
      <w:tr w:rsidR="00FE41D9" w:rsidRPr="00C247D5" w14:paraId="54CC1BFB" w14:textId="77777777" w:rsidTr="008E5A1B">
        <w:tc>
          <w:tcPr>
            <w:tcW w:w="5084" w:type="dxa"/>
          </w:tcPr>
          <w:p w14:paraId="34011E9A" w14:textId="77777777" w:rsidR="00FE41D9" w:rsidRPr="00C247D5" w:rsidRDefault="00FE41D9" w:rsidP="00F41E96">
            <w:r w:rsidRPr="00C247D5">
              <w:t>Abort</w:t>
            </w:r>
          </w:p>
        </w:tc>
        <w:tc>
          <w:tcPr>
            <w:tcW w:w="1109" w:type="dxa"/>
          </w:tcPr>
          <w:p w14:paraId="29FFCFE4" w14:textId="77777777" w:rsidR="00FE41D9" w:rsidRPr="00C247D5" w:rsidRDefault="00FE41D9" w:rsidP="00F41E96">
            <w:r w:rsidRPr="00C247D5">
              <w:t>None</w:t>
            </w:r>
          </w:p>
        </w:tc>
        <w:tc>
          <w:tcPr>
            <w:tcW w:w="1231" w:type="dxa"/>
          </w:tcPr>
          <w:p w14:paraId="55D71E6A" w14:textId="77777777" w:rsidR="00FE41D9" w:rsidRPr="00C247D5" w:rsidRDefault="00FE41D9" w:rsidP="00F41E96">
            <w:r w:rsidRPr="00C247D5">
              <w:t>None</w:t>
            </w:r>
          </w:p>
        </w:tc>
        <w:tc>
          <w:tcPr>
            <w:tcW w:w="2316" w:type="dxa"/>
          </w:tcPr>
          <w:p w14:paraId="38B6B860" w14:textId="77777777" w:rsidR="00FE41D9" w:rsidRPr="00C247D5" w:rsidRDefault="00FE41D9" w:rsidP="00F41E96">
            <w:r w:rsidRPr="00C247D5">
              <w:t>None</w:t>
            </w:r>
          </w:p>
        </w:tc>
      </w:tr>
      <w:tr w:rsidR="00FE41D9" w:rsidRPr="00C247D5" w14:paraId="37A2E059" w14:textId="77777777" w:rsidTr="008E5A1B">
        <w:tc>
          <w:tcPr>
            <w:tcW w:w="5084" w:type="dxa"/>
          </w:tcPr>
          <w:p w14:paraId="355A559C" w14:textId="77777777" w:rsidR="00FE41D9" w:rsidRPr="00C247D5" w:rsidRDefault="00FE41D9" w:rsidP="00F41E96">
            <w:r w:rsidRPr="00C247D5">
              <w:t>General answer</w:t>
            </w:r>
          </w:p>
        </w:tc>
        <w:tc>
          <w:tcPr>
            <w:tcW w:w="1109" w:type="dxa"/>
          </w:tcPr>
          <w:p w14:paraId="65930AF3" w14:textId="77777777" w:rsidR="00FE41D9" w:rsidRPr="00C247D5" w:rsidRDefault="00FE41D9" w:rsidP="00F41E96">
            <w:r w:rsidRPr="00C247D5">
              <w:t>0x00</w:t>
            </w:r>
          </w:p>
        </w:tc>
        <w:tc>
          <w:tcPr>
            <w:tcW w:w="1231" w:type="dxa"/>
          </w:tcPr>
          <w:p w14:paraId="5517FED7" w14:textId="77777777" w:rsidR="00FE41D9" w:rsidRPr="00C247D5" w:rsidRDefault="00FE41D9" w:rsidP="00F41E96">
            <w:r w:rsidRPr="00C247D5">
              <w:t>1</w:t>
            </w:r>
          </w:p>
        </w:tc>
        <w:tc>
          <w:tcPr>
            <w:tcW w:w="2316" w:type="dxa"/>
          </w:tcPr>
          <w:p w14:paraId="149873E5" w14:textId="77777777" w:rsidR="00FE41D9" w:rsidRPr="00C247D5" w:rsidRDefault="00FE41D9" w:rsidP="00F41E96">
            <w:r w:rsidRPr="00C247D5">
              <w:t>1 byte</w:t>
            </w:r>
          </w:p>
        </w:tc>
      </w:tr>
      <w:tr w:rsidR="00A418E7" w:rsidRPr="00C247D5" w14:paraId="4264A262" w14:textId="77777777" w:rsidTr="008E5A1B">
        <w:tc>
          <w:tcPr>
            <w:tcW w:w="5084" w:type="dxa"/>
          </w:tcPr>
          <w:p w14:paraId="7E858D18" w14:textId="6C11C14F" w:rsidR="00A418E7" w:rsidRPr="00C247D5" w:rsidRDefault="00A418E7" w:rsidP="00A418E7">
            <w:pPr>
              <w:jc w:val="left"/>
            </w:pPr>
            <w:r>
              <w:t>Set CAN Address</w:t>
            </w:r>
          </w:p>
        </w:tc>
        <w:tc>
          <w:tcPr>
            <w:tcW w:w="1109" w:type="dxa"/>
          </w:tcPr>
          <w:p w14:paraId="6482DEF5" w14:textId="0031E25F" w:rsidR="00A418E7" w:rsidRPr="00C247D5" w:rsidRDefault="00A418E7" w:rsidP="00F41E96">
            <w:r>
              <w:t>0x01</w:t>
            </w:r>
          </w:p>
        </w:tc>
        <w:tc>
          <w:tcPr>
            <w:tcW w:w="1231" w:type="dxa"/>
          </w:tcPr>
          <w:p w14:paraId="0BB045FB" w14:textId="14C614EE" w:rsidR="00A418E7" w:rsidRPr="00C247D5" w:rsidRDefault="00A418E7" w:rsidP="00F41E96">
            <w:r>
              <w:t>1</w:t>
            </w:r>
          </w:p>
        </w:tc>
        <w:tc>
          <w:tcPr>
            <w:tcW w:w="2316" w:type="dxa"/>
          </w:tcPr>
          <w:p w14:paraId="04797405" w14:textId="4E741897" w:rsidR="00A418E7" w:rsidRPr="00C247D5" w:rsidRDefault="00A418E7" w:rsidP="00F41E96">
            <w:r>
              <w:t>1 byte</w:t>
            </w:r>
          </w:p>
        </w:tc>
      </w:tr>
      <w:tr w:rsidR="00A418E7" w:rsidRPr="00C247D5" w14:paraId="6EAFC797" w14:textId="77777777" w:rsidTr="008E5A1B">
        <w:tc>
          <w:tcPr>
            <w:tcW w:w="5084" w:type="dxa"/>
          </w:tcPr>
          <w:p w14:paraId="29B656C8" w14:textId="22136490" w:rsidR="00A418E7" w:rsidRPr="00C247D5" w:rsidRDefault="00A418E7" w:rsidP="00A418E7">
            <w:pPr>
              <w:tabs>
                <w:tab w:val="left" w:pos="1768"/>
              </w:tabs>
            </w:pPr>
            <w:r>
              <w:t>Set DAC level</w:t>
            </w:r>
          </w:p>
        </w:tc>
        <w:tc>
          <w:tcPr>
            <w:tcW w:w="1109" w:type="dxa"/>
          </w:tcPr>
          <w:p w14:paraId="532BED94" w14:textId="56E04A12" w:rsidR="00A418E7" w:rsidRPr="00C247D5" w:rsidRDefault="00A418E7" w:rsidP="00F41E96">
            <w:r>
              <w:t>0x02</w:t>
            </w:r>
          </w:p>
        </w:tc>
        <w:tc>
          <w:tcPr>
            <w:tcW w:w="1231" w:type="dxa"/>
          </w:tcPr>
          <w:p w14:paraId="57462613" w14:textId="1B1FE5AE" w:rsidR="00A418E7" w:rsidRPr="00C247D5" w:rsidRDefault="00A418E7" w:rsidP="00F41E96">
            <w:r>
              <w:t>1</w:t>
            </w:r>
          </w:p>
        </w:tc>
        <w:tc>
          <w:tcPr>
            <w:tcW w:w="2316" w:type="dxa"/>
          </w:tcPr>
          <w:p w14:paraId="392F828A" w14:textId="0DB406C3" w:rsidR="00A418E7" w:rsidRPr="00C247D5" w:rsidRDefault="00A418E7" w:rsidP="00F41E96">
            <w:r>
              <w:t>1 byte</w:t>
            </w:r>
          </w:p>
        </w:tc>
      </w:tr>
      <w:tr w:rsidR="00A418E7" w:rsidRPr="00C247D5" w14:paraId="32054EB6" w14:textId="77777777" w:rsidTr="008E5A1B">
        <w:tc>
          <w:tcPr>
            <w:tcW w:w="5084" w:type="dxa"/>
          </w:tcPr>
          <w:p w14:paraId="6888D56D" w14:textId="2176332A" w:rsidR="00A418E7" w:rsidRPr="00C247D5" w:rsidRDefault="00A418E7" w:rsidP="00F41E96">
            <w:r>
              <w:t>Set LED</w:t>
            </w:r>
          </w:p>
        </w:tc>
        <w:tc>
          <w:tcPr>
            <w:tcW w:w="1109" w:type="dxa"/>
          </w:tcPr>
          <w:p w14:paraId="6470B440" w14:textId="12CDD581" w:rsidR="00A418E7" w:rsidRPr="00C247D5" w:rsidRDefault="00A418E7" w:rsidP="00F41E96">
            <w:r>
              <w:t>0x03</w:t>
            </w:r>
          </w:p>
        </w:tc>
        <w:tc>
          <w:tcPr>
            <w:tcW w:w="1231" w:type="dxa"/>
          </w:tcPr>
          <w:p w14:paraId="52BFEC8A" w14:textId="57ABEF3E" w:rsidR="00A418E7" w:rsidRPr="00C247D5" w:rsidRDefault="00A418E7" w:rsidP="00F41E96">
            <w:r>
              <w:t>1</w:t>
            </w:r>
          </w:p>
        </w:tc>
        <w:tc>
          <w:tcPr>
            <w:tcW w:w="2316" w:type="dxa"/>
          </w:tcPr>
          <w:p w14:paraId="27E25C8D" w14:textId="54CBAE2D" w:rsidR="00A418E7" w:rsidRPr="00C247D5" w:rsidRDefault="003155B5" w:rsidP="00F41E96">
            <w:r>
              <w:t>1 b</w:t>
            </w:r>
            <w:r w:rsidR="00A418E7">
              <w:t>yte</w:t>
            </w:r>
          </w:p>
        </w:tc>
      </w:tr>
      <w:tr w:rsidR="0070169C" w:rsidRPr="00C247D5" w14:paraId="5D0E73B2" w14:textId="77777777" w:rsidTr="008E5A1B">
        <w:tc>
          <w:tcPr>
            <w:tcW w:w="5084" w:type="dxa"/>
          </w:tcPr>
          <w:p w14:paraId="32775ED9" w14:textId="0E7957FF" w:rsidR="0070169C" w:rsidRDefault="0070169C" w:rsidP="00F41E96">
            <w:r>
              <w:rPr>
                <w:lang w:val="en-GB"/>
              </w:rPr>
              <w:t>Get LED &amp; DAC values</w:t>
            </w:r>
          </w:p>
        </w:tc>
        <w:tc>
          <w:tcPr>
            <w:tcW w:w="1109" w:type="dxa"/>
          </w:tcPr>
          <w:p w14:paraId="287E6D4C" w14:textId="60318D6E" w:rsidR="0070169C" w:rsidRDefault="0070169C" w:rsidP="00F41E96">
            <w:r>
              <w:t>0x04</w:t>
            </w:r>
          </w:p>
        </w:tc>
        <w:tc>
          <w:tcPr>
            <w:tcW w:w="1231" w:type="dxa"/>
          </w:tcPr>
          <w:p w14:paraId="1533B482" w14:textId="1E276382" w:rsidR="0070169C" w:rsidRDefault="0070169C" w:rsidP="00F41E96">
            <w:r>
              <w:t>3</w:t>
            </w:r>
          </w:p>
        </w:tc>
        <w:tc>
          <w:tcPr>
            <w:tcW w:w="2316" w:type="dxa"/>
          </w:tcPr>
          <w:p w14:paraId="7BA0A608" w14:textId="5F2E0855" w:rsidR="0070169C" w:rsidRDefault="0070169C" w:rsidP="00F41E96">
            <w:r>
              <w:t>6 bytes</w:t>
            </w:r>
          </w:p>
        </w:tc>
      </w:tr>
      <w:tr w:rsidR="00914597" w:rsidRPr="00C247D5" w14:paraId="696FE162" w14:textId="77777777" w:rsidTr="008E5A1B">
        <w:trPr>
          <w:ins w:id="97" w:author="Isaac Troyano Pujadas" w:date="2018-05-29T16:21:00Z"/>
        </w:trPr>
        <w:tc>
          <w:tcPr>
            <w:tcW w:w="5084" w:type="dxa"/>
          </w:tcPr>
          <w:p w14:paraId="265E2555" w14:textId="4F31A526" w:rsidR="00914597" w:rsidRDefault="00914597" w:rsidP="00F41E96">
            <w:pPr>
              <w:rPr>
                <w:ins w:id="98" w:author="Isaac Troyano Pujadas" w:date="2018-05-29T16:21:00Z"/>
                <w:lang w:val="en-GB"/>
              </w:rPr>
            </w:pPr>
            <w:ins w:id="99" w:author="Isaac Troyano Pujadas" w:date="2018-05-29T16:22:00Z">
              <w:r>
                <w:rPr>
                  <w:lang w:val="en-GB"/>
                </w:rPr>
                <w:t>Set DAC offset</w:t>
              </w:r>
            </w:ins>
          </w:p>
        </w:tc>
        <w:tc>
          <w:tcPr>
            <w:tcW w:w="1109" w:type="dxa"/>
          </w:tcPr>
          <w:p w14:paraId="04CAEFBF" w14:textId="3E99870F" w:rsidR="00914597" w:rsidRDefault="00914597" w:rsidP="00F41E96">
            <w:pPr>
              <w:rPr>
                <w:ins w:id="100" w:author="Isaac Troyano Pujadas" w:date="2018-05-29T16:21:00Z"/>
              </w:rPr>
            </w:pPr>
            <w:ins w:id="101" w:author="Isaac Troyano Pujadas" w:date="2018-05-29T16:22:00Z">
              <w:r>
                <w:t>0x05</w:t>
              </w:r>
            </w:ins>
          </w:p>
        </w:tc>
        <w:tc>
          <w:tcPr>
            <w:tcW w:w="1231" w:type="dxa"/>
          </w:tcPr>
          <w:p w14:paraId="785C18E6" w14:textId="22DF25A4" w:rsidR="00914597" w:rsidRDefault="00914597" w:rsidP="00F41E96">
            <w:pPr>
              <w:rPr>
                <w:ins w:id="102" w:author="Isaac Troyano Pujadas" w:date="2018-05-29T16:21:00Z"/>
              </w:rPr>
            </w:pPr>
            <w:ins w:id="103" w:author="Isaac Troyano Pujadas" w:date="2018-05-29T16:22:00Z">
              <w:r>
                <w:t>1</w:t>
              </w:r>
            </w:ins>
          </w:p>
        </w:tc>
        <w:tc>
          <w:tcPr>
            <w:tcW w:w="2316" w:type="dxa"/>
          </w:tcPr>
          <w:p w14:paraId="00341756" w14:textId="41709978" w:rsidR="00914597" w:rsidRDefault="003E5BBE" w:rsidP="00F41E96">
            <w:pPr>
              <w:rPr>
                <w:ins w:id="104" w:author="Isaac Troyano Pujadas" w:date="2018-05-29T16:21:00Z"/>
              </w:rPr>
            </w:pPr>
            <w:ins w:id="105" w:author="Isaac Troyano Pujadas" w:date="2018-05-31T09:47:00Z">
              <w:r>
                <w:t>1 byte</w:t>
              </w:r>
            </w:ins>
          </w:p>
        </w:tc>
      </w:tr>
      <w:tr w:rsidR="00BA2BBC" w:rsidRPr="00C247D5" w14:paraId="3F0DF5E1" w14:textId="77777777" w:rsidTr="008E5A1B">
        <w:trPr>
          <w:ins w:id="106" w:author="Isaac Troyano Pujadas" w:date="2018-05-31T13:36:00Z"/>
        </w:trPr>
        <w:tc>
          <w:tcPr>
            <w:tcW w:w="5084" w:type="dxa"/>
          </w:tcPr>
          <w:p w14:paraId="2F045905" w14:textId="159E83D2" w:rsidR="00BA2BBC" w:rsidRDefault="00BA2BBC" w:rsidP="00F41E96">
            <w:pPr>
              <w:rPr>
                <w:ins w:id="107" w:author="Isaac Troyano Pujadas" w:date="2018-05-31T13:36:00Z"/>
                <w:lang w:val="en-GB"/>
              </w:rPr>
            </w:pPr>
            <w:ins w:id="108" w:author="Isaac Troyano Pujadas" w:date="2018-05-31T13:36:00Z">
              <w:r>
                <w:rPr>
                  <w:lang w:val="en-GB"/>
                </w:rPr>
                <w:t>Get DAC offset</w:t>
              </w:r>
            </w:ins>
          </w:p>
        </w:tc>
        <w:tc>
          <w:tcPr>
            <w:tcW w:w="1109" w:type="dxa"/>
          </w:tcPr>
          <w:p w14:paraId="54D7D16F" w14:textId="7D33C2E9" w:rsidR="00BA2BBC" w:rsidRDefault="00BA2BBC" w:rsidP="00F41E96">
            <w:pPr>
              <w:rPr>
                <w:ins w:id="109" w:author="Isaac Troyano Pujadas" w:date="2018-05-31T13:36:00Z"/>
              </w:rPr>
            </w:pPr>
            <w:ins w:id="110" w:author="Isaac Troyano Pujadas" w:date="2018-05-31T13:36:00Z">
              <w:r>
                <w:t>0x06</w:t>
              </w:r>
            </w:ins>
          </w:p>
        </w:tc>
        <w:tc>
          <w:tcPr>
            <w:tcW w:w="1231" w:type="dxa"/>
          </w:tcPr>
          <w:p w14:paraId="768A6723" w14:textId="45C96A9E" w:rsidR="00BA2BBC" w:rsidRDefault="00BA2BBC" w:rsidP="00F41E96">
            <w:pPr>
              <w:rPr>
                <w:ins w:id="111" w:author="Isaac Troyano Pujadas" w:date="2018-05-31T13:36:00Z"/>
              </w:rPr>
            </w:pPr>
            <w:ins w:id="112" w:author="Isaac Troyano Pujadas" w:date="2018-05-31T13:36:00Z">
              <w:r>
                <w:t>3</w:t>
              </w:r>
            </w:ins>
          </w:p>
        </w:tc>
        <w:tc>
          <w:tcPr>
            <w:tcW w:w="2316" w:type="dxa"/>
          </w:tcPr>
          <w:p w14:paraId="36A3A56C" w14:textId="5B0C008B" w:rsidR="00BA2BBC" w:rsidRDefault="00BA2BBC" w:rsidP="00F41E96">
            <w:pPr>
              <w:rPr>
                <w:ins w:id="113" w:author="Isaac Troyano Pujadas" w:date="2018-05-31T13:36:00Z"/>
              </w:rPr>
            </w:pPr>
            <w:ins w:id="114" w:author="Isaac Troyano Pujadas" w:date="2018-05-31T13:36:00Z">
              <w:r>
                <w:t>6 bytes</w:t>
              </w:r>
            </w:ins>
          </w:p>
        </w:tc>
      </w:tr>
      <w:tr w:rsidR="00914597" w:rsidRPr="00C247D5" w14:paraId="476415DF" w14:textId="77777777" w:rsidTr="008E5A1B">
        <w:trPr>
          <w:ins w:id="115" w:author="Thibault MAINAND, stagiaire 2015" w:date="2015-05-26T16:07:00Z"/>
        </w:trPr>
        <w:tc>
          <w:tcPr>
            <w:tcW w:w="5084" w:type="dxa"/>
          </w:tcPr>
          <w:p w14:paraId="1B7FDCFC" w14:textId="241C12F5" w:rsidR="00914597" w:rsidRDefault="00914597" w:rsidP="00A858FE">
            <w:pPr>
              <w:rPr>
                <w:ins w:id="116" w:author="Thibault MAINAND, stagiaire 2015" w:date="2015-05-26T16:07:00Z"/>
                <w:lang w:val="en-GB"/>
              </w:rPr>
            </w:pPr>
            <w:ins w:id="117" w:author="Thibault MAINAND, stagiaire 2015" w:date="2015-05-26T16:07:00Z">
              <w:r>
                <w:rPr>
                  <w:lang w:val="en-GB"/>
                </w:rPr>
                <w:t>Get version</w:t>
              </w:r>
            </w:ins>
          </w:p>
        </w:tc>
        <w:tc>
          <w:tcPr>
            <w:tcW w:w="1109" w:type="dxa"/>
          </w:tcPr>
          <w:p w14:paraId="134D6726" w14:textId="63996DAA" w:rsidR="00914597" w:rsidRDefault="00914597" w:rsidP="00F41E96">
            <w:pPr>
              <w:rPr>
                <w:ins w:id="118" w:author="Thibault MAINAND, stagiaire 2015" w:date="2015-05-26T16:07:00Z"/>
              </w:rPr>
            </w:pPr>
            <w:ins w:id="119" w:author="Thibault MAINAND, stagiaire 2015" w:date="2015-05-26T16:07:00Z">
              <w:r>
                <w:t>0x1E</w:t>
              </w:r>
            </w:ins>
          </w:p>
        </w:tc>
        <w:tc>
          <w:tcPr>
            <w:tcW w:w="1231" w:type="dxa"/>
          </w:tcPr>
          <w:p w14:paraId="1B7AC7BE" w14:textId="10110F97" w:rsidR="00914597" w:rsidRDefault="00914597" w:rsidP="00F41E96">
            <w:pPr>
              <w:rPr>
                <w:ins w:id="120" w:author="Thibault MAINAND, stagiaire 2015" w:date="2015-05-26T16:07:00Z"/>
              </w:rPr>
            </w:pPr>
            <w:ins w:id="121" w:author="Thibault MAINAND, stagiaire 2015" w:date="2015-05-26T16:07:00Z">
              <w:r>
                <w:t>1</w:t>
              </w:r>
            </w:ins>
          </w:p>
        </w:tc>
        <w:tc>
          <w:tcPr>
            <w:tcW w:w="2316" w:type="dxa"/>
          </w:tcPr>
          <w:p w14:paraId="504D7A92" w14:textId="25197BF3" w:rsidR="00914597" w:rsidRDefault="00914597" w:rsidP="00F41E96">
            <w:pPr>
              <w:rPr>
                <w:ins w:id="122" w:author="Thibault MAINAND, stagiaire 2015" w:date="2015-05-26T16:07:00Z"/>
              </w:rPr>
            </w:pPr>
            <w:ins w:id="123" w:author="Thibault MAINAND, stagiaire 2015" w:date="2015-05-27T08:21:00Z">
              <w:r>
                <w:t>3</w:t>
              </w:r>
            </w:ins>
            <w:ins w:id="124" w:author="Thibault MAINAND, stagiaire 2015" w:date="2015-05-26T16:07:00Z">
              <w:r>
                <w:t xml:space="preserve"> bytes</w:t>
              </w:r>
            </w:ins>
          </w:p>
        </w:tc>
      </w:tr>
    </w:tbl>
    <w:p w14:paraId="5C20DD11" w14:textId="77777777" w:rsidR="00FE41D9" w:rsidRPr="00C247D5" w:rsidRDefault="00FE41D9" w:rsidP="00FE41D9">
      <w:pPr>
        <w:widowControl/>
        <w:suppressAutoHyphens w:val="0"/>
        <w:spacing w:after="200" w:line="276" w:lineRule="auto"/>
        <w:jc w:val="left"/>
        <w:rPr>
          <w:rFonts w:eastAsia="MS Mincho" w:cs="Arial"/>
          <w:szCs w:val="17"/>
          <w:u w:val="single"/>
          <w:lang w:eastAsia="ar-SA" w:bidi="ar-SA"/>
        </w:rPr>
      </w:pPr>
    </w:p>
    <w:p w14:paraId="73CDB814" w14:textId="1CA5147B" w:rsidR="00FE41D9" w:rsidRDefault="00FE41D9" w:rsidP="00FE41D9">
      <w:pPr>
        <w:widowControl/>
        <w:suppressAutoHyphens w:val="0"/>
        <w:spacing w:after="200" w:line="276" w:lineRule="auto"/>
        <w:jc w:val="left"/>
        <w:rPr>
          <w:rFonts w:eastAsia="MS Mincho" w:cs="Arial"/>
          <w:szCs w:val="17"/>
          <w:u w:val="single"/>
          <w:lang w:eastAsia="ar-SA" w:bidi="ar-SA"/>
        </w:rPr>
      </w:pPr>
      <w:r>
        <w:br w:type="page"/>
      </w:r>
      <w:r w:rsidR="005F0FDC">
        <w:lastRenderedPageBreak/>
        <w:t xml:space="preserve">  </w:t>
      </w:r>
    </w:p>
    <w:p w14:paraId="659C55F3" w14:textId="5FF6B53A" w:rsidR="00D463D6" w:rsidRPr="00C247D5" w:rsidRDefault="00D463D6" w:rsidP="00D463D6">
      <w:pPr>
        <w:pStyle w:val="Heading3"/>
      </w:pPr>
      <w:bookmarkStart w:id="125" w:name="_Toc410112622"/>
      <w:bookmarkStart w:id="126" w:name="_Toc418758788"/>
      <w:r w:rsidRPr="00C247D5">
        <w:t>CAN messaging: Master requests</w:t>
      </w:r>
      <w:r w:rsidR="005E5E7E">
        <w:t>/answer</w:t>
      </w:r>
      <w:r w:rsidRPr="00C247D5">
        <w:t xml:space="preserve"> details</w:t>
      </w:r>
      <w:bookmarkEnd w:id="125"/>
      <w:bookmarkEnd w:id="126"/>
    </w:p>
    <w:p w14:paraId="399A482F" w14:textId="77777777" w:rsidR="00D463D6" w:rsidRPr="00C247D5" w:rsidRDefault="00D463D6" w:rsidP="00D463D6">
      <w:pPr>
        <w:rPr>
          <w:b/>
        </w:rPr>
      </w:pPr>
    </w:p>
    <w:p w14:paraId="6ED0050B" w14:textId="77777777" w:rsidR="00D463D6" w:rsidRPr="006D4469" w:rsidRDefault="00D463D6" w:rsidP="00D463D6">
      <w:pPr>
        <w:pStyle w:val="Heading4"/>
      </w:pPr>
      <w:bookmarkStart w:id="127" w:name="_Toc418758699"/>
      <w:r w:rsidRPr="006D4469">
        <w:t>List of requests</w:t>
      </w:r>
      <w:bookmarkEnd w:id="127"/>
    </w:p>
    <w:p w14:paraId="3D5E6C42" w14:textId="77777777" w:rsidR="00D463D6" w:rsidRPr="00C247D5" w:rsidRDefault="00D463D6" w:rsidP="00D463D6">
      <w:pPr>
        <w:rPr>
          <w:b/>
        </w:rPr>
      </w:pPr>
    </w:p>
    <w:p w14:paraId="6A6C0427" w14:textId="41416D80" w:rsidR="00D463D6" w:rsidRPr="00EF59C1" w:rsidRDefault="00D463D6" w:rsidP="00D463D6">
      <w:pPr>
        <w:pStyle w:val="Heading5"/>
      </w:pPr>
      <w:bookmarkStart w:id="128" w:name="_Toc408496442"/>
      <w:bookmarkStart w:id="129" w:name="_Toc418758700"/>
      <w:r>
        <w:t>REQ:</w:t>
      </w:r>
      <w:ins w:id="130" w:author="Thibault MAINAND, stagiaire 2015" w:date="2015-05-28T13:47:00Z">
        <w:r w:rsidR="00A858FE">
          <w:t xml:space="preserve"> </w:t>
        </w:r>
      </w:ins>
      <w:r w:rsidRPr="006D4469">
        <w:t>Abort</w:t>
      </w:r>
      <w:bookmarkEnd w:id="128"/>
      <w:bookmarkEnd w:id="129"/>
    </w:p>
    <w:p w14:paraId="4CE846C0" w14:textId="77777777" w:rsidR="00D463D6" w:rsidRPr="00D463D6" w:rsidRDefault="00D463D6" w:rsidP="00D463D6">
      <w:pPr>
        <w:pStyle w:val="ListParagraph"/>
        <w:widowControl/>
        <w:numPr>
          <w:ilvl w:val="1"/>
          <w:numId w:val="14"/>
        </w:numPr>
        <w:contextualSpacing w:val="0"/>
        <w:rPr>
          <w:szCs w:val="20"/>
        </w:rPr>
      </w:pPr>
      <w:r w:rsidRPr="00D463D6">
        <w:rPr>
          <w:szCs w:val="20"/>
        </w:rPr>
        <w:t>Description: abort a previous request (broadcast or individual)</w:t>
      </w:r>
    </w:p>
    <w:p w14:paraId="05EF13E3" w14:textId="77777777" w:rsidR="00D463D6" w:rsidRPr="00D463D6" w:rsidRDefault="00D463D6" w:rsidP="00D463D6">
      <w:pPr>
        <w:pStyle w:val="ListParagraph"/>
        <w:widowControl/>
        <w:numPr>
          <w:ilvl w:val="1"/>
          <w:numId w:val="14"/>
        </w:numPr>
        <w:contextualSpacing w:val="0"/>
        <w:rPr>
          <w:szCs w:val="20"/>
        </w:rPr>
      </w:pPr>
      <w:r w:rsidRPr="00D463D6">
        <w:rPr>
          <w:szCs w:val="20"/>
        </w:rPr>
        <w:t xml:space="preserve">Command ID: </w:t>
      </w:r>
      <w:r w:rsidRPr="00D463D6">
        <w:rPr>
          <w:b/>
          <w:szCs w:val="20"/>
        </w:rPr>
        <w:t>0x00</w:t>
      </w:r>
    </w:p>
    <w:p w14:paraId="3FDAA0AA" w14:textId="77777777" w:rsidR="00D463D6" w:rsidRPr="00D463D6" w:rsidRDefault="00D463D6" w:rsidP="00D463D6">
      <w:pPr>
        <w:pStyle w:val="ListParagraph"/>
        <w:widowControl/>
        <w:numPr>
          <w:ilvl w:val="1"/>
          <w:numId w:val="14"/>
        </w:numPr>
        <w:contextualSpacing w:val="0"/>
        <w:rPr>
          <w:szCs w:val="20"/>
        </w:rPr>
      </w:pPr>
      <w:r w:rsidRPr="00D463D6">
        <w:rPr>
          <w:szCs w:val="20"/>
        </w:rPr>
        <w:t>Frame number: 1</w:t>
      </w:r>
    </w:p>
    <w:p w14:paraId="41527240" w14:textId="77777777" w:rsidR="00D463D6" w:rsidRDefault="00D463D6" w:rsidP="00D463D6">
      <w:pPr>
        <w:pStyle w:val="ListParagraph"/>
        <w:widowControl/>
        <w:numPr>
          <w:ilvl w:val="1"/>
          <w:numId w:val="14"/>
        </w:numPr>
        <w:contextualSpacing w:val="0"/>
        <w:rPr>
          <w:szCs w:val="20"/>
        </w:rPr>
      </w:pPr>
      <w:r w:rsidRPr="00D463D6">
        <w:rPr>
          <w:szCs w:val="20"/>
        </w:rPr>
        <w:t>Parameters: None</w:t>
      </w:r>
    </w:p>
    <w:p w14:paraId="6C350F05" w14:textId="77777777" w:rsidR="0081483B" w:rsidRDefault="0081483B" w:rsidP="0081483B">
      <w:pPr>
        <w:rPr>
          <w:b/>
        </w:rPr>
      </w:pPr>
    </w:p>
    <w:p w14:paraId="3666E9B1" w14:textId="77777777" w:rsidR="0081483B" w:rsidRPr="00C247D5" w:rsidRDefault="0081483B" w:rsidP="0081483B">
      <w:pPr>
        <w:rPr>
          <w:b/>
        </w:rPr>
      </w:pPr>
    </w:p>
    <w:p w14:paraId="4A8E1BCA" w14:textId="54E0704F" w:rsidR="0081483B" w:rsidRPr="00C247D5" w:rsidRDefault="0081483B" w:rsidP="0081483B">
      <w:pPr>
        <w:pStyle w:val="Heading5"/>
      </w:pPr>
      <w:bookmarkStart w:id="131" w:name="_Toc408496458"/>
      <w:bookmarkStart w:id="132" w:name="_Toc418758701"/>
      <w:r>
        <w:t>ANS:</w:t>
      </w:r>
      <w:ins w:id="133" w:author="Thibault MAINAND, stagiaire 2015" w:date="2015-05-28T13:47:00Z">
        <w:r w:rsidR="00A858FE">
          <w:t xml:space="preserve"> </w:t>
        </w:r>
      </w:ins>
      <w:r w:rsidRPr="00C247D5">
        <w:t>Abort</w:t>
      </w:r>
      <w:bookmarkEnd w:id="131"/>
      <w:bookmarkEnd w:id="132"/>
    </w:p>
    <w:p w14:paraId="48CD00A7" w14:textId="77777777" w:rsidR="0081483B" w:rsidRPr="0081483B" w:rsidRDefault="0081483B" w:rsidP="0081483B">
      <w:pPr>
        <w:pStyle w:val="ListParagraph"/>
        <w:widowControl/>
        <w:numPr>
          <w:ilvl w:val="1"/>
          <w:numId w:val="14"/>
        </w:numPr>
        <w:contextualSpacing w:val="0"/>
        <w:rPr>
          <w:szCs w:val="20"/>
        </w:rPr>
      </w:pPr>
      <w:r w:rsidRPr="0081483B">
        <w:rPr>
          <w:szCs w:val="20"/>
        </w:rPr>
        <w:t>There is no answer from slave on a master “abort” request</w:t>
      </w:r>
    </w:p>
    <w:p w14:paraId="3EDBF8C9" w14:textId="77777777" w:rsidR="0081483B" w:rsidRDefault="0081483B" w:rsidP="0081483B">
      <w:pPr>
        <w:widowControl/>
        <w:rPr>
          <w:szCs w:val="20"/>
        </w:rPr>
      </w:pPr>
    </w:p>
    <w:p w14:paraId="787B89EB" w14:textId="77777777" w:rsidR="0081483B" w:rsidRPr="0081483B" w:rsidRDefault="0081483B" w:rsidP="0081483B">
      <w:pPr>
        <w:widowControl/>
        <w:rPr>
          <w:szCs w:val="20"/>
        </w:rPr>
      </w:pPr>
    </w:p>
    <w:p w14:paraId="5AB81B40" w14:textId="64100017" w:rsidR="0081483B" w:rsidRPr="00C247D5" w:rsidRDefault="0081483B" w:rsidP="0081483B">
      <w:pPr>
        <w:pStyle w:val="Heading5"/>
      </w:pPr>
      <w:bookmarkStart w:id="134" w:name="_Toc408496459"/>
      <w:bookmarkStart w:id="135" w:name="_Toc418758702"/>
      <w:r>
        <w:t>ANS:</w:t>
      </w:r>
      <w:ins w:id="136" w:author="Thibault MAINAND, stagiaire 2015" w:date="2015-05-28T13:47:00Z">
        <w:r w:rsidR="00A858FE">
          <w:t xml:space="preserve"> </w:t>
        </w:r>
      </w:ins>
      <w:r w:rsidRPr="00C247D5">
        <w:t>General error</w:t>
      </w:r>
      <w:bookmarkEnd w:id="134"/>
      <w:bookmarkEnd w:id="135"/>
    </w:p>
    <w:p w14:paraId="63FA5824" w14:textId="77777777" w:rsidR="0081483B" w:rsidRPr="0081483B" w:rsidRDefault="0081483B" w:rsidP="0081483B">
      <w:pPr>
        <w:pStyle w:val="ListParagraph"/>
        <w:widowControl/>
        <w:numPr>
          <w:ilvl w:val="1"/>
          <w:numId w:val="14"/>
        </w:numPr>
        <w:contextualSpacing w:val="0"/>
        <w:rPr>
          <w:szCs w:val="20"/>
        </w:rPr>
      </w:pPr>
      <w:r w:rsidRPr="0081483B">
        <w:rPr>
          <w:szCs w:val="20"/>
        </w:rPr>
        <w:t>Description: answer from an unrecognized or error request</w:t>
      </w:r>
    </w:p>
    <w:p w14:paraId="16143A84" w14:textId="77777777" w:rsidR="0081483B" w:rsidRPr="0081483B" w:rsidRDefault="0081483B" w:rsidP="0081483B">
      <w:pPr>
        <w:pStyle w:val="ListParagraph"/>
        <w:widowControl/>
        <w:numPr>
          <w:ilvl w:val="1"/>
          <w:numId w:val="14"/>
        </w:numPr>
        <w:contextualSpacing w:val="0"/>
        <w:rPr>
          <w:szCs w:val="20"/>
        </w:rPr>
      </w:pPr>
      <w:r w:rsidRPr="0081483B">
        <w:rPr>
          <w:szCs w:val="20"/>
        </w:rPr>
        <w:t xml:space="preserve">Answer ID: </w:t>
      </w:r>
      <w:r w:rsidRPr="0081483B">
        <w:rPr>
          <w:b/>
          <w:szCs w:val="20"/>
        </w:rPr>
        <w:t>0x00</w:t>
      </w:r>
    </w:p>
    <w:p w14:paraId="2115A0D6" w14:textId="77777777" w:rsidR="0081483B" w:rsidRPr="0081483B" w:rsidRDefault="0081483B" w:rsidP="0081483B">
      <w:pPr>
        <w:pStyle w:val="ListParagraph"/>
        <w:widowControl/>
        <w:numPr>
          <w:ilvl w:val="1"/>
          <w:numId w:val="14"/>
        </w:numPr>
        <w:contextualSpacing w:val="0"/>
        <w:rPr>
          <w:szCs w:val="20"/>
        </w:rPr>
      </w:pPr>
      <w:r w:rsidRPr="0081483B">
        <w:rPr>
          <w:szCs w:val="20"/>
        </w:rPr>
        <w:t>Frame number: 1</w:t>
      </w:r>
    </w:p>
    <w:p w14:paraId="55C80523" w14:textId="77777777" w:rsidR="0081483B" w:rsidRPr="0081483B" w:rsidRDefault="0081483B" w:rsidP="0081483B">
      <w:pPr>
        <w:pStyle w:val="ListParagraph"/>
        <w:widowControl/>
        <w:numPr>
          <w:ilvl w:val="1"/>
          <w:numId w:val="14"/>
        </w:numPr>
        <w:contextualSpacing w:val="0"/>
        <w:rPr>
          <w:szCs w:val="20"/>
        </w:rPr>
      </w:pPr>
      <w:r w:rsidRPr="0081483B">
        <w:rPr>
          <w:szCs w:val="20"/>
        </w:rPr>
        <w:t>Parameters: 1 byte</w:t>
      </w:r>
    </w:p>
    <w:p w14:paraId="7579EFEB" w14:textId="77777777" w:rsidR="0081483B" w:rsidRPr="00C247D5" w:rsidRDefault="0081483B" w:rsidP="0081483B">
      <w:pPr>
        <w:pStyle w:val="ListParagraph"/>
        <w:ind w:left="1800"/>
        <w:rPr>
          <w:sz w:val="17"/>
          <w:szCs w:val="17"/>
        </w:rPr>
      </w:pPr>
    </w:p>
    <w:tbl>
      <w:tblPr>
        <w:tblStyle w:val="TableGrid"/>
        <w:tblW w:w="0" w:type="auto"/>
        <w:tblLayout w:type="fixed"/>
        <w:tblLook w:val="04A0" w:firstRow="1" w:lastRow="0" w:firstColumn="1" w:lastColumn="0" w:noHBand="0" w:noVBand="1"/>
      </w:tblPr>
      <w:tblGrid>
        <w:gridCol w:w="1368"/>
        <w:gridCol w:w="1368"/>
        <w:gridCol w:w="1368"/>
        <w:gridCol w:w="1368"/>
        <w:gridCol w:w="1368"/>
        <w:gridCol w:w="1368"/>
        <w:gridCol w:w="1368"/>
      </w:tblGrid>
      <w:tr w:rsidR="0081483B" w:rsidRPr="00C247D5" w14:paraId="384DEC26" w14:textId="77777777" w:rsidTr="00F41E96">
        <w:tc>
          <w:tcPr>
            <w:tcW w:w="9576" w:type="dxa"/>
            <w:gridSpan w:val="7"/>
          </w:tcPr>
          <w:p w14:paraId="61F61343" w14:textId="77777777" w:rsidR="0081483B" w:rsidRPr="00C247D5" w:rsidRDefault="0081483B" w:rsidP="00F41E96">
            <w:pPr>
              <w:jc w:val="center"/>
            </w:pPr>
            <w:r w:rsidRPr="00C247D5">
              <w:t>Data field</w:t>
            </w:r>
          </w:p>
        </w:tc>
      </w:tr>
      <w:tr w:rsidR="0081483B" w:rsidRPr="00C247D5" w14:paraId="680142E3" w14:textId="77777777" w:rsidTr="00F41E96">
        <w:trPr>
          <w:trHeight w:val="155"/>
        </w:trPr>
        <w:tc>
          <w:tcPr>
            <w:tcW w:w="1368" w:type="dxa"/>
          </w:tcPr>
          <w:p w14:paraId="20693C7B" w14:textId="77777777" w:rsidR="0081483B" w:rsidRPr="00C247D5" w:rsidRDefault="0081483B" w:rsidP="00F41E96">
            <w:pPr>
              <w:jc w:val="center"/>
            </w:pPr>
            <w:r w:rsidRPr="00C247D5">
              <w:t>Byte 1</w:t>
            </w:r>
          </w:p>
        </w:tc>
        <w:tc>
          <w:tcPr>
            <w:tcW w:w="1368" w:type="dxa"/>
          </w:tcPr>
          <w:p w14:paraId="004209E3" w14:textId="77777777" w:rsidR="0081483B" w:rsidRPr="00C247D5" w:rsidRDefault="0081483B" w:rsidP="00F41E96">
            <w:pPr>
              <w:jc w:val="center"/>
            </w:pPr>
            <w:r w:rsidRPr="00C247D5">
              <w:t>Byte 2</w:t>
            </w:r>
          </w:p>
        </w:tc>
        <w:tc>
          <w:tcPr>
            <w:tcW w:w="1368" w:type="dxa"/>
          </w:tcPr>
          <w:p w14:paraId="0081FCB8" w14:textId="77777777" w:rsidR="0081483B" w:rsidRPr="00C247D5" w:rsidRDefault="0081483B" w:rsidP="00F41E96">
            <w:pPr>
              <w:jc w:val="center"/>
            </w:pPr>
            <w:r w:rsidRPr="00C247D5">
              <w:t>Byte 3</w:t>
            </w:r>
          </w:p>
        </w:tc>
        <w:tc>
          <w:tcPr>
            <w:tcW w:w="1368" w:type="dxa"/>
          </w:tcPr>
          <w:p w14:paraId="15C8DB9D" w14:textId="77777777" w:rsidR="0081483B" w:rsidRPr="00C247D5" w:rsidRDefault="0081483B" w:rsidP="00F41E96">
            <w:pPr>
              <w:jc w:val="center"/>
            </w:pPr>
            <w:r w:rsidRPr="00C247D5">
              <w:t>Byte 4</w:t>
            </w:r>
          </w:p>
        </w:tc>
        <w:tc>
          <w:tcPr>
            <w:tcW w:w="1368" w:type="dxa"/>
          </w:tcPr>
          <w:p w14:paraId="559DE3CC" w14:textId="77777777" w:rsidR="0081483B" w:rsidRPr="00C247D5" w:rsidRDefault="0081483B" w:rsidP="00F41E96">
            <w:pPr>
              <w:jc w:val="center"/>
            </w:pPr>
            <w:r w:rsidRPr="00C247D5">
              <w:t>Byte 5</w:t>
            </w:r>
          </w:p>
        </w:tc>
        <w:tc>
          <w:tcPr>
            <w:tcW w:w="1368" w:type="dxa"/>
          </w:tcPr>
          <w:p w14:paraId="2538EC64" w14:textId="77777777" w:rsidR="0081483B" w:rsidRPr="00C247D5" w:rsidRDefault="0081483B" w:rsidP="00F41E96">
            <w:pPr>
              <w:jc w:val="center"/>
            </w:pPr>
            <w:r w:rsidRPr="00C247D5">
              <w:t>Byte 6</w:t>
            </w:r>
          </w:p>
        </w:tc>
        <w:tc>
          <w:tcPr>
            <w:tcW w:w="1368" w:type="dxa"/>
          </w:tcPr>
          <w:p w14:paraId="13D185A8" w14:textId="77777777" w:rsidR="0081483B" w:rsidRPr="00C247D5" w:rsidRDefault="0081483B" w:rsidP="00F41E96">
            <w:pPr>
              <w:jc w:val="center"/>
            </w:pPr>
            <w:r w:rsidRPr="00C247D5">
              <w:t xml:space="preserve">Byte 7 </w:t>
            </w:r>
          </w:p>
        </w:tc>
      </w:tr>
      <w:tr w:rsidR="0081483B" w:rsidRPr="00C247D5" w14:paraId="60F2D847" w14:textId="77777777" w:rsidTr="00F41E96">
        <w:trPr>
          <w:trHeight w:val="155"/>
        </w:trPr>
        <w:tc>
          <w:tcPr>
            <w:tcW w:w="1368" w:type="dxa"/>
          </w:tcPr>
          <w:p w14:paraId="136FFBE6" w14:textId="77777777" w:rsidR="0081483B" w:rsidRPr="00C247D5" w:rsidRDefault="0081483B" w:rsidP="00F41E96">
            <w:pPr>
              <w:jc w:val="center"/>
            </w:pPr>
            <w:r w:rsidRPr="00C247D5">
              <w:t>Error code</w:t>
            </w:r>
          </w:p>
        </w:tc>
        <w:tc>
          <w:tcPr>
            <w:tcW w:w="1368" w:type="dxa"/>
          </w:tcPr>
          <w:p w14:paraId="4A1F5C94" w14:textId="77777777" w:rsidR="0081483B" w:rsidRPr="00C247D5" w:rsidRDefault="0081483B" w:rsidP="00F41E96">
            <w:pPr>
              <w:jc w:val="center"/>
            </w:pPr>
            <w:r w:rsidRPr="00C247D5">
              <w:t>NA</w:t>
            </w:r>
          </w:p>
        </w:tc>
        <w:tc>
          <w:tcPr>
            <w:tcW w:w="1368" w:type="dxa"/>
          </w:tcPr>
          <w:p w14:paraId="302F722F" w14:textId="77777777" w:rsidR="0081483B" w:rsidRPr="00C247D5" w:rsidRDefault="0081483B" w:rsidP="00F41E96">
            <w:pPr>
              <w:jc w:val="center"/>
            </w:pPr>
            <w:r w:rsidRPr="00C247D5">
              <w:t>NA</w:t>
            </w:r>
          </w:p>
        </w:tc>
        <w:tc>
          <w:tcPr>
            <w:tcW w:w="1368" w:type="dxa"/>
          </w:tcPr>
          <w:p w14:paraId="273C3571" w14:textId="77777777" w:rsidR="0081483B" w:rsidRPr="00C247D5" w:rsidRDefault="0081483B" w:rsidP="00F41E96">
            <w:pPr>
              <w:jc w:val="center"/>
            </w:pPr>
            <w:r w:rsidRPr="00C247D5">
              <w:t>NA</w:t>
            </w:r>
          </w:p>
        </w:tc>
        <w:tc>
          <w:tcPr>
            <w:tcW w:w="1368" w:type="dxa"/>
          </w:tcPr>
          <w:p w14:paraId="4BDAE4A6" w14:textId="77777777" w:rsidR="0081483B" w:rsidRPr="00C247D5" w:rsidRDefault="0081483B" w:rsidP="00F41E96">
            <w:pPr>
              <w:jc w:val="center"/>
            </w:pPr>
            <w:r w:rsidRPr="00C247D5">
              <w:t>NA</w:t>
            </w:r>
          </w:p>
        </w:tc>
        <w:tc>
          <w:tcPr>
            <w:tcW w:w="1368" w:type="dxa"/>
          </w:tcPr>
          <w:p w14:paraId="2782A1C7" w14:textId="77777777" w:rsidR="0081483B" w:rsidRPr="00C247D5" w:rsidRDefault="0081483B" w:rsidP="00F41E96">
            <w:pPr>
              <w:jc w:val="center"/>
            </w:pPr>
            <w:r w:rsidRPr="00C247D5">
              <w:t>NA</w:t>
            </w:r>
          </w:p>
        </w:tc>
        <w:tc>
          <w:tcPr>
            <w:tcW w:w="1368" w:type="dxa"/>
          </w:tcPr>
          <w:p w14:paraId="5985113B" w14:textId="77777777" w:rsidR="0081483B" w:rsidRPr="00C247D5" w:rsidRDefault="0081483B" w:rsidP="00F41E96">
            <w:pPr>
              <w:jc w:val="center"/>
            </w:pPr>
            <w:r w:rsidRPr="00C247D5">
              <w:t>NA</w:t>
            </w:r>
          </w:p>
        </w:tc>
      </w:tr>
    </w:tbl>
    <w:p w14:paraId="5F5FFF72" w14:textId="77777777" w:rsidR="0081483B" w:rsidRPr="00C247D5" w:rsidRDefault="0081483B" w:rsidP="0081483B">
      <w:pPr>
        <w:rPr>
          <w:szCs w:val="17"/>
        </w:rPr>
      </w:pPr>
    </w:p>
    <w:p w14:paraId="00D7A896" w14:textId="77777777" w:rsidR="0081483B" w:rsidRPr="008C146E" w:rsidRDefault="0081483B" w:rsidP="0081483B">
      <w:pPr>
        <w:pStyle w:val="ListParagraph"/>
        <w:widowControl/>
        <w:numPr>
          <w:ilvl w:val="2"/>
          <w:numId w:val="14"/>
        </w:numPr>
        <w:contextualSpacing w:val="0"/>
        <w:rPr>
          <w:b/>
          <w:sz w:val="17"/>
          <w:szCs w:val="17"/>
        </w:rPr>
      </w:pPr>
      <w:r w:rsidRPr="008C146E">
        <w:rPr>
          <w:b/>
          <w:sz w:val="17"/>
          <w:szCs w:val="17"/>
        </w:rPr>
        <w:t xml:space="preserve">Byte 1 : Error code :  </w:t>
      </w:r>
    </w:p>
    <w:p w14:paraId="6C6B32BE"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1: unknown command</w:t>
      </w:r>
    </w:p>
    <w:p w14:paraId="6786A253"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2: wrong parameters number</w:t>
      </w:r>
    </w:p>
    <w:p w14:paraId="330E46E9"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3: wrong frame number sequence (NB must be incremented by 1)</w:t>
      </w:r>
    </w:p>
    <w:p w14:paraId="45C31CAE"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4: frame sequence timeout (multi-frame request)</w:t>
      </w:r>
    </w:p>
    <w:p w14:paraId="6930165A"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5: command not yet supported</w:t>
      </w:r>
    </w:p>
    <w:p w14:paraId="74D65E0C" w14:textId="77777777"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6: wrong expected command (multi-frame request)</w:t>
      </w:r>
    </w:p>
    <w:p w14:paraId="5EE2ED04" w14:textId="70E10386" w:rsidR="0081483B" w:rsidRPr="00C247D5" w:rsidRDefault="0081483B" w:rsidP="0081483B">
      <w:pPr>
        <w:pStyle w:val="ListParagraph"/>
        <w:widowControl/>
        <w:numPr>
          <w:ilvl w:val="3"/>
          <w:numId w:val="14"/>
        </w:numPr>
        <w:ind w:left="2835"/>
        <w:contextualSpacing w:val="0"/>
        <w:rPr>
          <w:sz w:val="17"/>
          <w:szCs w:val="17"/>
        </w:rPr>
      </w:pPr>
      <w:r w:rsidRPr="00C247D5">
        <w:rPr>
          <w:sz w:val="17"/>
          <w:szCs w:val="17"/>
        </w:rPr>
        <w:t>7: rejected command on uninitialized node (see “Important remark” on p.</w:t>
      </w:r>
      <w:r w:rsidRPr="00C247D5">
        <w:rPr>
          <w:sz w:val="17"/>
          <w:szCs w:val="17"/>
        </w:rPr>
        <w:fldChar w:fldCharType="begin"/>
      </w:r>
      <w:r w:rsidRPr="00C247D5">
        <w:rPr>
          <w:sz w:val="17"/>
          <w:szCs w:val="17"/>
        </w:rPr>
        <w:instrText xml:space="preserve"> PAGEREF Important \h </w:instrText>
      </w:r>
      <w:r w:rsidRPr="00C247D5">
        <w:rPr>
          <w:sz w:val="17"/>
          <w:szCs w:val="17"/>
        </w:rPr>
      </w:r>
      <w:r w:rsidRPr="00C247D5">
        <w:rPr>
          <w:sz w:val="17"/>
          <w:szCs w:val="17"/>
        </w:rPr>
        <w:fldChar w:fldCharType="separate"/>
      </w:r>
      <w:ins w:id="137" w:author="Yannick Favre" w:date="2015-06-08T11:19:00Z">
        <w:r w:rsidR="00216414">
          <w:rPr>
            <w:noProof/>
            <w:sz w:val="17"/>
            <w:szCs w:val="17"/>
          </w:rPr>
          <w:t>15</w:t>
        </w:r>
      </w:ins>
      <w:del w:id="138" w:author="Yannick Favre" w:date="2015-06-08T11:19:00Z">
        <w:r w:rsidDel="00216414">
          <w:rPr>
            <w:noProof/>
            <w:sz w:val="17"/>
            <w:szCs w:val="17"/>
          </w:rPr>
          <w:delText>21</w:delText>
        </w:r>
      </w:del>
      <w:r w:rsidRPr="00C247D5">
        <w:rPr>
          <w:sz w:val="17"/>
          <w:szCs w:val="17"/>
        </w:rPr>
        <w:fldChar w:fldCharType="end"/>
      </w:r>
      <w:r w:rsidRPr="00C247D5">
        <w:rPr>
          <w:sz w:val="17"/>
          <w:szCs w:val="17"/>
        </w:rPr>
        <w:t>)</w:t>
      </w:r>
    </w:p>
    <w:p w14:paraId="42AB99A1" w14:textId="48E645BC" w:rsidR="0081483B" w:rsidRDefault="0081483B" w:rsidP="0081483B">
      <w:pPr>
        <w:pStyle w:val="ListParagraph"/>
        <w:widowControl/>
        <w:numPr>
          <w:ilvl w:val="3"/>
          <w:numId w:val="14"/>
        </w:numPr>
        <w:ind w:left="2835"/>
        <w:contextualSpacing w:val="0"/>
        <w:rPr>
          <w:sz w:val="17"/>
          <w:szCs w:val="17"/>
        </w:rPr>
      </w:pPr>
      <w:r w:rsidRPr="00C247D5">
        <w:rPr>
          <w:sz w:val="17"/>
          <w:szCs w:val="17"/>
        </w:rPr>
        <w:t>8:</w:t>
      </w:r>
      <w:r w:rsidR="00CC4A0D">
        <w:rPr>
          <w:sz w:val="17"/>
          <w:szCs w:val="17"/>
        </w:rPr>
        <w:t xml:space="preserve"> </w:t>
      </w:r>
      <w:r w:rsidR="00016BEE">
        <w:rPr>
          <w:sz w:val="17"/>
          <w:szCs w:val="17"/>
        </w:rPr>
        <w:t>incorrect value type for a “get LED &amp; DAC values” request</w:t>
      </w:r>
    </w:p>
    <w:p w14:paraId="4C3193E6" w14:textId="46A641E4" w:rsidR="0081483B" w:rsidRPr="00C247D5" w:rsidRDefault="00CC4A0D" w:rsidP="0081483B">
      <w:pPr>
        <w:pStyle w:val="ListParagraph"/>
        <w:widowControl/>
        <w:numPr>
          <w:ilvl w:val="3"/>
          <w:numId w:val="14"/>
        </w:numPr>
        <w:ind w:left="2835"/>
        <w:contextualSpacing w:val="0"/>
        <w:rPr>
          <w:sz w:val="17"/>
          <w:szCs w:val="17"/>
        </w:rPr>
      </w:pPr>
      <w:r>
        <w:rPr>
          <w:sz w:val="17"/>
          <w:szCs w:val="17"/>
        </w:rPr>
        <w:t xml:space="preserve">9: </w:t>
      </w:r>
      <w:r w:rsidR="0081483B">
        <w:rPr>
          <w:sz w:val="17"/>
          <w:szCs w:val="17"/>
        </w:rPr>
        <w:t>protection error (parameter set request upon a still protected parameter)</w:t>
      </w:r>
    </w:p>
    <w:p w14:paraId="18D3FBC1" w14:textId="77777777" w:rsidR="00FE41D9" w:rsidRDefault="00FE41D9" w:rsidP="00FE41D9">
      <w:pPr>
        <w:rPr>
          <w:rFonts w:eastAsia="MS Mincho" w:cs="Arial"/>
          <w:b/>
          <w:szCs w:val="17"/>
          <w:lang w:eastAsia="ar-SA" w:bidi="ar-SA"/>
        </w:rPr>
      </w:pPr>
    </w:p>
    <w:p w14:paraId="7278EB3A" w14:textId="6CB8F628" w:rsidR="005277EF" w:rsidRDefault="005277EF">
      <w:pPr>
        <w:widowControl/>
        <w:suppressAutoHyphens w:val="0"/>
        <w:spacing w:after="200" w:line="276" w:lineRule="auto"/>
        <w:jc w:val="left"/>
        <w:rPr>
          <w:ins w:id="139" w:author="Yannick Favre" w:date="2015-06-08T11:25:00Z"/>
          <w:lang w:eastAsia="ar-SA" w:bidi="ar-SA"/>
        </w:rPr>
      </w:pPr>
      <w:ins w:id="140" w:author="Yannick Favre" w:date="2015-06-08T11:25:00Z">
        <w:r>
          <w:rPr>
            <w:lang w:eastAsia="ar-SA" w:bidi="ar-SA"/>
          </w:rPr>
          <w:br w:type="page"/>
        </w:r>
      </w:ins>
    </w:p>
    <w:p w14:paraId="0EC84330" w14:textId="33C63638" w:rsidR="00FE34F4" w:rsidRPr="0081483B" w:rsidDel="005277EF" w:rsidRDefault="00FE34F4" w:rsidP="00FE41D9">
      <w:pPr>
        <w:rPr>
          <w:del w:id="141" w:author="Yannick Favre" w:date="2015-06-08T11:25:00Z"/>
          <w:lang w:eastAsia="ar-SA" w:bidi="ar-SA"/>
        </w:rPr>
      </w:pPr>
    </w:p>
    <w:p w14:paraId="74D0C0B5" w14:textId="77777777" w:rsidR="007A5729" w:rsidRPr="002219AD" w:rsidRDefault="007A5729" w:rsidP="007A5729">
      <w:pPr>
        <w:pStyle w:val="Heading5"/>
        <w:keepLines/>
        <w:widowControl/>
        <w:suppressAutoHyphens w:val="0"/>
        <w:spacing w:before="200" w:line="276" w:lineRule="auto"/>
        <w:jc w:val="left"/>
        <w:rPr>
          <w:lang w:val="en-GB"/>
        </w:rPr>
      </w:pPr>
      <w:bookmarkStart w:id="142" w:name="_Toc418758703"/>
      <w:r w:rsidRPr="002219AD">
        <w:rPr>
          <w:lang w:val="en-GB"/>
        </w:rPr>
        <w:t>REQ:</w:t>
      </w:r>
      <w:r>
        <w:rPr>
          <w:lang w:val="en-GB"/>
        </w:rPr>
        <w:t xml:space="preserve"> Set CAN ADDR</w:t>
      </w:r>
      <w:bookmarkEnd w:id="142"/>
    </w:p>
    <w:p w14:paraId="077DD698" w14:textId="77777777" w:rsidR="007A5729" w:rsidRPr="00D463D6" w:rsidRDefault="007A5729" w:rsidP="007A5729">
      <w:pPr>
        <w:pStyle w:val="ListParagraph"/>
        <w:widowControl/>
        <w:numPr>
          <w:ilvl w:val="1"/>
          <w:numId w:val="14"/>
        </w:numPr>
        <w:contextualSpacing w:val="0"/>
        <w:rPr>
          <w:szCs w:val="20"/>
        </w:rPr>
      </w:pPr>
      <w:r w:rsidRPr="00D463D6">
        <w:rPr>
          <w:szCs w:val="20"/>
        </w:rPr>
        <w:t>Description: set CAN Address for microcontrollers, unprotect parameter too</w:t>
      </w:r>
    </w:p>
    <w:p w14:paraId="019E3BFF" w14:textId="47A2A8C8" w:rsidR="007A5729" w:rsidRPr="00D463D6" w:rsidRDefault="007A5729" w:rsidP="007A5729">
      <w:pPr>
        <w:pStyle w:val="ListParagraph"/>
        <w:widowControl/>
        <w:numPr>
          <w:ilvl w:val="1"/>
          <w:numId w:val="14"/>
        </w:numPr>
        <w:contextualSpacing w:val="0"/>
        <w:rPr>
          <w:szCs w:val="20"/>
        </w:rPr>
      </w:pPr>
      <w:r w:rsidRPr="00D463D6">
        <w:rPr>
          <w:szCs w:val="20"/>
        </w:rPr>
        <w:t xml:space="preserve">Command ID: </w:t>
      </w:r>
      <w:r w:rsidR="00A418E7">
        <w:rPr>
          <w:b/>
          <w:szCs w:val="20"/>
        </w:rPr>
        <w:t>0x01</w:t>
      </w:r>
    </w:p>
    <w:p w14:paraId="2E7050A6" w14:textId="77777777" w:rsidR="007A5729" w:rsidRPr="00D463D6" w:rsidRDefault="007A5729" w:rsidP="007A5729">
      <w:pPr>
        <w:pStyle w:val="ListParagraph"/>
        <w:widowControl/>
        <w:numPr>
          <w:ilvl w:val="1"/>
          <w:numId w:val="14"/>
        </w:numPr>
        <w:contextualSpacing w:val="0"/>
        <w:rPr>
          <w:szCs w:val="20"/>
        </w:rPr>
      </w:pPr>
      <w:r w:rsidRPr="00D463D6">
        <w:rPr>
          <w:szCs w:val="20"/>
        </w:rPr>
        <w:t>Frame number: 1</w:t>
      </w:r>
    </w:p>
    <w:p w14:paraId="25D2ADD3" w14:textId="77777777" w:rsidR="007A5729" w:rsidRPr="00D463D6" w:rsidRDefault="007A5729" w:rsidP="007A5729">
      <w:pPr>
        <w:pStyle w:val="ListParagraph"/>
        <w:widowControl/>
        <w:numPr>
          <w:ilvl w:val="1"/>
          <w:numId w:val="14"/>
        </w:numPr>
        <w:contextualSpacing w:val="0"/>
        <w:rPr>
          <w:szCs w:val="20"/>
        </w:rPr>
      </w:pPr>
      <w:r w:rsidRPr="00D463D6">
        <w:rPr>
          <w:szCs w:val="20"/>
        </w:rPr>
        <w:t>Parameters: 2 bytes</w:t>
      </w:r>
    </w:p>
    <w:p w14:paraId="1E633B81" w14:textId="77777777" w:rsidR="007A5729" w:rsidRDefault="007A5729" w:rsidP="007A5729">
      <w:pPr>
        <w:rPr>
          <w:lang w:val="en-GB"/>
        </w:rPr>
      </w:pPr>
    </w:p>
    <w:p w14:paraId="4AA1FE68" w14:textId="77777777" w:rsidR="0081483B" w:rsidRDefault="007A5729" w:rsidP="007A5729">
      <w:pPr>
        <w:rPr>
          <w:lang w:val="en-GB"/>
        </w:rPr>
      </w:pPr>
      <w:r>
        <w:rPr>
          <w:lang w:val="en-GB"/>
        </w:rPr>
        <w:t xml:space="preserve">With a board not initialized, all microcontrollers have the same CAN address 0x67F in request and 0x6FF in answer. When the address of a board is set, the address value specified is written at the same time on the four microcontrollers of the board and then their firmware attribute at each other the CAN address + </w:t>
      </w:r>
      <w:r w:rsidR="0081483B">
        <w:rPr>
          <w:lang w:val="en-GB"/>
        </w:rPr>
        <w:t xml:space="preserve">hardware address of each </w:t>
      </w:r>
      <w:r>
        <w:rPr>
          <w:lang w:val="en-GB"/>
        </w:rPr>
        <w:t>microcontrollers (0 to 3)</w:t>
      </w:r>
    </w:p>
    <w:p w14:paraId="79C795D2" w14:textId="1FFF4C6B" w:rsidR="0081483B" w:rsidRDefault="0081483B" w:rsidP="0081483B">
      <w:pPr>
        <w:pStyle w:val="ListParagraph"/>
        <w:numPr>
          <w:ilvl w:val="0"/>
          <w:numId w:val="16"/>
        </w:numPr>
        <w:rPr>
          <w:lang w:val="en-GB"/>
        </w:rPr>
      </w:pPr>
      <w:r w:rsidRPr="0081483B">
        <w:rPr>
          <w:lang w:val="en-GB"/>
        </w:rPr>
        <w:t>F</w:t>
      </w:r>
      <w:r w:rsidR="007A5729" w:rsidRPr="0081483B">
        <w:rPr>
          <w:lang w:val="en-GB"/>
        </w:rPr>
        <w:t xml:space="preserve">or each board the </w:t>
      </w:r>
      <w:r w:rsidRPr="0081483B">
        <w:rPr>
          <w:lang w:val="en-GB"/>
        </w:rPr>
        <w:t xml:space="preserve">CAN </w:t>
      </w:r>
      <w:r w:rsidR="007A5729" w:rsidRPr="0081483B">
        <w:rPr>
          <w:lang w:val="en-GB"/>
        </w:rPr>
        <w:t xml:space="preserve">address value for the request set Can ADDR </w:t>
      </w:r>
      <w:r w:rsidRPr="0081483B">
        <w:rPr>
          <w:lang w:val="en-GB"/>
        </w:rPr>
        <w:t xml:space="preserve">must be </w:t>
      </w:r>
      <w:r w:rsidR="007A5729" w:rsidRPr="0081483B">
        <w:rPr>
          <w:lang w:val="en-GB"/>
        </w:rPr>
        <w:t>a multiple of 4 as 0x602,</w:t>
      </w:r>
      <w:r w:rsidRPr="0081483B">
        <w:rPr>
          <w:lang w:val="en-GB"/>
        </w:rPr>
        <w:t xml:space="preserve"> </w:t>
      </w:r>
      <w:r w:rsidR="007A5729" w:rsidRPr="0081483B">
        <w:rPr>
          <w:lang w:val="en-GB"/>
        </w:rPr>
        <w:t>0x606,</w:t>
      </w:r>
      <w:r w:rsidRPr="0081483B">
        <w:rPr>
          <w:lang w:val="en-GB"/>
        </w:rPr>
        <w:t xml:space="preserve"> </w:t>
      </w:r>
      <w:r w:rsidR="007A5729" w:rsidRPr="0081483B">
        <w:rPr>
          <w:lang w:val="en-GB"/>
        </w:rPr>
        <w:t>0x60A,</w:t>
      </w:r>
      <w:r w:rsidRPr="0081483B">
        <w:rPr>
          <w:lang w:val="en-GB"/>
        </w:rPr>
        <w:t xml:space="preserve"> etc</w:t>
      </w:r>
      <w:r w:rsidR="007A5729" w:rsidRPr="0081483B">
        <w:rPr>
          <w:lang w:val="en-GB"/>
        </w:rPr>
        <w:t>.</w:t>
      </w:r>
      <w:r w:rsidRPr="0081483B">
        <w:rPr>
          <w:lang w:val="en-GB"/>
        </w:rPr>
        <w:t xml:space="preserve"> T</w:t>
      </w:r>
      <w:r w:rsidR="007A5729" w:rsidRPr="0081483B">
        <w:rPr>
          <w:lang w:val="en-GB"/>
        </w:rPr>
        <w:t xml:space="preserve">he other values </w:t>
      </w:r>
      <w:r>
        <w:rPr>
          <w:lang w:val="en-GB"/>
        </w:rPr>
        <w:t xml:space="preserve">such </w:t>
      </w:r>
      <w:r w:rsidR="007A5729" w:rsidRPr="0081483B">
        <w:rPr>
          <w:lang w:val="en-GB"/>
        </w:rPr>
        <w:t xml:space="preserve">as </w:t>
      </w:r>
      <w:r>
        <w:rPr>
          <w:lang w:val="en-GB"/>
        </w:rPr>
        <w:t>0x603, 0x604, 0x605, etc. m</w:t>
      </w:r>
      <w:r w:rsidR="007A5729" w:rsidRPr="0081483B">
        <w:rPr>
          <w:lang w:val="en-GB"/>
        </w:rPr>
        <w:t>ust be rejected as request parameter.</w:t>
      </w:r>
    </w:p>
    <w:p w14:paraId="21609DC4" w14:textId="01F22723" w:rsidR="0081483B" w:rsidRPr="0081483B" w:rsidRDefault="0081483B" w:rsidP="0081483B">
      <w:pPr>
        <w:pStyle w:val="ListParagraph"/>
        <w:numPr>
          <w:ilvl w:val="0"/>
          <w:numId w:val="16"/>
        </w:numPr>
        <w:rPr>
          <w:lang w:val="en-GB"/>
        </w:rPr>
      </w:pPr>
      <w:r>
        <w:rPr>
          <w:lang w:val="en-GB"/>
        </w:rPr>
        <w:t xml:space="preserve">Once initialized, each µC of board can be accessed individually through its own address </w:t>
      </w:r>
      <w:proofErr w:type="spellStart"/>
      <w:r>
        <w:rPr>
          <w:lang w:val="en-GB"/>
        </w:rPr>
        <w:t>ie</w:t>
      </w:r>
      <w:proofErr w:type="spellEnd"/>
      <w:r>
        <w:rPr>
          <w:lang w:val="en-GB"/>
        </w:rPr>
        <w:t xml:space="preserve">. 0x602 for µC HW </w:t>
      </w:r>
      <w:proofErr w:type="spellStart"/>
      <w:r>
        <w:rPr>
          <w:lang w:val="en-GB"/>
        </w:rPr>
        <w:t>addr</w:t>
      </w:r>
      <w:proofErr w:type="spellEnd"/>
      <w:r>
        <w:rPr>
          <w:lang w:val="en-GB"/>
        </w:rPr>
        <w:t xml:space="preserve">. 0, 0x603 for µC HW </w:t>
      </w:r>
      <w:proofErr w:type="spellStart"/>
      <w:r>
        <w:rPr>
          <w:lang w:val="en-GB"/>
        </w:rPr>
        <w:t>addr</w:t>
      </w:r>
      <w:proofErr w:type="spellEnd"/>
      <w:r>
        <w:rPr>
          <w:lang w:val="en-GB"/>
        </w:rPr>
        <w:t xml:space="preserve">. 1, 0x604 for µC HW </w:t>
      </w:r>
      <w:proofErr w:type="spellStart"/>
      <w:r>
        <w:rPr>
          <w:lang w:val="en-GB"/>
        </w:rPr>
        <w:t>addr</w:t>
      </w:r>
      <w:proofErr w:type="spellEnd"/>
      <w:r>
        <w:rPr>
          <w:lang w:val="en-GB"/>
        </w:rPr>
        <w:t xml:space="preserve">. 2 and 0x604 for µC HW </w:t>
      </w:r>
      <w:proofErr w:type="spellStart"/>
      <w:r>
        <w:rPr>
          <w:lang w:val="en-GB"/>
        </w:rPr>
        <w:t>addr</w:t>
      </w:r>
      <w:proofErr w:type="spellEnd"/>
      <w:r>
        <w:rPr>
          <w:lang w:val="en-GB"/>
        </w:rPr>
        <w:t>. 1</w:t>
      </w:r>
    </w:p>
    <w:p w14:paraId="5A4127E5"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91510C" w14:paraId="0A8B2DD5" w14:textId="77777777" w:rsidTr="007A5729">
        <w:tc>
          <w:tcPr>
            <w:tcW w:w="9576" w:type="dxa"/>
            <w:gridSpan w:val="7"/>
          </w:tcPr>
          <w:p w14:paraId="10A44F84" w14:textId="77777777" w:rsidR="007A5729" w:rsidRPr="00C247D5" w:rsidRDefault="007A5729" w:rsidP="007A5729">
            <w:pPr>
              <w:jc w:val="center"/>
            </w:pPr>
            <w:r w:rsidRPr="00C247D5">
              <w:t>Data field</w:t>
            </w:r>
          </w:p>
        </w:tc>
      </w:tr>
      <w:tr w:rsidR="007A5729" w:rsidRPr="0091510C" w14:paraId="32169939" w14:textId="77777777" w:rsidTr="007A5729">
        <w:trPr>
          <w:trHeight w:val="155"/>
        </w:trPr>
        <w:tc>
          <w:tcPr>
            <w:tcW w:w="1368" w:type="dxa"/>
          </w:tcPr>
          <w:p w14:paraId="186A04AC" w14:textId="77777777" w:rsidR="007A5729" w:rsidRPr="00C247D5" w:rsidRDefault="007A5729" w:rsidP="007A5729">
            <w:pPr>
              <w:jc w:val="center"/>
            </w:pPr>
            <w:r w:rsidRPr="00C247D5">
              <w:t>Byte 1</w:t>
            </w:r>
          </w:p>
        </w:tc>
        <w:tc>
          <w:tcPr>
            <w:tcW w:w="1368" w:type="dxa"/>
          </w:tcPr>
          <w:p w14:paraId="3641E81E" w14:textId="77777777" w:rsidR="007A5729" w:rsidRPr="00C247D5" w:rsidRDefault="007A5729" w:rsidP="007A5729">
            <w:pPr>
              <w:jc w:val="center"/>
            </w:pPr>
            <w:r w:rsidRPr="00C247D5">
              <w:t>Byte 2</w:t>
            </w:r>
          </w:p>
        </w:tc>
        <w:tc>
          <w:tcPr>
            <w:tcW w:w="1368" w:type="dxa"/>
          </w:tcPr>
          <w:p w14:paraId="19729221" w14:textId="77777777" w:rsidR="007A5729" w:rsidRPr="00C247D5" w:rsidRDefault="007A5729" w:rsidP="007A5729">
            <w:pPr>
              <w:jc w:val="center"/>
            </w:pPr>
            <w:r w:rsidRPr="00C247D5">
              <w:t>Byte 3</w:t>
            </w:r>
          </w:p>
        </w:tc>
        <w:tc>
          <w:tcPr>
            <w:tcW w:w="1368" w:type="dxa"/>
          </w:tcPr>
          <w:p w14:paraId="5B5CBD8D" w14:textId="77777777" w:rsidR="007A5729" w:rsidRPr="00C247D5" w:rsidRDefault="007A5729" w:rsidP="007A5729">
            <w:pPr>
              <w:jc w:val="center"/>
            </w:pPr>
            <w:r w:rsidRPr="00C247D5">
              <w:t>Byte 4</w:t>
            </w:r>
          </w:p>
        </w:tc>
        <w:tc>
          <w:tcPr>
            <w:tcW w:w="1368" w:type="dxa"/>
          </w:tcPr>
          <w:p w14:paraId="0FE0A198" w14:textId="77777777" w:rsidR="007A5729" w:rsidRPr="00C247D5" w:rsidRDefault="007A5729" w:rsidP="007A5729">
            <w:pPr>
              <w:jc w:val="center"/>
            </w:pPr>
            <w:r w:rsidRPr="00C247D5">
              <w:t>Byte 5</w:t>
            </w:r>
          </w:p>
        </w:tc>
        <w:tc>
          <w:tcPr>
            <w:tcW w:w="1368" w:type="dxa"/>
          </w:tcPr>
          <w:p w14:paraId="37A3EFC1" w14:textId="77777777" w:rsidR="007A5729" w:rsidRPr="00C247D5" w:rsidRDefault="007A5729" w:rsidP="007A5729">
            <w:pPr>
              <w:jc w:val="center"/>
            </w:pPr>
            <w:r w:rsidRPr="00C247D5">
              <w:t>Byte 6</w:t>
            </w:r>
          </w:p>
        </w:tc>
        <w:tc>
          <w:tcPr>
            <w:tcW w:w="1368" w:type="dxa"/>
          </w:tcPr>
          <w:p w14:paraId="2731870C" w14:textId="77777777" w:rsidR="007A5729" w:rsidRPr="00C247D5" w:rsidRDefault="007A5729" w:rsidP="007A5729">
            <w:pPr>
              <w:jc w:val="center"/>
            </w:pPr>
            <w:r w:rsidRPr="00C247D5">
              <w:t xml:space="preserve">Byte 7 </w:t>
            </w:r>
          </w:p>
        </w:tc>
      </w:tr>
      <w:tr w:rsidR="007A5729" w:rsidRPr="0091510C" w14:paraId="676EFE31" w14:textId="77777777" w:rsidTr="007A5729">
        <w:trPr>
          <w:trHeight w:val="851"/>
        </w:trPr>
        <w:tc>
          <w:tcPr>
            <w:tcW w:w="1368" w:type="dxa"/>
            <w:vAlign w:val="center"/>
          </w:tcPr>
          <w:p w14:paraId="2800EC96" w14:textId="43DD218F" w:rsidR="007A5729" w:rsidRPr="00C247D5" w:rsidRDefault="0081483B" w:rsidP="007A5729">
            <w:pPr>
              <w:tabs>
                <w:tab w:val="left" w:pos="993"/>
              </w:tabs>
              <w:jc w:val="center"/>
            </w:pPr>
            <w:r>
              <w:t>Variable</w:t>
            </w:r>
            <w:r w:rsidR="007A5729">
              <w:t xml:space="preserve"> Type</w:t>
            </w:r>
          </w:p>
        </w:tc>
        <w:tc>
          <w:tcPr>
            <w:tcW w:w="1368" w:type="dxa"/>
            <w:vAlign w:val="center"/>
          </w:tcPr>
          <w:p w14:paraId="4680F7E8" w14:textId="77777777" w:rsidR="007A5729" w:rsidRPr="00C247D5" w:rsidRDefault="007A5729" w:rsidP="007A5729">
            <w:pPr>
              <w:tabs>
                <w:tab w:val="left" w:pos="993"/>
              </w:tabs>
              <w:jc w:val="center"/>
            </w:pPr>
            <w:r>
              <w:t>Value</w:t>
            </w:r>
          </w:p>
        </w:tc>
        <w:tc>
          <w:tcPr>
            <w:tcW w:w="1368" w:type="dxa"/>
            <w:vAlign w:val="center"/>
          </w:tcPr>
          <w:p w14:paraId="5CB348B6" w14:textId="77777777" w:rsidR="007A5729" w:rsidRPr="00C247D5" w:rsidRDefault="007A5729" w:rsidP="007A5729">
            <w:pPr>
              <w:jc w:val="center"/>
            </w:pPr>
            <w:r>
              <w:t>NA</w:t>
            </w:r>
          </w:p>
        </w:tc>
        <w:tc>
          <w:tcPr>
            <w:tcW w:w="1368" w:type="dxa"/>
            <w:vAlign w:val="center"/>
          </w:tcPr>
          <w:p w14:paraId="64F94841" w14:textId="77777777" w:rsidR="007A5729" w:rsidRPr="00C247D5" w:rsidRDefault="007A5729" w:rsidP="007A5729">
            <w:pPr>
              <w:jc w:val="center"/>
            </w:pPr>
            <w:r w:rsidRPr="00C247D5">
              <w:t>NA</w:t>
            </w:r>
          </w:p>
        </w:tc>
        <w:tc>
          <w:tcPr>
            <w:tcW w:w="1368" w:type="dxa"/>
            <w:vAlign w:val="center"/>
          </w:tcPr>
          <w:p w14:paraId="4A55D328" w14:textId="77777777" w:rsidR="007A5729" w:rsidRPr="00C247D5" w:rsidRDefault="007A5729" w:rsidP="007A5729">
            <w:pPr>
              <w:jc w:val="center"/>
            </w:pPr>
            <w:r w:rsidRPr="00C247D5">
              <w:t>NA</w:t>
            </w:r>
          </w:p>
        </w:tc>
        <w:tc>
          <w:tcPr>
            <w:tcW w:w="1368" w:type="dxa"/>
            <w:vAlign w:val="center"/>
          </w:tcPr>
          <w:p w14:paraId="599294CC" w14:textId="77777777" w:rsidR="007A5729" w:rsidRPr="00C247D5" w:rsidRDefault="007A5729" w:rsidP="007A5729">
            <w:pPr>
              <w:jc w:val="center"/>
            </w:pPr>
            <w:r w:rsidRPr="00C247D5">
              <w:t>NA</w:t>
            </w:r>
          </w:p>
        </w:tc>
        <w:tc>
          <w:tcPr>
            <w:tcW w:w="1368" w:type="dxa"/>
            <w:vAlign w:val="center"/>
          </w:tcPr>
          <w:p w14:paraId="67634C32" w14:textId="77777777" w:rsidR="007A5729" w:rsidRPr="00C247D5" w:rsidRDefault="007A5729" w:rsidP="007A5729">
            <w:pPr>
              <w:jc w:val="center"/>
            </w:pPr>
            <w:r w:rsidRPr="00C247D5">
              <w:t>NA</w:t>
            </w:r>
          </w:p>
        </w:tc>
      </w:tr>
    </w:tbl>
    <w:p w14:paraId="281A8A73" w14:textId="77777777" w:rsidR="007A5729" w:rsidRDefault="007A5729" w:rsidP="007A5729">
      <w:pPr>
        <w:pStyle w:val="ListParagraph"/>
        <w:ind w:left="2520"/>
        <w:contextualSpacing w:val="0"/>
        <w:rPr>
          <w:b/>
          <w:sz w:val="17"/>
          <w:szCs w:val="17"/>
        </w:rPr>
      </w:pPr>
    </w:p>
    <w:p w14:paraId="14DF2E83" w14:textId="77777777" w:rsidR="00C13E13" w:rsidRPr="006F02AF" w:rsidRDefault="00C13E13" w:rsidP="00C13E13">
      <w:pPr>
        <w:pStyle w:val="ListParagraph"/>
        <w:widowControl/>
        <w:numPr>
          <w:ilvl w:val="2"/>
          <w:numId w:val="14"/>
        </w:numPr>
        <w:contextualSpacing w:val="0"/>
        <w:rPr>
          <w:b/>
          <w:sz w:val="17"/>
          <w:szCs w:val="17"/>
          <w:u w:val="single"/>
        </w:rPr>
      </w:pPr>
      <w:r w:rsidRPr="006F02AF">
        <w:rPr>
          <w:b/>
          <w:sz w:val="17"/>
          <w:szCs w:val="17"/>
          <w:u w:val="single"/>
        </w:rPr>
        <w:t xml:space="preserve">Byte 1: Variable Type : </w:t>
      </w:r>
    </w:p>
    <w:p w14:paraId="51081734" w14:textId="77777777" w:rsidR="00C13E13" w:rsidRPr="006F02AF" w:rsidRDefault="00C13E13" w:rsidP="00C13E13">
      <w:pPr>
        <w:pStyle w:val="ListParagraph"/>
        <w:widowControl/>
        <w:numPr>
          <w:ilvl w:val="3"/>
          <w:numId w:val="14"/>
        </w:numPr>
        <w:contextualSpacing w:val="0"/>
        <w:rPr>
          <w:sz w:val="17"/>
          <w:szCs w:val="17"/>
          <w:u w:val="single"/>
        </w:rPr>
      </w:pPr>
      <w:r w:rsidRPr="006F02AF">
        <w:rPr>
          <w:sz w:val="17"/>
          <w:szCs w:val="17"/>
          <w:u w:val="single"/>
        </w:rPr>
        <w:t>0: Unprotect parameter (8-bits value)</w:t>
      </w:r>
    </w:p>
    <w:p w14:paraId="3E6F07E6" w14:textId="77777777" w:rsidR="00C13E13" w:rsidRPr="006F02AF" w:rsidRDefault="00C13E13" w:rsidP="00C13E13">
      <w:pPr>
        <w:pStyle w:val="ListParagraph"/>
        <w:widowControl/>
        <w:numPr>
          <w:ilvl w:val="3"/>
          <w:numId w:val="14"/>
        </w:numPr>
        <w:contextualSpacing w:val="0"/>
        <w:rPr>
          <w:sz w:val="17"/>
          <w:szCs w:val="17"/>
          <w:u w:val="single"/>
        </w:rPr>
      </w:pPr>
      <w:r w:rsidRPr="006F02AF">
        <w:rPr>
          <w:sz w:val="17"/>
          <w:szCs w:val="17"/>
          <w:u w:val="single"/>
        </w:rPr>
        <w:t>1: CAN Slave address (8-bits value, protected, EEPROM stored), rejected in broadcast mode</w:t>
      </w:r>
    </w:p>
    <w:p w14:paraId="71330695" w14:textId="77777777" w:rsidR="00C13E13" w:rsidRPr="006F02AF" w:rsidRDefault="00C13E13" w:rsidP="00C13E13">
      <w:pPr>
        <w:pStyle w:val="ListParagraph"/>
        <w:ind w:left="2520"/>
        <w:rPr>
          <w:sz w:val="17"/>
          <w:szCs w:val="17"/>
          <w:u w:val="single"/>
        </w:rPr>
      </w:pPr>
    </w:p>
    <w:p w14:paraId="4D9085ED" w14:textId="77777777" w:rsidR="00C13E13" w:rsidRPr="006F02AF" w:rsidRDefault="00C13E13" w:rsidP="00C13E13">
      <w:pPr>
        <w:pStyle w:val="ListParagraph"/>
        <w:widowControl/>
        <w:numPr>
          <w:ilvl w:val="2"/>
          <w:numId w:val="14"/>
        </w:numPr>
        <w:contextualSpacing w:val="0"/>
        <w:rPr>
          <w:b/>
          <w:sz w:val="17"/>
          <w:szCs w:val="17"/>
          <w:u w:val="single"/>
        </w:rPr>
      </w:pPr>
      <w:r w:rsidRPr="006F02AF">
        <w:rPr>
          <w:b/>
          <w:sz w:val="17"/>
          <w:szCs w:val="17"/>
          <w:u w:val="single"/>
        </w:rPr>
        <w:t>Byte 2 : 8-bits Value:</w:t>
      </w:r>
    </w:p>
    <w:p w14:paraId="3C6EC26B" w14:textId="77777777" w:rsidR="00C13E13" w:rsidRPr="006F02AF" w:rsidRDefault="00C13E13" w:rsidP="00C13E13">
      <w:pPr>
        <w:pStyle w:val="ListParagraph"/>
        <w:widowControl/>
        <w:numPr>
          <w:ilvl w:val="3"/>
          <w:numId w:val="14"/>
        </w:numPr>
        <w:contextualSpacing w:val="0"/>
        <w:rPr>
          <w:b/>
          <w:sz w:val="17"/>
          <w:szCs w:val="17"/>
          <w:u w:val="single"/>
        </w:rPr>
      </w:pPr>
      <w:r w:rsidRPr="006F02AF">
        <w:rPr>
          <w:b/>
          <w:sz w:val="17"/>
          <w:szCs w:val="17"/>
          <w:u w:val="single"/>
        </w:rPr>
        <w:t xml:space="preserve">Unprotect parameter : </w:t>
      </w:r>
      <w:r w:rsidRPr="006F02AF">
        <w:rPr>
          <w:sz w:val="17"/>
          <w:szCs w:val="17"/>
          <w:u w:val="single"/>
        </w:rPr>
        <w:t>disable the protection of the following parameters when the value is set to its corresponding number:</w:t>
      </w:r>
    </w:p>
    <w:p w14:paraId="6BAF1383" w14:textId="6355829F" w:rsidR="00C13E13" w:rsidRPr="006F02AF" w:rsidRDefault="00995F9B" w:rsidP="00C13E13">
      <w:pPr>
        <w:pStyle w:val="ListParagraph"/>
        <w:widowControl/>
        <w:numPr>
          <w:ilvl w:val="4"/>
          <w:numId w:val="14"/>
        </w:numPr>
        <w:contextualSpacing w:val="0"/>
        <w:rPr>
          <w:sz w:val="17"/>
          <w:szCs w:val="17"/>
          <w:u w:val="single"/>
        </w:rPr>
      </w:pPr>
      <w:r>
        <w:rPr>
          <w:b/>
          <w:sz w:val="17"/>
          <w:szCs w:val="17"/>
          <w:u w:val="single"/>
        </w:rPr>
        <w:t>7</w:t>
      </w:r>
      <w:r w:rsidR="00C13E13" w:rsidRPr="006F02AF">
        <w:rPr>
          <w:b/>
          <w:sz w:val="17"/>
          <w:szCs w:val="17"/>
          <w:u w:val="single"/>
        </w:rPr>
        <w:t>: CAN Slave address:</w:t>
      </w:r>
      <w:r w:rsidR="00C13E13" w:rsidRPr="006F02AF">
        <w:rPr>
          <w:sz w:val="17"/>
          <w:szCs w:val="17"/>
          <w:u w:val="single"/>
        </w:rPr>
        <w:t xml:space="preserve"> disable protection for SCB slave address set. This bit is automatically cleared after a SCB Slave address set request</w:t>
      </w:r>
    </w:p>
    <w:p w14:paraId="368C8366" w14:textId="7846E9A5" w:rsidR="00C13E13" w:rsidRPr="006F02AF" w:rsidRDefault="00C13E13" w:rsidP="00C13E13">
      <w:pPr>
        <w:pStyle w:val="ListParagraph"/>
        <w:widowControl/>
        <w:numPr>
          <w:ilvl w:val="3"/>
          <w:numId w:val="14"/>
        </w:numPr>
        <w:contextualSpacing w:val="0"/>
        <w:rPr>
          <w:sz w:val="17"/>
          <w:szCs w:val="17"/>
          <w:u w:val="single"/>
        </w:rPr>
      </w:pPr>
      <w:r w:rsidRPr="006F02AF">
        <w:rPr>
          <w:b/>
          <w:sz w:val="17"/>
          <w:szCs w:val="17"/>
          <w:u w:val="single"/>
        </w:rPr>
        <w:t>CAN Slave address:</w:t>
      </w:r>
      <w:r w:rsidRPr="006F02AF">
        <w:rPr>
          <w:sz w:val="17"/>
          <w:szCs w:val="17"/>
          <w:u w:val="single"/>
        </w:rPr>
        <w:t xml:space="preserve"> CAN address of the module from 1 (0x01) to 108 (0x6C)</w:t>
      </w:r>
      <w:ins w:id="143" w:author="Yannick Favre" w:date="2015-06-08T11:19:00Z">
        <w:r w:rsidR="00216414">
          <w:rPr>
            <w:sz w:val="17"/>
            <w:szCs w:val="17"/>
            <w:u w:val="single"/>
          </w:rPr>
          <w:t xml:space="preserve"> modulo 4 (see remark above)</w:t>
        </w:r>
      </w:ins>
    </w:p>
    <w:p w14:paraId="5F77A138" w14:textId="77777777" w:rsidR="007A5729" w:rsidRDefault="007A5729" w:rsidP="007A5729"/>
    <w:p w14:paraId="54739DC8" w14:textId="561ADB82" w:rsidR="00FE34F4" w:rsidRPr="00B75879" w:rsidDel="005277EF" w:rsidRDefault="00FE34F4" w:rsidP="007A5729">
      <w:pPr>
        <w:rPr>
          <w:del w:id="144" w:author="Yannick Favre" w:date="2015-06-08T11:25:00Z"/>
        </w:rPr>
      </w:pPr>
    </w:p>
    <w:p w14:paraId="0B70C7ED" w14:textId="77777777" w:rsidR="007A5729" w:rsidRPr="002219AD" w:rsidRDefault="007A5729" w:rsidP="007A5729">
      <w:pPr>
        <w:pStyle w:val="Heading5"/>
        <w:keepLines/>
        <w:widowControl/>
        <w:suppressAutoHyphens w:val="0"/>
        <w:spacing w:before="200" w:line="276" w:lineRule="auto"/>
        <w:jc w:val="left"/>
        <w:rPr>
          <w:lang w:val="en-GB"/>
        </w:rPr>
      </w:pPr>
      <w:bookmarkStart w:id="145" w:name="_Toc418758704"/>
      <w:r>
        <w:rPr>
          <w:lang w:val="en-GB"/>
        </w:rPr>
        <w:t>ANS</w:t>
      </w:r>
      <w:r w:rsidRPr="002219AD">
        <w:rPr>
          <w:lang w:val="en-GB"/>
        </w:rPr>
        <w:t>:</w:t>
      </w:r>
      <w:r>
        <w:rPr>
          <w:lang w:val="en-GB"/>
        </w:rPr>
        <w:t xml:space="preserve"> Set CAN ADDR</w:t>
      </w:r>
      <w:bookmarkEnd w:id="145"/>
    </w:p>
    <w:p w14:paraId="595C8930" w14:textId="17F00B50" w:rsidR="007A5729" w:rsidRPr="0081483B" w:rsidRDefault="007A5729" w:rsidP="003D4333">
      <w:pPr>
        <w:pStyle w:val="ListParagraph"/>
        <w:widowControl/>
        <w:numPr>
          <w:ilvl w:val="1"/>
          <w:numId w:val="14"/>
        </w:numPr>
        <w:contextualSpacing w:val="0"/>
        <w:rPr>
          <w:szCs w:val="20"/>
        </w:rPr>
      </w:pPr>
      <w:r w:rsidRPr="0081483B">
        <w:rPr>
          <w:szCs w:val="20"/>
        </w:rPr>
        <w:t>Description:</w:t>
      </w:r>
      <w:r w:rsidR="003D4333">
        <w:rPr>
          <w:szCs w:val="20"/>
        </w:rPr>
        <w:t xml:space="preserve"> request to return error about set CAN address.</w:t>
      </w:r>
    </w:p>
    <w:p w14:paraId="4E07DDFD" w14:textId="48A44919" w:rsidR="007A5729" w:rsidRPr="0081483B" w:rsidRDefault="007A5729" w:rsidP="007A5729">
      <w:pPr>
        <w:pStyle w:val="ListParagraph"/>
        <w:widowControl/>
        <w:numPr>
          <w:ilvl w:val="1"/>
          <w:numId w:val="14"/>
        </w:numPr>
        <w:contextualSpacing w:val="0"/>
        <w:rPr>
          <w:szCs w:val="20"/>
        </w:rPr>
      </w:pPr>
      <w:r w:rsidRPr="0081483B">
        <w:rPr>
          <w:szCs w:val="20"/>
        </w:rPr>
        <w:t xml:space="preserve">Frame number: </w:t>
      </w:r>
      <w:ins w:id="146" w:author="Isaac Troyano Pujadas" w:date="2015-09-18T16:44:00Z">
        <w:r w:rsidR="005F25A6">
          <w:rPr>
            <w:szCs w:val="20"/>
          </w:rPr>
          <w:t>4</w:t>
        </w:r>
      </w:ins>
      <w:del w:id="147" w:author="Isaac Troyano Pujadas" w:date="2015-09-18T16:44:00Z">
        <w:r w:rsidRPr="0081483B" w:rsidDel="005F25A6">
          <w:rPr>
            <w:szCs w:val="20"/>
          </w:rPr>
          <w:delText>1</w:delText>
        </w:r>
      </w:del>
    </w:p>
    <w:p w14:paraId="1EDC1944" w14:textId="7F1DAD3E" w:rsidR="007A5729" w:rsidRDefault="007A5729" w:rsidP="007A5729">
      <w:pPr>
        <w:pStyle w:val="ListParagraph"/>
        <w:widowControl/>
        <w:numPr>
          <w:ilvl w:val="1"/>
          <w:numId w:val="14"/>
        </w:numPr>
        <w:contextualSpacing w:val="0"/>
        <w:rPr>
          <w:ins w:id="148" w:author="Isaac Troyano Pujadas" w:date="2015-09-18T16:44:00Z"/>
          <w:szCs w:val="20"/>
        </w:rPr>
      </w:pPr>
      <w:r w:rsidRPr="0081483B">
        <w:rPr>
          <w:szCs w:val="20"/>
        </w:rPr>
        <w:t xml:space="preserve">Parameters: </w:t>
      </w:r>
      <w:r w:rsidR="0081483B" w:rsidRPr="0081483B">
        <w:rPr>
          <w:szCs w:val="20"/>
        </w:rPr>
        <w:t>1 byte</w:t>
      </w:r>
    </w:p>
    <w:p w14:paraId="6195153A" w14:textId="77777777" w:rsidR="005F25A6" w:rsidRDefault="005F25A6" w:rsidP="005F25A6">
      <w:pPr>
        <w:widowControl/>
        <w:rPr>
          <w:ins w:id="149" w:author="Isaac Troyano Pujadas" w:date="2015-09-18T16:44:00Z"/>
          <w:szCs w:val="20"/>
        </w:rPr>
      </w:pPr>
    </w:p>
    <w:p w14:paraId="02DBE35B" w14:textId="77777777" w:rsidR="005F25A6" w:rsidRDefault="005F25A6" w:rsidP="005F25A6">
      <w:pPr>
        <w:widowControl/>
        <w:rPr>
          <w:ins w:id="150" w:author="Isaac Troyano Pujadas" w:date="2015-09-18T16:51:00Z"/>
          <w:szCs w:val="20"/>
        </w:rPr>
      </w:pPr>
      <w:ins w:id="151" w:author="Isaac Troyano Pujadas" w:date="2015-09-18T16:45:00Z">
        <w:r>
          <w:rPr>
            <w:szCs w:val="20"/>
          </w:rPr>
          <w:t>Even if the set CAN ADD</w:t>
        </w:r>
      </w:ins>
      <w:ins w:id="152" w:author="Isaac Troyano Pujadas" w:date="2015-09-18T16:46:00Z">
        <w:r>
          <w:rPr>
            <w:szCs w:val="20"/>
          </w:rPr>
          <w:t>R</w:t>
        </w:r>
      </w:ins>
      <w:ins w:id="153" w:author="Isaac Troyano Pujadas" w:date="2015-09-18T16:45:00Z">
        <w:r>
          <w:rPr>
            <w:szCs w:val="20"/>
          </w:rPr>
          <w:t xml:space="preserve"> command </w:t>
        </w:r>
      </w:ins>
      <w:ins w:id="154" w:author="Isaac Troyano Pujadas" w:date="2015-09-18T16:46:00Z">
        <w:r>
          <w:rPr>
            <w:szCs w:val="20"/>
          </w:rPr>
          <w:t xml:space="preserve">consists on one single frame </w:t>
        </w:r>
      </w:ins>
      <w:ins w:id="155" w:author="Isaac Troyano Pujadas" w:date="2015-09-18T16:45:00Z">
        <w:r>
          <w:rPr>
            <w:szCs w:val="20"/>
          </w:rPr>
          <w:t xml:space="preserve">to a specific CAN address, </w:t>
        </w:r>
      </w:ins>
      <w:ins w:id="156" w:author="Isaac Troyano Pujadas" w:date="2015-09-18T16:46:00Z">
        <w:r>
          <w:rPr>
            <w:szCs w:val="20"/>
          </w:rPr>
          <w:t>e</w:t>
        </w:r>
      </w:ins>
      <w:ins w:id="157" w:author="Isaac Troyano Pujadas" w:date="2015-09-18T16:44:00Z">
        <w:r>
          <w:rPr>
            <w:szCs w:val="20"/>
          </w:rPr>
          <w:t xml:space="preserve">ach of the four microcontrollers on board answers to </w:t>
        </w:r>
      </w:ins>
      <w:ins w:id="158" w:author="Isaac Troyano Pujadas" w:date="2015-09-18T16:46:00Z">
        <w:r>
          <w:rPr>
            <w:szCs w:val="20"/>
          </w:rPr>
          <w:t>it</w:t>
        </w:r>
      </w:ins>
      <w:ins w:id="159" w:author="Isaac Troyano Pujadas" w:date="2015-09-18T16:49:00Z">
        <w:r>
          <w:rPr>
            <w:szCs w:val="20"/>
          </w:rPr>
          <w:t xml:space="preserve"> with one frame</w:t>
        </w:r>
      </w:ins>
      <w:ins w:id="160" w:author="Isaac Troyano Pujadas" w:date="2015-09-18T16:46:00Z">
        <w:r>
          <w:rPr>
            <w:szCs w:val="20"/>
          </w:rPr>
          <w:t xml:space="preserve">. </w:t>
        </w:r>
      </w:ins>
    </w:p>
    <w:p w14:paraId="355A1AAC" w14:textId="48ADBF73" w:rsidR="005F25A6" w:rsidRPr="005F25A6" w:rsidRDefault="005F25A6" w:rsidP="005F25A6">
      <w:pPr>
        <w:widowControl/>
        <w:rPr>
          <w:szCs w:val="20"/>
        </w:rPr>
      </w:pPr>
      <w:ins w:id="161" w:author="Isaac Troyano Pujadas" w:date="2015-09-18T16:50:00Z">
        <w:r>
          <w:rPr>
            <w:szCs w:val="20"/>
          </w:rPr>
          <w:t>The CAN</w:t>
        </w:r>
      </w:ins>
      <w:ins w:id="162" w:author="Isaac Troyano Pujadas" w:date="2015-09-18T16:46:00Z">
        <w:r>
          <w:rPr>
            <w:szCs w:val="20"/>
          </w:rPr>
          <w:t xml:space="preserve"> ID </w:t>
        </w:r>
      </w:ins>
      <w:ins w:id="163" w:author="Isaac Troyano Pujadas" w:date="2015-09-18T16:49:00Z">
        <w:r>
          <w:rPr>
            <w:szCs w:val="20"/>
          </w:rPr>
          <w:t xml:space="preserve">on each of the four frames </w:t>
        </w:r>
      </w:ins>
      <w:ins w:id="164" w:author="Isaac Troyano Pujadas" w:date="2015-09-18T16:50:00Z">
        <w:r>
          <w:rPr>
            <w:szCs w:val="20"/>
          </w:rPr>
          <w:t>corresponds to the CAN address of the node that sent the frame.</w:t>
        </w:r>
      </w:ins>
    </w:p>
    <w:p w14:paraId="7CC1FDD2"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C247D5" w14:paraId="0377CD37" w14:textId="77777777" w:rsidTr="007A5729">
        <w:tc>
          <w:tcPr>
            <w:tcW w:w="9576" w:type="dxa"/>
            <w:gridSpan w:val="7"/>
          </w:tcPr>
          <w:p w14:paraId="3933635E" w14:textId="22490B61" w:rsidR="007A5729" w:rsidRPr="00C247D5" w:rsidRDefault="005F25A6" w:rsidP="007A5729">
            <w:pPr>
              <w:jc w:val="center"/>
            </w:pPr>
            <w:ins w:id="165" w:author="Isaac Troyano Pujadas" w:date="2015-09-18T16:50:00Z">
              <w:r w:rsidRPr="00C247D5">
                <w:t>Data field</w:t>
              </w:r>
              <w:r>
                <w:t xml:space="preserve"> – Frame #0</w:t>
              </w:r>
            </w:ins>
            <w:del w:id="166" w:author="Isaac Troyano Pujadas" w:date="2015-09-18T16:50:00Z">
              <w:r w:rsidR="007A5729" w:rsidRPr="00C247D5" w:rsidDel="005F25A6">
                <w:delText>Data field</w:delText>
              </w:r>
            </w:del>
          </w:p>
        </w:tc>
      </w:tr>
      <w:tr w:rsidR="007A5729" w:rsidRPr="00C247D5" w14:paraId="7B78B715" w14:textId="77777777" w:rsidTr="007A5729">
        <w:trPr>
          <w:trHeight w:val="155"/>
        </w:trPr>
        <w:tc>
          <w:tcPr>
            <w:tcW w:w="1368" w:type="dxa"/>
          </w:tcPr>
          <w:p w14:paraId="26087612" w14:textId="77777777" w:rsidR="007A5729" w:rsidRPr="00C247D5" w:rsidRDefault="007A5729" w:rsidP="007A5729">
            <w:pPr>
              <w:jc w:val="center"/>
            </w:pPr>
            <w:r w:rsidRPr="00C247D5">
              <w:t>Byte 1</w:t>
            </w:r>
          </w:p>
        </w:tc>
        <w:tc>
          <w:tcPr>
            <w:tcW w:w="1368" w:type="dxa"/>
          </w:tcPr>
          <w:p w14:paraId="2DA66822" w14:textId="77777777" w:rsidR="007A5729" w:rsidRPr="00C247D5" w:rsidRDefault="007A5729" w:rsidP="007A5729">
            <w:pPr>
              <w:jc w:val="center"/>
            </w:pPr>
            <w:r w:rsidRPr="00C247D5">
              <w:t>Byte 2</w:t>
            </w:r>
          </w:p>
        </w:tc>
        <w:tc>
          <w:tcPr>
            <w:tcW w:w="1368" w:type="dxa"/>
          </w:tcPr>
          <w:p w14:paraId="63F5A0CA" w14:textId="77777777" w:rsidR="007A5729" w:rsidRPr="00C247D5" w:rsidRDefault="007A5729" w:rsidP="007A5729">
            <w:pPr>
              <w:jc w:val="center"/>
            </w:pPr>
            <w:r w:rsidRPr="00C247D5">
              <w:t>Byte 3</w:t>
            </w:r>
          </w:p>
        </w:tc>
        <w:tc>
          <w:tcPr>
            <w:tcW w:w="1368" w:type="dxa"/>
          </w:tcPr>
          <w:p w14:paraId="61264750" w14:textId="77777777" w:rsidR="007A5729" w:rsidRPr="00C247D5" w:rsidRDefault="007A5729" w:rsidP="007A5729">
            <w:pPr>
              <w:jc w:val="center"/>
            </w:pPr>
            <w:r w:rsidRPr="00C247D5">
              <w:t>Byte 4</w:t>
            </w:r>
          </w:p>
        </w:tc>
        <w:tc>
          <w:tcPr>
            <w:tcW w:w="1368" w:type="dxa"/>
          </w:tcPr>
          <w:p w14:paraId="148AB16A" w14:textId="77777777" w:rsidR="007A5729" w:rsidRPr="00C247D5" w:rsidRDefault="007A5729" w:rsidP="007A5729">
            <w:pPr>
              <w:jc w:val="center"/>
            </w:pPr>
            <w:r w:rsidRPr="00C247D5">
              <w:t>Byte 5</w:t>
            </w:r>
          </w:p>
        </w:tc>
        <w:tc>
          <w:tcPr>
            <w:tcW w:w="1368" w:type="dxa"/>
          </w:tcPr>
          <w:p w14:paraId="27C4F1D2" w14:textId="77777777" w:rsidR="007A5729" w:rsidRPr="00C247D5" w:rsidRDefault="007A5729" w:rsidP="007A5729">
            <w:pPr>
              <w:jc w:val="center"/>
            </w:pPr>
            <w:r w:rsidRPr="00C247D5">
              <w:t>Byte 6</w:t>
            </w:r>
          </w:p>
        </w:tc>
        <w:tc>
          <w:tcPr>
            <w:tcW w:w="1368" w:type="dxa"/>
          </w:tcPr>
          <w:p w14:paraId="497DD59D" w14:textId="77777777" w:rsidR="007A5729" w:rsidRPr="00C247D5" w:rsidRDefault="007A5729" w:rsidP="007A5729">
            <w:pPr>
              <w:jc w:val="center"/>
            </w:pPr>
            <w:r w:rsidRPr="00C247D5">
              <w:t xml:space="preserve">Byte 7 </w:t>
            </w:r>
          </w:p>
        </w:tc>
      </w:tr>
      <w:tr w:rsidR="007A5729" w:rsidRPr="00C247D5" w14:paraId="4E9B9E75" w14:textId="77777777" w:rsidTr="007A5729">
        <w:trPr>
          <w:trHeight w:val="826"/>
        </w:trPr>
        <w:tc>
          <w:tcPr>
            <w:tcW w:w="1368" w:type="dxa"/>
            <w:vAlign w:val="center"/>
          </w:tcPr>
          <w:p w14:paraId="611492AB" w14:textId="77777777" w:rsidR="007A5729" w:rsidRPr="00C247D5" w:rsidRDefault="007A5729" w:rsidP="007A5729">
            <w:pPr>
              <w:tabs>
                <w:tab w:val="left" w:pos="993"/>
              </w:tabs>
              <w:jc w:val="center"/>
            </w:pPr>
            <w:r>
              <w:t>Error code</w:t>
            </w:r>
          </w:p>
        </w:tc>
        <w:tc>
          <w:tcPr>
            <w:tcW w:w="1368" w:type="dxa"/>
            <w:vAlign w:val="center"/>
          </w:tcPr>
          <w:p w14:paraId="6D4B95A4" w14:textId="77777777" w:rsidR="007A5729" w:rsidRPr="00C247D5" w:rsidRDefault="007A5729" w:rsidP="007A5729">
            <w:pPr>
              <w:tabs>
                <w:tab w:val="left" w:pos="993"/>
              </w:tabs>
              <w:jc w:val="center"/>
            </w:pPr>
            <w:r>
              <w:t>NA</w:t>
            </w:r>
          </w:p>
        </w:tc>
        <w:tc>
          <w:tcPr>
            <w:tcW w:w="1368" w:type="dxa"/>
            <w:vAlign w:val="center"/>
          </w:tcPr>
          <w:p w14:paraId="07B8A786" w14:textId="77777777" w:rsidR="007A5729" w:rsidRPr="00C247D5" w:rsidRDefault="007A5729" w:rsidP="007A5729">
            <w:pPr>
              <w:jc w:val="center"/>
            </w:pPr>
            <w:r>
              <w:t>NA</w:t>
            </w:r>
          </w:p>
        </w:tc>
        <w:tc>
          <w:tcPr>
            <w:tcW w:w="1368" w:type="dxa"/>
            <w:vAlign w:val="center"/>
          </w:tcPr>
          <w:p w14:paraId="51FF655E" w14:textId="77777777" w:rsidR="007A5729" w:rsidRPr="00C247D5" w:rsidRDefault="007A5729" w:rsidP="007A5729">
            <w:pPr>
              <w:jc w:val="center"/>
            </w:pPr>
            <w:r w:rsidRPr="00C247D5">
              <w:t>NA</w:t>
            </w:r>
          </w:p>
        </w:tc>
        <w:tc>
          <w:tcPr>
            <w:tcW w:w="1368" w:type="dxa"/>
            <w:vAlign w:val="center"/>
          </w:tcPr>
          <w:p w14:paraId="4DE0AF00" w14:textId="77777777" w:rsidR="007A5729" w:rsidRPr="00C247D5" w:rsidRDefault="007A5729" w:rsidP="007A5729">
            <w:pPr>
              <w:jc w:val="center"/>
            </w:pPr>
            <w:r w:rsidRPr="00C247D5">
              <w:t>NA</w:t>
            </w:r>
          </w:p>
        </w:tc>
        <w:tc>
          <w:tcPr>
            <w:tcW w:w="1368" w:type="dxa"/>
            <w:vAlign w:val="center"/>
          </w:tcPr>
          <w:p w14:paraId="3FA66366" w14:textId="77777777" w:rsidR="007A5729" w:rsidRPr="00C247D5" w:rsidRDefault="007A5729" w:rsidP="007A5729">
            <w:pPr>
              <w:jc w:val="center"/>
            </w:pPr>
            <w:r w:rsidRPr="00C247D5">
              <w:t>NA</w:t>
            </w:r>
          </w:p>
        </w:tc>
        <w:tc>
          <w:tcPr>
            <w:tcW w:w="1368" w:type="dxa"/>
            <w:vAlign w:val="center"/>
          </w:tcPr>
          <w:p w14:paraId="6D401612" w14:textId="77777777" w:rsidR="007A5729" w:rsidRPr="00C247D5" w:rsidRDefault="007A5729" w:rsidP="007A5729">
            <w:pPr>
              <w:jc w:val="center"/>
            </w:pPr>
            <w:r w:rsidRPr="00C247D5">
              <w:t>NA</w:t>
            </w:r>
          </w:p>
        </w:tc>
      </w:tr>
    </w:tbl>
    <w:p w14:paraId="431ADA53" w14:textId="77777777" w:rsidR="007A5729" w:rsidRDefault="007A5729" w:rsidP="007A5729">
      <w:pPr>
        <w:rPr>
          <w:ins w:id="167" w:author="Isaac Troyano Pujadas" w:date="2015-09-18T16:51:00Z"/>
          <w:lang w:val="en-GB"/>
        </w:rPr>
      </w:pPr>
    </w:p>
    <w:p w14:paraId="377E0822" w14:textId="77777777" w:rsidR="005F25A6" w:rsidRDefault="005F25A6" w:rsidP="007A5729">
      <w:pPr>
        <w:rPr>
          <w:ins w:id="168" w:author="Isaac Troyano Pujadas" w:date="2015-09-18T16:51:00Z"/>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5F25A6" w:rsidRPr="00C247D5" w14:paraId="54BD6D64" w14:textId="77777777" w:rsidTr="00B640D6">
        <w:trPr>
          <w:ins w:id="169" w:author="Isaac Troyano Pujadas" w:date="2015-09-18T16:51:00Z"/>
        </w:trPr>
        <w:tc>
          <w:tcPr>
            <w:tcW w:w="9576" w:type="dxa"/>
            <w:gridSpan w:val="7"/>
          </w:tcPr>
          <w:p w14:paraId="5569BE7C" w14:textId="5D2C4A34" w:rsidR="005F25A6" w:rsidRPr="00C247D5" w:rsidRDefault="005F25A6" w:rsidP="00B640D6">
            <w:pPr>
              <w:jc w:val="center"/>
              <w:rPr>
                <w:ins w:id="170" w:author="Isaac Troyano Pujadas" w:date="2015-09-18T16:51:00Z"/>
              </w:rPr>
            </w:pPr>
            <w:ins w:id="171" w:author="Isaac Troyano Pujadas" w:date="2015-09-18T16:51:00Z">
              <w:r w:rsidRPr="00C247D5">
                <w:lastRenderedPageBreak/>
                <w:t>Data field</w:t>
              </w:r>
              <w:r>
                <w:t xml:space="preserve"> – Frame #1</w:t>
              </w:r>
            </w:ins>
          </w:p>
        </w:tc>
      </w:tr>
      <w:tr w:rsidR="005F25A6" w:rsidRPr="00C247D5" w14:paraId="225451B0" w14:textId="77777777" w:rsidTr="00B640D6">
        <w:trPr>
          <w:trHeight w:val="155"/>
          <w:ins w:id="172" w:author="Isaac Troyano Pujadas" w:date="2015-09-18T16:51:00Z"/>
        </w:trPr>
        <w:tc>
          <w:tcPr>
            <w:tcW w:w="1368" w:type="dxa"/>
          </w:tcPr>
          <w:p w14:paraId="021A8713" w14:textId="77777777" w:rsidR="005F25A6" w:rsidRPr="00C247D5" w:rsidRDefault="005F25A6" w:rsidP="00B640D6">
            <w:pPr>
              <w:jc w:val="center"/>
              <w:rPr>
                <w:ins w:id="173" w:author="Isaac Troyano Pujadas" w:date="2015-09-18T16:51:00Z"/>
              </w:rPr>
            </w:pPr>
            <w:ins w:id="174" w:author="Isaac Troyano Pujadas" w:date="2015-09-18T16:51:00Z">
              <w:r w:rsidRPr="00C247D5">
                <w:t>Byte 1</w:t>
              </w:r>
            </w:ins>
          </w:p>
        </w:tc>
        <w:tc>
          <w:tcPr>
            <w:tcW w:w="1368" w:type="dxa"/>
          </w:tcPr>
          <w:p w14:paraId="4EBC8D0A" w14:textId="77777777" w:rsidR="005F25A6" w:rsidRPr="00C247D5" w:rsidRDefault="005F25A6" w:rsidP="00B640D6">
            <w:pPr>
              <w:jc w:val="center"/>
              <w:rPr>
                <w:ins w:id="175" w:author="Isaac Troyano Pujadas" w:date="2015-09-18T16:51:00Z"/>
              </w:rPr>
            </w:pPr>
            <w:ins w:id="176" w:author="Isaac Troyano Pujadas" w:date="2015-09-18T16:51:00Z">
              <w:r w:rsidRPr="00C247D5">
                <w:t>Byte 2</w:t>
              </w:r>
            </w:ins>
          </w:p>
        </w:tc>
        <w:tc>
          <w:tcPr>
            <w:tcW w:w="1368" w:type="dxa"/>
          </w:tcPr>
          <w:p w14:paraId="327B87C3" w14:textId="77777777" w:rsidR="005F25A6" w:rsidRPr="00C247D5" w:rsidRDefault="005F25A6" w:rsidP="00B640D6">
            <w:pPr>
              <w:jc w:val="center"/>
              <w:rPr>
                <w:ins w:id="177" w:author="Isaac Troyano Pujadas" w:date="2015-09-18T16:51:00Z"/>
              </w:rPr>
            </w:pPr>
            <w:ins w:id="178" w:author="Isaac Troyano Pujadas" w:date="2015-09-18T16:51:00Z">
              <w:r w:rsidRPr="00C247D5">
                <w:t>Byte 3</w:t>
              </w:r>
            </w:ins>
          </w:p>
        </w:tc>
        <w:tc>
          <w:tcPr>
            <w:tcW w:w="1368" w:type="dxa"/>
          </w:tcPr>
          <w:p w14:paraId="48140720" w14:textId="77777777" w:rsidR="005F25A6" w:rsidRPr="00C247D5" w:rsidRDefault="005F25A6" w:rsidP="00B640D6">
            <w:pPr>
              <w:jc w:val="center"/>
              <w:rPr>
                <w:ins w:id="179" w:author="Isaac Troyano Pujadas" w:date="2015-09-18T16:51:00Z"/>
              </w:rPr>
            </w:pPr>
            <w:ins w:id="180" w:author="Isaac Troyano Pujadas" w:date="2015-09-18T16:51:00Z">
              <w:r w:rsidRPr="00C247D5">
                <w:t>Byte 4</w:t>
              </w:r>
            </w:ins>
          </w:p>
        </w:tc>
        <w:tc>
          <w:tcPr>
            <w:tcW w:w="1368" w:type="dxa"/>
          </w:tcPr>
          <w:p w14:paraId="436234CF" w14:textId="77777777" w:rsidR="005F25A6" w:rsidRPr="00C247D5" w:rsidRDefault="005F25A6" w:rsidP="00B640D6">
            <w:pPr>
              <w:jc w:val="center"/>
              <w:rPr>
                <w:ins w:id="181" w:author="Isaac Troyano Pujadas" w:date="2015-09-18T16:51:00Z"/>
              </w:rPr>
            </w:pPr>
            <w:ins w:id="182" w:author="Isaac Troyano Pujadas" w:date="2015-09-18T16:51:00Z">
              <w:r w:rsidRPr="00C247D5">
                <w:t>Byte 5</w:t>
              </w:r>
            </w:ins>
          </w:p>
        </w:tc>
        <w:tc>
          <w:tcPr>
            <w:tcW w:w="1368" w:type="dxa"/>
          </w:tcPr>
          <w:p w14:paraId="2990CF67" w14:textId="77777777" w:rsidR="005F25A6" w:rsidRPr="00C247D5" w:rsidRDefault="005F25A6" w:rsidP="00B640D6">
            <w:pPr>
              <w:jc w:val="center"/>
              <w:rPr>
                <w:ins w:id="183" w:author="Isaac Troyano Pujadas" w:date="2015-09-18T16:51:00Z"/>
              </w:rPr>
            </w:pPr>
            <w:ins w:id="184" w:author="Isaac Troyano Pujadas" w:date="2015-09-18T16:51:00Z">
              <w:r w:rsidRPr="00C247D5">
                <w:t>Byte 6</w:t>
              </w:r>
            </w:ins>
          </w:p>
        </w:tc>
        <w:tc>
          <w:tcPr>
            <w:tcW w:w="1368" w:type="dxa"/>
          </w:tcPr>
          <w:p w14:paraId="337172F8" w14:textId="77777777" w:rsidR="005F25A6" w:rsidRPr="00C247D5" w:rsidRDefault="005F25A6" w:rsidP="00B640D6">
            <w:pPr>
              <w:jc w:val="center"/>
              <w:rPr>
                <w:ins w:id="185" w:author="Isaac Troyano Pujadas" w:date="2015-09-18T16:51:00Z"/>
              </w:rPr>
            </w:pPr>
            <w:ins w:id="186" w:author="Isaac Troyano Pujadas" w:date="2015-09-18T16:51:00Z">
              <w:r w:rsidRPr="00C247D5">
                <w:t xml:space="preserve">Byte 7 </w:t>
              </w:r>
            </w:ins>
          </w:p>
        </w:tc>
      </w:tr>
      <w:tr w:rsidR="005F25A6" w:rsidRPr="00C247D5" w14:paraId="7F101031" w14:textId="77777777" w:rsidTr="00B640D6">
        <w:trPr>
          <w:trHeight w:val="826"/>
          <w:ins w:id="187" w:author="Isaac Troyano Pujadas" w:date="2015-09-18T16:51:00Z"/>
        </w:trPr>
        <w:tc>
          <w:tcPr>
            <w:tcW w:w="1368" w:type="dxa"/>
            <w:vAlign w:val="center"/>
          </w:tcPr>
          <w:p w14:paraId="17CE8C41" w14:textId="77777777" w:rsidR="005F25A6" w:rsidRPr="00C247D5" w:rsidRDefault="005F25A6" w:rsidP="00B640D6">
            <w:pPr>
              <w:tabs>
                <w:tab w:val="left" w:pos="993"/>
              </w:tabs>
              <w:jc w:val="center"/>
              <w:rPr>
                <w:ins w:id="188" w:author="Isaac Troyano Pujadas" w:date="2015-09-18T16:51:00Z"/>
              </w:rPr>
            </w:pPr>
            <w:ins w:id="189" w:author="Isaac Troyano Pujadas" w:date="2015-09-18T16:51:00Z">
              <w:r>
                <w:t>Error code</w:t>
              </w:r>
            </w:ins>
          </w:p>
        </w:tc>
        <w:tc>
          <w:tcPr>
            <w:tcW w:w="1368" w:type="dxa"/>
            <w:vAlign w:val="center"/>
          </w:tcPr>
          <w:p w14:paraId="69E75FBE" w14:textId="77777777" w:rsidR="005F25A6" w:rsidRPr="00C247D5" w:rsidRDefault="005F25A6" w:rsidP="00B640D6">
            <w:pPr>
              <w:tabs>
                <w:tab w:val="left" w:pos="993"/>
              </w:tabs>
              <w:jc w:val="center"/>
              <w:rPr>
                <w:ins w:id="190" w:author="Isaac Troyano Pujadas" w:date="2015-09-18T16:51:00Z"/>
              </w:rPr>
            </w:pPr>
            <w:ins w:id="191" w:author="Isaac Troyano Pujadas" w:date="2015-09-18T16:51:00Z">
              <w:r>
                <w:t>NA</w:t>
              </w:r>
            </w:ins>
          </w:p>
        </w:tc>
        <w:tc>
          <w:tcPr>
            <w:tcW w:w="1368" w:type="dxa"/>
            <w:vAlign w:val="center"/>
          </w:tcPr>
          <w:p w14:paraId="6C50FCD3" w14:textId="77777777" w:rsidR="005F25A6" w:rsidRPr="00C247D5" w:rsidRDefault="005F25A6" w:rsidP="00B640D6">
            <w:pPr>
              <w:jc w:val="center"/>
              <w:rPr>
                <w:ins w:id="192" w:author="Isaac Troyano Pujadas" w:date="2015-09-18T16:51:00Z"/>
              </w:rPr>
            </w:pPr>
            <w:ins w:id="193" w:author="Isaac Troyano Pujadas" w:date="2015-09-18T16:51:00Z">
              <w:r>
                <w:t>NA</w:t>
              </w:r>
            </w:ins>
          </w:p>
        </w:tc>
        <w:tc>
          <w:tcPr>
            <w:tcW w:w="1368" w:type="dxa"/>
            <w:vAlign w:val="center"/>
          </w:tcPr>
          <w:p w14:paraId="7A000DB4" w14:textId="77777777" w:rsidR="005F25A6" w:rsidRPr="00C247D5" w:rsidRDefault="005F25A6" w:rsidP="00B640D6">
            <w:pPr>
              <w:jc w:val="center"/>
              <w:rPr>
                <w:ins w:id="194" w:author="Isaac Troyano Pujadas" w:date="2015-09-18T16:51:00Z"/>
              </w:rPr>
            </w:pPr>
            <w:ins w:id="195" w:author="Isaac Troyano Pujadas" w:date="2015-09-18T16:51:00Z">
              <w:r w:rsidRPr="00C247D5">
                <w:t>NA</w:t>
              </w:r>
            </w:ins>
          </w:p>
        </w:tc>
        <w:tc>
          <w:tcPr>
            <w:tcW w:w="1368" w:type="dxa"/>
            <w:vAlign w:val="center"/>
          </w:tcPr>
          <w:p w14:paraId="6F1AB7AF" w14:textId="77777777" w:rsidR="005F25A6" w:rsidRPr="00C247D5" w:rsidRDefault="005F25A6" w:rsidP="00B640D6">
            <w:pPr>
              <w:jc w:val="center"/>
              <w:rPr>
                <w:ins w:id="196" w:author="Isaac Troyano Pujadas" w:date="2015-09-18T16:51:00Z"/>
              </w:rPr>
            </w:pPr>
            <w:ins w:id="197" w:author="Isaac Troyano Pujadas" w:date="2015-09-18T16:51:00Z">
              <w:r w:rsidRPr="00C247D5">
                <w:t>NA</w:t>
              </w:r>
            </w:ins>
          </w:p>
        </w:tc>
        <w:tc>
          <w:tcPr>
            <w:tcW w:w="1368" w:type="dxa"/>
            <w:vAlign w:val="center"/>
          </w:tcPr>
          <w:p w14:paraId="6F05BA2B" w14:textId="77777777" w:rsidR="005F25A6" w:rsidRPr="00C247D5" w:rsidRDefault="005F25A6" w:rsidP="00B640D6">
            <w:pPr>
              <w:jc w:val="center"/>
              <w:rPr>
                <w:ins w:id="198" w:author="Isaac Troyano Pujadas" w:date="2015-09-18T16:51:00Z"/>
              </w:rPr>
            </w:pPr>
            <w:ins w:id="199" w:author="Isaac Troyano Pujadas" w:date="2015-09-18T16:51:00Z">
              <w:r w:rsidRPr="00C247D5">
                <w:t>NA</w:t>
              </w:r>
            </w:ins>
          </w:p>
        </w:tc>
        <w:tc>
          <w:tcPr>
            <w:tcW w:w="1368" w:type="dxa"/>
            <w:vAlign w:val="center"/>
          </w:tcPr>
          <w:p w14:paraId="49C3FEBA" w14:textId="77777777" w:rsidR="005F25A6" w:rsidRPr="00C247D5" w:rsidRDefault="005F25A6" w:rsidP="00B640D6">
            <w:pPr>
              <w:jc w:val="center"/>
              <w:rPr>
                <w:ins w:id="200" w:author="Isaac Troyano Pujadas" w:date="2015-09-18T16:51:00Z"/>
              </w:rPr>
            </w:pPr>
            <w:ins w:id="201" w:author="Isaac Troyano Pujadas" w:date="2015-09-18T16:51:00Z">
              <w:r w:rsidRPr="00C247D5">
                <w:t>NA</w:t>
              </w:r>
            </w:ins>
          </w:p>
        </w:tc>
      </w:tr>
    </w:tbl>
    <w:p w14:paraId="790AE307" w14:textId="77777777" w:rsidR="005F25A6" w:rsidRDefault="005F25A6" w:rsidP="007A5729">
      <w:pPr>
        <w:rPr>
          <w:ins w:id="202" w:author="Isaac Troyano Pujadas" w:date="2015-09-18T16:51:00Z"/>
          <w:lang w:val="en-GB"/>
        </w:rPr>
      </w:pPr>
    </w:p>
    <w:p w14:paraId="264A13D9" w14:textId="77777777" w:rsidR="005F25A6" w:rsidRDefault="005F25A6" w:rsidP="007A5729">
      <w:pPr>
        <w:rPr>
          <w:ins w:id="203" w:author="Isaac Troyano Pujadas" w:date="2015-09-18T16:51:00Z"/>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5F25A6" w:rsidRPr="00C247D5" w14:paraId="6F1058DB" w14:textId="77777777" w:rsidTr="00B640D6">
        <w:trPr>
          <w:ins w:id="204" w:author="Isaac Troyano Pujadas" w:date="2015-09-18T16:51:00Z"/>
        </w:trPr>
        <w:tc>
          <w:tcPr>
            <w:tcW w:w="9576" w:type="dxa"/>
            <w:gridSpan w:val="7"/>
          </w:tcPr>
          <w:p w14:paraId="235E2DD0" w14:textId="020125DC" w:rsidR="005F25A6" w:rsidRPr="00C247D5" w:rsidRDefault="005F25A6" w:rsidP="00B640D6">
            <w:pPr>
              <w:jc w:val="center"/>
              <w:rPr>
                <w:ins w:id="205" w:author="Isaac Troyano Pujadas" w:date="2015-09-18T16:51:00Z"/>
              </w:rPr>
            </w:pPr>
            <w:ins w:id="206" w:author="Isaac Troyano Pujadas" w:date="2015-09-18T16:51:00Z">
              <w:r w:rsidRPr="00C247D5">
                <w:t>Data field</w:t>
              </w:r>
              <w:r>
                <w:t xml:space="preserve"> – Frame #2</w:t>
              </w:r>
            </w:ins>
          </w:p>
        </w:tc>
      </w:tr>
      <w:tr w:rsidR="005F25A6" w:rsidRPr="00C247D5" w14:paraId="55D2BDB5" w14:textId="77777777" w:rsidTr="00B640D6">
        <w:trPr>
          <w:trHeight w:val="155"/>
          <w:ins w:id="207" w:author="Isaac Troyano Pujadas" w:date="2015-09-18T16:51:00Z"/>
        </w:trPr>
        <w:tc>
          <w:tcPr>
            <w:tcW w:w="1368" w:type="dxa"/>
          </w:tcPr>
          <w:p w14:paraId="612DC7A9" w14:textId="77777777" w:rsidR="005F25A6" w:rsidRPr="00C247D5" w:rsidRDefault="005F25A6" w:rsidP="00B640D6">
            <w:pPr>
              <w:jc w:val="center"/>
              <w:rPr>
                <w:ins w:id="208" w:author="Isaac Troyano Pujadas" w:date="2015-09-18T16:51:00Z"/>
              </w:rPr>
            </w:pPr>
            <w:ins w:id="209" w:author="Isaac Troyano Pujadas" w:date="2015-09-18T16:51:00Z">
              <w:r w:rsidRPr="00C247D5">
                <w:t>Byte 1</w:t>
              </w:r>
            </w:ins>
          </w:p>
        </w:tc>
        <w:tc>
          <w:tcPr>
            <w:tcW w:w="1368" w:type="dxa"/>
          </w:tcPr>
          <w:p w14:paraId="34519335" w14:textId="77777777" w:rsidR="005F25A6" w:rsidRPr="00C247D5" w:rsidRDefault="005F25A6" w:rsidP="00B640D6">
            <w:pPr>
              <w:jc w:val="center"/>
              <w:rPr>
                <w:ins w:id="210" w:author="Isaac Troyano Pujadas" w:date="2015-09-18T16:51:00Z"/>
              </w:rPr>
            </w:pPr>
            <w:ins w:id="211" w:author="Isaac Troyano Pujadas" w:date="2015-09-18T16:51:00Z">
              <w:r w:rsidRPr="00C247D5">
                <w:t>Byte 2</w:t>
              </w:r>
            </w:ins>
          </w:p>
        </w:tc>
        <w:tc>
          <w:tcPr>
            <w:tcW w:w="1368" w:type="dxa"/>
          </w:tcPr>
          <w:p w14:paraId="388938EA" w14:textId="77777777" w:rsidR="005F25A6" w:rsidRPr="00C247D5" w:rsidRDefault="005F25A6" w:rsidP="00B640D6">
            <w:pPr>
              <w:jc w:val="center"/>
              <w:rPr>
                <w:ins w:id="212" w:author="Isaac Troyano Pujadas" w:date="2015-09-18T16:51:00Z"/>
              </w:rPr>
            </w:pPr>
            <w:ins w:id="213" w:author="Isaac Troyano Pujadas" w:date="2015-09-18T16:51:00Z">
              <w:r w:rsidRPr="00C247D5">
                <w:t>Byte 3</w:t>
              </w:r>
            </w:ins>
          </w:p>
        </w:tc>
        <w:tc>
          <w:tcPr>
            <w:tcW w:w="1368" w:type="dxa"/>
          </w:tcPr>
          <w:p w14:paraId="035928A0" w14:textId="77777777" w:rsidR="005F25A6" w:rsidRPr="00C247D5" w:rsidRDefault="005F25A6" w:rsidP="00B640D6">
            <w:pPr>
              <w:jc w:val="center"/>
              <w:rPr>
                <w:ins w:id="214" w:author="Isaac Troyano Pujadas" w:date="2015-09-18T16:51:00Z"/>
              </w:rPr>
            </w:pPr>
            <w:ins w:id="215" w:author="Isaac Troyano Pujadas" w:date="2015-09-18T16:51:00Z">
              <w:r w:rsidRPr="00C247D5">
                <w:t>Byte 4</w:t>
              </w:r>
            </w:ins>
          </w:p>
        </w:tc>
        <w:tc>
          <w:tcPr>
            <w:tcW w:w="1368" w:type="dxa"/>
          </w:tcPr>
          <w:p w14:paraId="0E783DC5" w14:textId="77777777" w:rsidR="005F25A6" w:rsidRPr="00C247D5" w:rsidRDefault="005F25A6" w:rsidP="00B640D6">
            <w:pPr>
              <w:jc w:val="center"/>
              <w:rPr>
                <w:ins w:id="216" w:author="Isaac Troyano Pujadas" w:date="2015-09-18T16:51:00Z"/>
              </w:rPr>
            </w:pPr>
            <w:ins w:id="217" w:author="Isaac Troyano Pujadas" w:date="2015-09-18T16:51:00Z">
              <w:r w:rsidRPr="00C247D5">
                <w:t>Byte 5</w:t>
              </w:r>
            </w:ins>
          </w:p>
        </w:tc>
        <w:tc>
          <w:tcPr>
            <w:tcW w:w="1368" w:type="dxa"/>
          </w:tcPr>
          <w:p w14:paraId="35E67886" w14:textId="77777777" w:rsidR="005F25A6" w:rsidRPr="00C247D5" w:rsidRDefault="005F25A6" w:rsidP="00B640D6">
            <w:pPr>
              <w:jc w:val="center"/>
              <w:rPr>
                <w:ins w:id="218" w:author="Isaac Troyano Pujadas" w:date="2015-09-18T16:51:00Z"/>
              </w:rPr>
            </w:pPr>
            <w:ins w:id="219" w:author="Isaac Troyano Pujadas" w:date="2015-09-18T16:51:00Z">
              <w:r w:rsidRPr="00C247D5">
                <w:t>Byte 6</w:t>
              </w:r>
            </w:ins>
          </w:p>
        </w:tc>
        <w:tc>
          <w:tcPr>
            <w:tcW w:w="1368" w:type="dxa"/>
          </w:tcPr>
          <w:p w14:paraId="65AA6ADE" w14:textId="77777777" w:rsidR="005F25A6" w:rsidRPr="00C247D5" w:rsidRDefault="005F25A6" w:rsidP="00B640D6">
            <w:pPr>
              <w:jc w:val="center"/>
              <w:rPr>
                <w:ins w:id="220" w:author="Isaac Troyano Pujadas" w:date="2015-09-18T16:51:00Z"/>
              </w:rPr>
            </w:pPr>
            <w:ins w:id="221" w:author="Isaac Troyano Pujadas" w:date="2015-09-18T16:51:00Z">
              <w:r w:rsidRPr="00C247D5">
                <w:t xml:space="preserve">Byte 7 </w:t>
              </w:r>
            </w:ins>
          </w:p>
        </w:tc>
      </w:tr>
      <w:tr w:rsidR="005F25A6" w:rsidRPr="00C247D5" w14:paraId="2AE64031" w14:textId="77777777" w:rsidTr="00B640D6">
        <w:trPr>
          <w:trHeight w:val="826"/>
          <w:ins w:id="222" w:author="Isaac Troyano Pujadas" w:date="2015-09-18T16:51:00Z"/>
        </w:trPr>
        <w:tc>
          <w:tcPr>
            <w:tcW w:w="1368" w:type="dxa"/>
            <w:vAlign w:val="center"/>
          </w:tcPr>
          <w:p w14:paraId="10C4BAA6" w14:textId="77777777" w:rsidR="005F25A6" w:rsidRPr="00C247D5" w:rsidRDefault="005F25A6" w:rsidP="00B640D6">
            <w:pPr>
              <w:tabs>
                <w:tab w:val="left" w:pos="993"/>
              </w:tabs>
              <w:jc w:val="center"/>
              <w:rPr>
                <w:ins w:id="223" w:author="Isaac Troyano Pujadas" w:date="2015-09-18T16:51:00Z"/>
              </w:rPr>
            </w:pPr>
            <w:ins w:id="224" w:author="Isaac Troyano Pujadas" w:date="2015-09-18T16:51:00Z">
              <w:r>
                <w:t>Error code</w:t>
              </w:r>
            </w:ins>
          </w:p>
        </w:tc>
        <w:tc>
          <w:tcPr>
            <w:tcW w:w="1368" w:type="dxa"/>
            <w:vAlign w:val="center"/>
          </w:tcPr>
          <w:p w14:paraId="66392960" w14:textId="77777777" w:rsidR="005F25A6" w:rsidRPr="00C247D5" w:rsidRDefault="005F25A6" w:rsidP="00B640D6">
            <w:pPr>
              <w:tabs>
                <w:tab w:val="left" w:pos="993"/>
              </w:tabs>
              <w:jc w:val="center"/>
              <w:rPr>
                <w:ins w:id="225" w:author="Isaac Troyano Pujadas" w:date="2015-09-18T16:51:00Z"/>
              </w:rPr>
            </w:pPr>
            <w:ins w:id="226" w:author="Isaac Troyano Pujadas" w:date="2015-09-18T16:51:00Z">
              <w:r>
                <w:t>NA</w:t>
              </w:r>
            </w:ins>
          </w:p>
        </w:tc>
        <w:tc>
          <w:tcPr>
            <w:tcW w:w="1368" w:type="dxa"/>
            <w:vAlign w:val="center"/>
          </w:tcPr>
          <w:p w14:paraId="39F5351F" w14:textId="77777777" w:rsidR="005F25A6" w:rsidRPr="00C247D5" w:rsidRDefault="005F25A6" w:rsidP="00B640D6">
            <w:pPr>
              <w:jc w:val="center"/>
              <w:rPr>
                <w:ins w:id="227" w:author="Isaac Troyano Pujadas" w:date="2015-09-18T16:51:00Z"/>
              </w:rPr>
            </w:pPr>
            <w:ins w:id="228" w:author="Isaac Troyano Pujadas" w:date="2015-09-18T16:51:00Z">
              <w:r>
                <w:t>NA</w:t>
              </w:r>
            </w:ins>
          </w:p>
        </w:tc>
        <w:tc>
          <w:tcPr>
            <w:tcW w:w="1368" w:type="dxa"/>
            <w:vAlign w:val="center"/>
          </w:tcPr>
          <w:p w14:paraId="0F03B9A9" w14:textId="77777777" w:rsidR="005F25A6" w:rsidRPr="00C247D5" w:rsidRDefault="005F25A6" w:rsidP="00B640D6">
            <w:pPr>
              <w:jc w:val="center"/>
              <w:rPr>
                <w:ins w:id="229" w:author="Isaac Troyano Pujadas" w:date="2015-09-18T16:51:00Z"/>
              </w:rPr>
            </w:pPr>
            <w:ins w:id="230" w:author="Isaac Troyano Pujadas" w:date="2015-09-18T16:51:00Z">
              <w:r w:rsidRPr="00C247D5">
                <w:t>NA</w:t>
              </w:r>
            </w:ins>
          </w:p>
        </w:tc>
        <w:tc>
          <w:tcPr>
            <w:tcW w:w="1368" w:type="dxa"/>
            <w:vAlign w:val="center"/>
          </w:tcPr>
          <w:p w14:paraId="1CF6423E" w14:textId="77777777" w:rsidR="005F25A6" w:rsidRPr="00C247D5" w:rsidRDefault="005F25A6" w:rsidP="00B640D6">
            <w:pPr>
              <w:jc w:val="center"/>
              <w:rPr>
                <w:ins w:id="231" w:author="Isaac Troyano Pujadas" w:date="2015-09-18T16:51:00Z"/>
              </w:rPr>
            </w:pPr>
            <w:ins w:id="232" w:author="Isaac Troyano Pujadas" w:date="2015-09-18T16:51:00Z">
              <w:r w:rsidRPr="00C247D5">
                <w:t>NA</w:t>
              </w:r>
            </w:ins>
          </w:p>
        </w:tc>
        <w:tc>
          <w:tcPr>
            <w:tcW w:w="1368" w:type="dxa"/>
            <w:vAlign w:val="center"/>
          </w:tcPr>
          <w:p w14:paraId="2E5800B1" w14:textId="77777777" w:rsidR="005F25A6" w:rsidRPr="00C247D5" w:rsidRDefault="005F25A6" w:rsidP="00B640D6">
            <w:pPr>
              <w:jc w:val="center"/>
              <w:rPr>
                <w:ins w:id="233" w:author="Isaac Troyano Pujadas" w:date="2015-09-18T16:51:00Z"/>
              </w:rPr>
            </w:pPr>
            <w:ins w:id="234" w:author="Isaac Troyano Pujadas" w:date="2015-09-18T16:51:00Z">
              <w:r w:rsidRPr="00C247D5">
                <w:t>NA</w:t>
              </w:r>
            </w:ins>
          </w:p>
        </w:tc>
        <w:tc>
          <w:tcPr>
            <w:tcW w:w="1368" w:type="dxa"/>
            <w:vAlign w:val="center"/>
          </w:tcPr>
          <w:p w14:paraId="011F5AAD" w14:textId="77777777" w:rsidR="005F25A6" w:rsidRPr="00C247D5" w:rsidRDefault="005F25A6" w:rsidP="00B640D6">
            <w:pPr>
              <w:jc w:val="center"/>
              <w:rPr>
                <w:ins w:id="235" w:author="Isaac Troyano Pujadas" w:date="2015-09-18T16:51:00Z"/>
              </w:rPr>
            </w:pPr>
            <w:ins w:id="236" w:author="Isaac Troyano Pujadas" w:date="2015-09-18T16:51:00Z">
              <w:r w:rsidRPr="00C247D5">
                <w:t>NA</w:t>
              </w:r>
            </w:ins>
          </w:p>
        </w:tc>
      </w:tr>
    </w:tbl>
    <w:p w14:paraId="02E842FA" w14:textId="77777777" w:rsidR="005F25A6" w:rsidRDefault="005F25A6" w:rsidP="007A5729">
      <w:pPr>
        <w:rPr>
          <w:ins w:id="237" w:author="Isaac Troyano Pujadas" w:date="2015-09-18T16:51:00Z"/>
          <w:lang w:val="en-GB"/>
        </w:rPr>
      </w:pPr>
    </w:p>
    <w:p w14:paraId="5E396B1F" w14:textId="77777777" w:rsidR="005F25A6" w:rsidRDefault="005F25A6" w:rsidP="007A5729">
      <w:pPr>
        <w:rPr>
          <w:ins w:id="238" w:author="Isaac Troyano Pujadas" w:date="2015-09-18T16:51:00Z"/>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5F25A6" w:rsidRPr="00C247D5" w14:paraId="688B4050" w14:textId="77777777" w:rsidTr="00B640D6">
        <w:trPr>
          <w:ins w:id="239" w:author="Isaac Troyano Pujadas" w:date="2015-09-18T16:51:00Z"/>
        </w:trPr>
        <w:tc>
          <w:tcPr>
            <w:tcW w:w="9576" w:type="dxa"/>
            <w:gridSpan w:val="7"/>
          </w:tcPr>
          <w:p w14:paraId="3EFC1A57" w14:textId="6C61E6B0" w:rsidR="005F25A6" w:rsidRPr="00C247D5" w:rsidRDefault="005F25A6" w:rsidP="00B640D6">
            <w:pPr>
              <w:jc w:val="center"/>
              <w:rPr>
                <w:ins w:id="240" w:author="Isaac Troyano Pujadas" w:date="2015-09-18T16:51:00Z"/>
              </w:rPr>
            </w:pPr>
            <w:ins w:id="241" w:author="Isaac Troyano Pujadas" w:date="2015-09-18T16:51:00Z">
              <w:r w:rsidRPr="00C247D5">
                <w:t>Data field</w:t>
              </w:r>
              <w:r>
                <w:t xml:space="preserve"> – Frame #3</w:t>
              </w:r>
            </w:ins>
          </w:p>
        </w:tc>
      </w:tr>
      <w:tr w:rsidR="005F25A6" w:rsidRPr="00C247D5" w14:paraId="6A108E21" w14:textId="77777777" w:rsidTr="00B640D6">
        <w:trPr>
          <w:trHeight w:val="155"/>
          <w:ins w:id="242" w:author="Isaac Troyano Pujadas" w:date="2015-09-18T16:51:00Z"/>
        </w:trPr>
        <w:tc>
          <w:tcPr>
            <w:tcW w:w="1368" w:type="dxa"/>
          </w:tcPr>
          <w:p w14:paraId="412F2C8E" w14:textId="77777777" w:rsidR="005F25A6" w:rsidRPr="00C247D5" w:rsidRDefault="005F25A6" w:rsidP="00B640D6">
            <w:pPr>
              <w:jc w:val="center"/>
              <w:rPr>
                <w:ins w:id="243" w:author="Isaac Troyano Pujadas" w:date="2015-09-18T16:51:00Z"/>
              </w:rPr>
            </w:pPr>
            <w:ins w:id="244" w:author="Isaac Troyano Pujadas" w:date="2015-09-18T16:51:00Z">
              <w:r w:rsidRPr="00C247D5">
                <w:t>Byte 1</w:t>
              </w:r>
            </w:ins>
          </w:p>
        </w:tc>
        <w:tc>
          <w:tcPr>
            <w:tcW w:w="1368" w:type="dxa"/>
          </w:tcPr>
          <w:p w14:paraId="49CD2837" w14:textId="77777777" w:rsidR="005F25A6" w:rsidRPr="00C247D5" w:rsidRDefault="005F25A6" w:rsidP="00B640D6">
            <w:pPr>
              <w:jc w:val="center"/>
              <w:rPr>
                <w:ins w:id="245" w:author="Isaac Troyano Pujadas" w:date="2015-09-18T16:51:00Z"/>
              </w:rPr>
            </w:pPr>
            <w:ins w:id="246" w:author="Isaac Troyano Pujadas" w:date="2015-09-18T16:51:00Z">
              <w:r w:rsidRPr="00C247D5">
                <w:t>Byte 2</w:t>
              </w:r>
            </w:ins>
          </w:p>
        </w:tc>
        <w:tc>
          <w:tcPr>
            <w:tcW w:w="1368" w:type="dxa"/>
          </w:tcPr>
          <w:p w14:paraId="5E8C9DA5" w14:textId="77777777" w:rsidR="005F25A6" w:rsidRPr="00C247D5" w:rsidRDefault="005F25A6" w:rsidP="00B640D6">
            <w:pPr>
              <w:jc w:val="center"/>
              <w:rPr>
                <w:ins w:id="247" w:author="Isaac Troyano Pujadas" w:date="2015-09-18T16:51:00Z"/>
              </w:rPr>
            </w:pPr>
            <w:ins w:id="248" w:author="Isaac Troyano Pujadas" w:date="2015-09-18T16:51:00Z">
              <w:r w:rsidRPr="00C247D5">
                <w:t>Byte 3</w:t>
              </w:r>
            </w:ins>
          </w:p>
        </w:tc>
        <w:tc>
          <w:tcPr>
            <w:tcW w:w="1368" w:type="dxa"/>
          </w:tcPr>
          <w:p w14:paraId="5388B0B6" w14:textId="77777777" w:rsidR="005F25A6" w:rsidRPr="00C247D5" w:rsidRDefault="005F25A6" w:rsidP="00B640D6">
            <w:pPr>
              <w:jc w:val="center"/>
              <w:rPr>
                <w:ins w:id="249" w:author="Isaac Troyano Pujadas" w:date="2015-09-18T16:51:00Z"/>
              </w:rPr>
            </w:pPr>
            <w:ins w:id="250" w:author="Isaac Troyano Pujadas" w:date="2015-09-18T16:51:00Z">
              <w:r w:rsidRPr="00C247D5">
                <w:t>Byte 4</w:t>
              </w:r>
            </w:ins>
          </w:p>
        </w:tc>
        <w:tc>
          <w:tcPr>
            <w:tcW w:w="1368" w:type="dxa"/>
          </w:tcPr>
          <w:p w14:paraId="3DF013EE" w14:textId="77777777" w:rsidR="005F25A6" w:rsidRPr="00C247D5" w:rsidRDefault="005F25A6" w:rsidP="00B640D6">
            <w:pPr>
              <w:jc w:val="center"/>
              <w:rPr>
                <w:ins w:id="251" w:author="Isaac Troyano Pujadas" w:date="2015-09-18T16:51:00Z"/>
              </w:rPr>
            </w:pPr>
            <w:ins w:id="252" w:author="Isaac Troyano Pujadas" w:date="2015-09-18T16:51:00Z">
              <w:r w:rsidRPr="00C247D5">
                <w:t>Byte 5</w:t>
              </w:r>
            </w:ins>
          </w:p>
        </w:tc>
        <w:tc>
          <w:tcPr>
            <w:tcW w:w="1368" w:type="dxa"/>
          </w:tcPr>
          <w:p w14:paraId="3E3954D2" w14:textId="77777777" w:rsidR="005F25A6" w:rsidRPr="00C247D5" w:rsidRDefault="005F25A6" w:rsidP="00B640D6">
            <w:pPr>
              <w:jc w:val="center"/>
              <w:rPr>
                <w:ins w:id="253" w:author="Isaac Troyano Pujadas" w:date="2015-09-18T16:51:00Z"/>
              </w:rPr>
            </w:pPr>
            <w:ins w:id="254" w:author="Isaac Troyano Pujadas" w:date="2015-09-18T16:51:00Z">
              <w:r w:rsidRPr="00C247D5">
                <w:t>Byte 6</w:t>
              </w:r>
            </w:ins>
          </w:p>
        </w:tc>
        <w:tc>
          <w:tcPr>
            <w:tcW w:w="1368" w:type="dxa"/>
          </w:tcPr>
          <w:p w14:paraId="3877E171" w14:textId="77777777" w:rsidR="005F25A6" w:rsidRPr="00C247D5" w:rsidRDefault="005F25A6" w:rsidP="00B640D6">
            <w:pPr>
              <w:jc w:val="center"/>
              <w:rPr>
                <w:ins w:id="255" w:author="Isaac Troyano Pujadas" w:date="2015-09-18T16:51:00Z"/>
              </w:rPr>
            </w:pPr>
            <w:ins w:id="256" w:author="Isaac Troyano Pujadas" w:date="2015-09-18T16:51:00Z">
              <w:r w:rsidRPr="00C247D5">
                <w:t xml:space="preserve">Byte 7 </w:t>
              </w:r>
            </w:ins>
          </w:p>
        </w:tc>
      </w:tr>
      <w:tr w:rsidR="005F25A6" w:rsidRPr="00C247D5" w14:paraId="33961694" w14:textId="77777777" w:rsidTr="00B640D6">
        <w:trPr>
          <w:trHeight w:val="826"/>
          <w:ins w:id="257" w:author="Isaac Troyano Pujadas" w:date="2015-09-18T16:51:00Z"/>
        </w:trPr>
        <w:tc>
          <w:tcPr>
            <w:tcW w:w="1368" w:type="dxa"/>
            <w:vAlign w:val="center"/>
          </w:tcPr>
          <w:p w14:paraId="18297F47" w14:textId="77777777" w:rsidR="005F25A6" w:rsidRPr="00C247D5" w:rsidRDefault="005F25A6" w:rsidP="00B640D6">
            <w:pPr>
              <w:tabs>
                <w:tab w:val="left" w:pos="993"/>
              </w:tabs>
              <w:jc w:val="center"/>
              <w:rPr>
                <w:ins w:id="258" w:author="Isaac Troyano Pujadas" w:date="2015-09-18T16:51:00Z"/>
              </w:rPr>
            </w:pPr>
            <w:ins w:id="259" w:author="Isaac Troyano Pujadas" w:date="2015-09-18T16:51:00Z">
              <w:r>
                <w:t>Error code</w:t>
              </w:r>
            </w:ins>
          </w:p>
        </w:tc>
        <w:tc>
          <w:tcPr>
            <w:tcW w:w="1368" w:type="dxa"/>
            <w:vAlign w:val="center"/>
          </w:tcPr>
          <w:p w14:paraId="0B0480DE" w14:textId="77777777" w:rsidR="005F25A6" w:rsidRPr="00C247D5" w:rsidRDefault="005F25A6" w:rsidP="00B640D6">
            <w:pPr>
              <w:tabs>
                <w:tab w:val="left" w:pos="993"/>
              </w:tabs>
              <w:jc w:val="center"/>
              <w:rPr>
                <w:ins w:id="260" w:author="Isaac Troyano Pujadas" w:date="2015-09-18T16:51:00Z"/>
              </w:rPr>
            </w:pPr>
            <w:ins w:id="261" w:author="Isaac Troyano Pujadas" w:date="2015-09-18T16:51:00Z">
              <w:r>
                <w:t>NA</w:t>
              </w:r>
            </w:ins>
          </w:p>
        </w:tc>
        <w:tc>
          <w:tcPr>
            <w:tcW w:w="1368" w:type="dxa"/>
            <w:vAlign w:val="center"/>
          </w:tcPr>
          <w:p w14:paraId="46D06F5C" w14:textId="77777777" w:rsidR="005F25A6" w:rsidRPr="00C247D5" w:rsidRDefault="005F25A6" w:rsidP="00B640D6">
            <w:pPr>
              <w:jc w:val="center"/>
              <w:rPr>
                <w:ins w:id="262" w:author="Isaac Troyano Pujadas" w:date="2015-09-18T16:51:00Z"/>
              </w:rPr>
            </w:pPr>
            <w:ins w:id="263" w:author="Isaac Troyano Pujadas" w:date="2015-09-18T16:51:00Z">
              <w:r>
                <w:t>NA</w:t>
              </w:r>
            </w:ins>
          </w:p>
        </w:tc>
        <w:tc>
          <w:tcPr>
            <w:tcW w:w="1368" w:type="dxa"/>
            <w:vAlign w:val="center"/>
          </w:tcPr>
          <w:p w14:paraId="454CE46E" w14:textId="77777777" w:rsidR="005F25A6" w:rsidRPr="00C247D5" w:rsidRDefault="005F25A6" w:rsidP="00B640D6">
            <w:pPr>
              <w:jc w:val="center"/>
              <w:rPr>
                <w:ins w:id="264" w:author="Isaac Troyano Pujadas" w:date="2015-09-18T16:51:00Z"/>
              </w:rPr>
            </w:pPr>
            <w:ins w:id="265" w:author="Isaac Troyano Pujadas" w:date="2015-09-18T16:51:00Z">
              <w:r w:rsidRPr="00C247D5">
                <w:t>NA</w:t>
              </w:r>
            </w:ins>
          </w:p>
        </w:tc>
        <w:tc>
          <w:tcPr>
            <w:tcW w:w="1368" w:type="dxa"/>
            <w:vAlign w:val="center"/>
          </w:tcPr>
          <w:p w14:paraId="31E418CB" w14:textId="77777777" w:rsidR="005F25A6" w:rsidRPr="00C247D5" w:rsidRDefault="005F25A6" w:rsidP="00B640D6">
            <w:pPr>
              <w:jc w:val="center"/>
              <w:rPr>
                <w:ins w:id="266" w:author="Isaac Troyano Pujadas" w:date="2015-09-18T16:51:00Z"/>
              </w:rPr>
            </w:pPr>
            <w:ins w:id="267" w:author="Isaac Troyano Pujadas" w:date="2015-09-18T16:51:00Z">
              <w:r w:rsidRPr="00C247D5">
                <w:t>NA</w:t>
              </w:r>
            </w:ins>
          </w:p>
        </w:tc>
        <w:tc>
          <w:tcPr>
            <w:tcW w:w="1368" w:type="dxa"/>
            <w:vAlign w:val="center"/>
          </w:tcPr>
          <w:p w14:paraId="1697EC81" w14:textId="77777777" w:rsidR="005F25A6" w:rsidRPr="00C247D5" w:rsidRDefault="005F25A6" w:rsidP="00B640D6">
            <w:pPr>
              <w:jc w:val="center"/>
              <w:rPr>
                <w:ins w:id="268" w:author="Isaac Troyano Pujadas" w:date="2015-09-18T16:51:00Z"/>
              </w:rPr>
            </w:pPr>
            <w:ins w:id="269" w:author="Isaac Troyano Pujadas" w:date="2015-09-18T16:51:00Z">
              <w:r w:rsidRPr="00C247D5">
                <w:t>NA</w:t>
              </w:r>
            </w:ins>
          </w:p>
        </w:tc>
        <w:tc>
          <w:tcPr>
            <w:tcW w:w="1368" w:type="dxa"/>
            <w:vAlign w:val="center"/>
          </w:tcPr>
          <w:p w14:paraId="5D58D2A6" w14:textId="77777777" w:rsidR="005F25A6" w:rsidRPr="00C247D5" w:rsidRDefault="005F25A6" w:rsidP="00B640D6">
            <w:pPr>
              <w:jc w:val="center"/>
              <w:rPr>
                <w:ins w:id="270" w:author="Isaac Troyano Pujadas" w:date="2015-09-18T16:51:00Z"/>
              </w:rPr>
            </w:pPr>
            <w:ins w:id="271" w:author="Isaac Troyano Pujadas" w:date="2015-09-18T16:51:00Z">
              <w:r w:rsidRPr="00C247D5">
                <w:t>NA</w:t>
              </w:r>
            </w:ins>
          </w:p>
        </w:tc>
      </w:tr>
    </w:tbl>
    <w:p w14:paraId="5BCF6900" w14:textId="77777777" w:rsidR="005F25A6" w:rsidRDefault="005F25A6" w:rsidP="007A5729">
      <w:pPr>
        <w:rPr>
          <w:ins w:id="272" w:author="Isaac Troyano Pujadas" w:date="2015-09-18T16:51:00Z"/>
          <w:lang w:val="en-GB"/>
        </w:rPr>
      </w:pPr>
    </w:p>
    <w:p w14:paraId="31B48C37" w14:textId="77777777" w:rsidR="005F25A6" w:rsidRDefault="005F25A6" w:rsidP="007A5729">
      <w:pPr>
        <w:rPr>
          <w:ins w:id="273" w:author="Isaac Troyano Pujadas" w:date="2015-09-18T16:51:00Z"/>
          <w:lang w:val="en-GB"/>
        </w:rPr>
      </w:pPr>
    </w:p>
    <w:p w14:paraId="7673D971" w14:textId="77777777" w:rsidR="005F25A6" w:rsidRPr="0027681A" w:rsidRDefault="005F25A6" w:rsidP="007A5729">
      <w:pPr>
        <w:rPr>
          <w:lang w:val="en-GB"/>
        </w:rPr>
      </w:pPr>
    </w:p>
    <w:p w14:paraId="78368A99" w14:textId="77777777" w:rsidR="007A5729" w:rsidRPr="00AD7973" w:rsidRDefault="007A5729" w:rsidP="007A5729">
      <w:pPr>
        <w:pStyle w:val="ListParagraph"/>
        <w:widowControl/>
        <w:numPr>
          <w:ilvl w:val="2"/>
          <w:numId w:val="14"/>
        </w:numPr>
        <w:contextualSpacing w:val="0"/>
        <w:rPr>
          <w:b/>
          <w:sz w:val="17"/>
          <w:szCs w:val="17"/>
        </w:rPr>
      </w:pPr>
      <w:r w:rsidRPr="00AD7973">
        <w:rPr>
          <w:b/>
          <w:sz w:val="17"/>
          <w:szCs w:val="17"/>
        </w:rPr>
        <w:t>Byte 1: Error code :</w:t>
      </w:r>
    </w:p>
    <w:p w14:paraId="5F7017BA" w14:textId="77777777" w:rsidR="007A5729" w:rsidRDefault="007A5729" w:rsidP="007A5729">
      <w:pPr>
        <w:pStyle w:val="ListParagraph"/>
        <w:widowControl/>
        <w:numPr>
          <w:ilvl w:val="3"/>
          <w:numId w:val="14"/>
        </w:numPr>
        <w:contextualSpacing w:val="0"/>
        <w:rPr>
          <w:sz w:val="17"/>
          <w:szCs w:val="17"/>
        </w:rPr>
      </w:pPr>
      <w:r w:rsidRPr="00C247D5">
        <w:rPr>
          <w:sz w:val="17"/>
          <w:szCs w:val="17"/>
        </w:rPr>
        <w:t>0 : acknowledge (no error)</w:t>
      </w:r>
    </w:p>
    <w:p w14:paraId="6A4B160E" w14:textId="77777777" w:rsidR="007A5729" w:rsidRPr="00C247D5" w:rsidRDefault="007A5729" w:rsidP="007A5729">
      <w:pPr>
        <w:pStyle w:val="ListParagraph"/>
        <w:widowControl/>
        <w:numPr>
          <w:ilvl w:val="3"/>
          <w:numId w:val="14"/>
        </w:numPr>
        <w:contextualSpacing w:val="0"/>
        <w:rPr>
          <w:sz w:val="17"/>
          <w:szCs w:val="17"/>
        </w:rPr>
      </w:pPr>
      <w:r>
        <w:rPr>
          <w:sz w:val="17"/>
          <w:szCs w:val="17"/>
        </w:rPr>
        <w:t>1 : out of range slave address error</w:t>
      </w:r>
    </w:p>
    <w:p w14:paraId="5D9A0EF8" w14:textId="308C1CFC" w:rsidR="007A5729" w:rsidRDefault="007A5729" w:rsidP="007A5729">
      <w:pPr>
        <w:pStyle w:val="ListParagraph"/>
        <w:widowControl/>
        <w:numPr>
          <w:ilvl w:val="3"/>
          <w:numId w:val="14"/>
        </w:numPr>
        <w:contextualSpacing w:val="0"/>
        <w:rPr>
          <w:sz w:val="17"/>
          <w:szCs w:val="17"/>
        </w:rPr>
      </w:pPr>
      <w:r>
        <w:rPr>
          <w:sz w:val="17"/>
          <w:szCs w:val="17"/>
        </w:rPr>
        <w:t>2</w:t>
      </w:r>
      <w:r w:rsidRPr="00C247D5">
        <w:rPr>
          <w:sz w:val="17"/>
          <w:szCs w:val="17"/>
        </w:rPr>
        <w:t xml:space="preserve"> :</w:t>
      </w:r>
      <w:r>
        <w:rPr>
          <w:sz w:val="17"/>
          <w:szCs w:val="17"/>
        </w:rPr>
        <w:t xml:space="preserve"> EEPROM error on Address</w:t>
      </w:r>
    </w:p>
    <w:p w14:paraId="7A3D31E8" w14:textId="77777777" w:rsidR="007A5729" w:rsidRDefault="007A5729" w:rsidP="007A5729">
      <w:pPr>
        <w:pStyle w:val="ListParagraph"/>
        <w:widowControl/>
        <w:numPr>
          <w:ilvl w:val="3"/>
          <w:numId w:val="14"/>
        </w:numPr>
        <w:contextualSpacing w:val="0"/>
        <w:rPr>
          <w:sz w:val="17"/>
          <w:szCs w:val="17"/>
        </w:rPr>
      </w:pPr>
      <w:r>
        <w:rPr>
          <w:sz w:val="17"/>
          <w:szCs w:val="17"/>
        </w:rPr>
        <w:t>3 : broadcast command rejected</w:t>
      </w:r>
    </w:p>
    <w:p w14:paraId="4A84D4D2" w14:textId="7669600E" w:rsidR="0081483B" w:rsidRDefault="0081483B" w:rsidP="0081483B">
      <w:pPr>
        <w:pStyle w:val="ListParagraph"/>
        <w:widowControl/>
        <w:numPr>
          <w:ilvl w:val="3"/>
          <w:numId w:val="14"/>
        </w:numPr>
        <w:contextualSpacing w:val="0"/>
        <w:rPr>
          <w:sz w:val="17"/>
          <w:szCs w:val="17"/>
        </w:rPr>
      </w:pPr>
      <w:r>
        <w:rPr>
          <w:sz w:val="17"/>
          <w:szCs w:val="17"/>
        </w:rPr>
        <w:t>4 : wrong variable type request</w:t>
      </w:r>
    </w:p>
    <w:p w14:paraId="64E54E42" w14:textId="77777777" w:rsidR="0081483B" w:rsidRPr="00C247D5" w:rsidRDefault="0081483B" w:rsidP="0081483B">
      <w:pPr>
        <w:pStyle w:val="ListParagraph"/>
        <w:widowControl/>
        <w:numPr>
          <w:ilvl w:val="3"/>
          <w:numId w:val="14"/>
        </w:numPr>
        <w:contextualSpacing w:val="0"/>
        <w:rPr>
          <w:sz w:val="17"/>
          <w:szCs w:val="17"/>
        </w:rPr>
      </w:pPr>
      <w:r>
        <w:rPr>
          <w:sz w:val="17"/>
          <w:szCs w:val="17"/>
        </w:rPr>
        <w:t>5 : wrong protect parameter request</w:t>
      </w:r>
    </w:p>
    <w:p w14:paraId="79A43CED" w14:textId="0CB211B8" w:rsidR="0081483B" w:rsidRDefault="00C13E13" w:rsidP="007A5729">
      <w:pPr>
        <w:pStyle w:val="ListParagraph"/>
        <w:widowControl/>
        <w:numPr>
          <w:ilvl w:val="3"/>
          <w:numId w:val="14"/>
        </w:numPr>
        <w:contextualSpacing w:val="0"/>
        <w:rPr>
          <w:sz w:val="17"/>
          <w:szCs w:val="17"/>
        </w:rPr>
      </w:pPr>
      <w:r>
        <w:rPr>
          <w:sz w:val="17"/>
          <w:szCs w:val="17"/>
        </w:rPr>
        <w:t>6 : forbidden CAN address</w:t>
      </w:r>
      <w:ins w:id="274" w:author="Yannick Favre" w:date="2015-06-08T11:20:00Z">
        <w:r w:rsidR="005E6B61">
          <w:rPr>
            <w:sz w:val="17"/>
            <w:szCs w:val="17"/>
          </w:rPr>
          <w:t xml:space="preserve"> (i.e. not modulo 4 address, see remark above)</w:t>
        </w:r>
      </w:ins>
    </w:p>
    <w:p w14:paraId="4848B9B0" w14:textId="77777777" w:rsidR="007A5729" w:rsidRDefault="007A5729" w:rsidP="007A5729">
      <w:pPr>
        <w:rPr>
          <w:lang w:val="en-GB"/>
        </w:rPr>
      </w:pPr>
    </w:p>
    <w:p w14:paraId="5194CC6F" w14:textId="77777777" w:rsidR="00FE34F4" w:rsidRDefault="00FE34F4" w:rsidP="007A5729">
      <w:pPr>
        <w:rPr>
          <w:lang w:val="en-GB"/>
        </w:rPr>
      </w:pPr>
    </w:p>
    <w:p w14:paraId="7664EA5D" w14:textId="208EFACC" w:rsidR="005277EF" w:rsidRDefault="005277EF">
      <w:pPr>
        <w:widowControl/>
        <w:suppressAutoHyphens w:val="0"/>
        <w:spacing w:after="200" w:line="276" w:lineRule="auto"/>
        <w:jc w:val="left"/>
        <w:rPr>
          <w:ins w:id="275" w:author="Yannick Favre" w:date="2015-06-08T11:25:00Z"/>
          <w:b/>
          <w:lang w:val="en-GB"/>
        </w:rPr>
      </w:pPr>
      <w:ins w:id="276" w:author="Yannick Favre" w:date="2015-06-08T11:25:00Z">
        <w:r>
          <w:rPr>
            <w:lang w:val="en-GB"/>
          </w:rPr>
          <w:br w:type="page"/>
        </w:r>
      </w:ins>
    </w:p>
    <w:p w14:paraId="283824C6" w14:textId="77777777" w:rsidR="00FD4839" w:rsidDel="005277EF" w:rsidRDefault="00FD4839" w:rsidP="007A5729">
      <w:pPr>
        <w:rPr>
          <w:del w:id="277" w:author="Yannick Favre" w:date="2015-06-08T11:25:00Z"/>
          <w:lang w:val="en-GB"/>
        </w:rPr>
      </w:pPr>
    </w:p>
    <w:p w14:paraId="187FFAC2" w14:textId="5F63E9E9" w:rsidR="00FD4839" w:rsidDel="005277EF" w:rsidRDefault="00FD4839" w:rsidP="007A5729">
      <w:pPr>
        <w:rPr>
          <w:del w:id="278" w:author="Yannick Favre" w:date="2015-06-08T11:25:00Z"/>
          <w:lang w:val="en-GB"/>
        </w:rPr>
      </w:pPr>
    </w:p>
    <w:p w14:paraId="00C39974" w14:textId="171167C3" w:rsidR="00FD4839" w:rsidDel="005277EF" w:rsidRDefault="00FD4839" w:rsidP="007A5729">
      <w:pPr>
        <w:rPr>
          <w:del w:id="279" w:author="Yannick Favre" w:date="2015-06-08T11:25:00Z"/>
          <w:lang w:val="en-GB"/>
        </w:rPr>
      </w:pPr>
    </w:p>
    <w:p w14:paraId="6AE2BAB9" w14:textId="11C66EB2" w:rsidR="00FD4839" w:rsidDel="005277EF" w:rsidRDefault="00FD4839" w:rsidP="007A5729">
      <w:pPr>
        <w:rPr>
          <w:del w:id="280" w:author="Yannick Favre" w:date="2015-06-08T11:25:00Z"/>
          <w:lang w:val="en-GB"/>
        </w:rPr>
      </w:pPr>
    </w:p>
    <w:p w14:paraId="17224545" w14:textId="049167C0" w:rsidR="00FD4839" w:rsidDel="005277EF" w:rsidRDefault="00FD4839" w:rsidP="007A5729">
      <w:pPr>
        <w:rPr>
          <w:del w:id="281" w:author="Yannick Favre" w:date="2015-06-08T11:25:00Z"/>
          <w:lang w:val="en-GB"/>
        </w:rPr>
      </w:pPr>
    </w:p>
    <w:p w14:paraId="18C8230A" w14:textId="5945F65B" w:rsidR="00FD4839" w:rsidDel="005277EF" w:rsidRDefault="00FD4839" w:rsidP="007A5729">
      <w:pPr>
        <w:rPr>
          <w:del w:id="282" w:author="Yannick Favre" w:date="2015-06-08T11:25:00Z"/>
          <w:lang w:val="en-GB"/>
        </w:rPr>
      </w:pPr>
    </w:p>
    <w:p w14:paraId="50F4E83C" w14:textId="6C08F771" w:rsidR="00FD4839" w:rsidDel="005277EF" w:rsidRDefault="00FD4839" w:rsidP="007A5729">
      <w:pPr>
        <w:rPr>
          <w:del w:id="283" w:author="Yannick Favre" w:date="2015-06-08T11:25:00Z"/>
          <w:lang w:val="en-GB"/>
        </w:rPr>
      </w:pPr>
    </w:p>
    <w:p w14:paraId="5E7E2913" w14:textId="2F09A9F4" w:rsidR="00FD4839" w:rsidDel="005277EF" w:rsidRDefault="00FD4839" w:rsidP="007A5729">
      <w:pPr>
        <w:rPr>
          <w:del w:id="284" w:author="Yannick Favre" w:date="2015-06-08T11:25:00Z"/>
          <w:lang w:val="en-GB"/>
        </w:rPr>
      </w:pPr>
    </w:p>
    <w:p w14:paraId="28FAB198" w14:textId="20C9D1E1" w:rsidR="00FD4839" w:rsidDel="005277EF" w:rsidRDefault="00FD4839" w:rsidP="007A5729">
      <w:pPr>
        <w:rPr>
          <w:del w:id="285" w:author="Yannick Favre" w:date="2015-06-08T11:25:00Z"/>
          <w:lang w:val="en-GB"/>
        </w:rPr>
      </w:pPr>
    </w:p>
    <w:p w14:paraId="347BD914" w14:textId="79856F37" w:rsidR="00FD4839" w:rsidDel="005277EF" w:rsidRDefault="00FD4839" w:rsidP="007A5729">
      <w:pPr>
        <w:rPr>
          <w:del w:id="286" w:author="Yannick Favre" w:date="2015-06-08T11:25:00Z"/>
          <w:lang w:val="en-GB"/>
        </w:rPr>
      </w:pPr>
    </w:p>
    <w:p w14:paraId="0E43AB56" w14:textId="0F087FF4" w:rsidR="00FD4839" w:rsidDel="005277EF" w:rsidRDefault="00FD4839" w:rsidP="007A5729">
      <w:pPr>
        <w:rPr>
          <w:del w:id="287" w:author="Yannick Favre" w:date="2015-06-08T11:25:00Z"/>
          <w:lang w:val="en-GB"/>
        </w:rPr>
      </w:pPr>
    </w:p>
    <w:p w14:paraId="290875E5" w14:textId="77777777" w:rsidR="007A5729" w:rsidRPr="002219AD" w:rsidRDefault="007A5729" w:rsidP="007A5729">
      <w:pPr>
        <w:pStyle w:val="Heading5"/>
        <w:keepLines/>
        <w:widowControl/>
        <w:suppressAutoHyphens w:val="0"/>
        <w:spacing w:before="200" w:line="276" w:lineRule="auto"/>
        <w:jc w:val="left"/>
        <w:rPr>
          <w:lang w:val="en-GB"/>
        </w:rPr>
      </w:pPr>
      <w:bookmarkStart w:id="288" w:name="_Toc418758705"/>
      <w:r w:rsidRPr="002219AD">
        <w:rPr>
          <w:lang w:val="en-GB"/>
        </w:rPr>
        <w:t>REQ:</w:t>
      </w:r>
      <w:r>
        <w:rPr>
          <w:lang w:val="en-GB"/>
        </w:rPr>
        <w:t xml:space="preserve"> Set DAC level</w:t>
      </w:r>
      <w:bookmarkEnd w:id="288"/>
    </w:p>
    <w:p w14:paraId="449FADAE" w14:textId="77777777" w:rsidR="007A5729" w:rsidRPr="00FD4839" w:rsidRDefault="007A5729" w:rsidP="007A5729">
      <w:pPr>
        <w:pStyle w:val="ListParagraph"/>
        <w:widowControl/>
        <w:numPr>
          <w:ilvl w:val="1"/>
          <w:numId w:val="14"/>
        </w:numPr>
        <w:contextualSpacing w:val="0"/>
        <w:rPr>
          <w:szCs w:val="20"/>
        </w:rPr>
      </w:pPr>
      <w:r w:rsidRPr="00FD4839">
        <w:rPr>
          <w:szCs w:val="20"/>
        </w:rPr>
        <w:t>Description: set DAC level 10 bits</w:t>
      </w:r>
    </w:p>
    <w:p w14:paraId="3CD6BDBC" w14:textId="6B2D9701" w:rsidR="007A5729" w:rsidRPr="00FD4839" w:rsidRDefault="007A5729" w:rsidP="007A5729">
      <w:pPr>
        <w:pStyle w:val="ListParagraph"/>
        <w:widowControl/>
        <w:numPr>
          <w:ilvl w:val="1"/>
          <w:numId w:val="14"/>
        </w:numPr>
        <w:contextualSpacing w:val="0"/>
        <w:rPr>
          <w:szCs w:val="20"/>
        </w:rPr>
      </w:pPr>
      <w:r w:rsidRPr="00FD4839">
        <w:rPr>
          <w:szCs w:val="20"/>
        </w:rPr>
        <w:t xml:space="preserve">Command ID: </w:t>
      </w:r>
      <w:r w:rsidR="00A418E7" w:rsidRPr="00FD4839">
        <w:rPr>
          <w:b/>
          <w:szCs w:val="20"/>
        </w:rPr>
        <w:t>0x02</w:t>
      </w:r>
    </w:p>
    <w:p w14:paraId="1539A0C1" w14:textId="77777777" w:rsidR="007A5729" w:rsidRPr="00FD4839" w:rsidRDefault="007A5729" w:rsidP="007A5729">
      <w:pPr>
        <w:pStyle w:val="ListParagraph"/>
        <w:widowControl/>
        <w:numPr>
          <w:ilvl w:val="1"/>
          <w:numId w:val="14"/>
        </w:numPr>
        <w:contextualSpacing w:val="0"/>
        <w:rPr>
          <w:szCs w:val="20"/>
        </w:rPr>
      </w:pPr>
      <w:r w:rsidRPr="00FD4839">
        <w:rPr>
          <w:szCs w:val="20"/>
        </w:rPr>
        <w:t>Frame number: 1</w:t>
      </w:r>
    </w:p>
    <w:p w14:paraId="5ED8BC37" w14:textId="77777777" w:rsidR="007A5729" w:rsidRPr="00FD4839" w:rsidRDefault="007A5729" w:rsidP="007A5729">
      <w:pPr>
        <w:pStyle w:val="ListParagraph"/>
        <w:widowControl/>
        <w:numPr>
          <w:ilvl w:val="1"/>
          <w:numId w:val="14"/>
        </w:numPr>
        <w:contextualSpacing w:val="0"/>
        <w:rPr>
          <w:szCs w:val="20"/>
        </w:rPr>
      </w:pPr>
      <w:r w:rsidRPr="00FD4839">
        <w:rPr>
          <w:szCs w:val="20"/>
        </w:rPr>
        <w:t>Parameters: 3 bytes</w:t>
      </w:r>
    </w:p>
    <w:p w14:paraId="3BB97B59"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91510C" w14:paraId="6F21D86C" w14:textId="77777777" w:rsidTr="007A5729">
        <w:tc>
          <w:tcPr>
            <w:tcW w:w="9576" w:type="dxa"/>
            <w:gridSpan w:val="7"/>
          </w:tcPr>
          <w:p w14:paraId="55BDD85A" w14:textId="77777777" w:rsidR="007A5729" w:rsidRPr="00C247D5" w:rsidRDefault="007A5729" w:rsidP="007A5729">
            <w:pPr>
              <w:jc w:val="center"/>
            </w:pPr>
            <w:r w:rsidRPr="00C247D5">
              <w:t>Data field</w:t>
            </w:r>
          </w:p>
        </w:tc>
      </w:tr>
      <w:tr w:rsidR="007A5729" w:rsidRPr="0091510C" w14:paraId="7E598972" w14:textId="77777777" w:rsidTr="007A5729">
        <w:trPr>
          <w:trHeight w:val="155"/>
        </w:trPr>
        <w:tc>
          <w:tcPr>
            <w:tcW w:w="1368" w:type="dxa"/>
          </w:tcPr>
          <w:p w14:paraId="00789E60" w14:textId="77777777" w:rsidR="007A5729" w:rsidRPr="00C247D5" w:rsidRDefault="007A5729" w:rsidP="007A5729">
            <w:pPr>
              <w:jc w:val="center"/>
            </w:pPr>
            <w:r w:rsidRPr="00C247D5">
              <w:t>Byte 1</w:t>
            </w:r>
          </w:p>
        </w:tc>
        <w:tc>
          <w:tcPr>
            <w:tcW w:w="1368" w:type="dxa"/>
          </w:tcPr>
          <w:p w14:paraId="2E607529" w14:textId="77777777" w:rsidR="007A5729" w:rsidRPr="00C247D5" w:rsidRDefault="007A5729" w:rsidP="007A5729">
            <w:pPr>
              <w:jc w:val="center"/>
            </w:pPr>
            <w:r w:rsidRPr="00C247D5">
              <w:t>Byte 2</w:t>
            </w:r>
          </w:p>
        </w:tc>
        <w:tc>
          <w:tcPr>
            <w:tcW w:w="1368" w:type="dxa"/>
          </w:tcPr>
          <w:p w14:paraId="457B66C9" w14:textId="77777777" w:rsidR="007A5729" w:rsidRPr="00C247D5" w:rsidRDefault="007A5729" w:rsidP="007A5729">
            <w:pPr>
              <w:jc w:val="center"/>
            </w:pPr>
            <w:r w:rsidRPr="00C247D5">
              <w:t>Byte 3</w:t>
            </w:r>
          </w:p>
        </w:tc>
        <w:tc>
          <w:tcPr>
            <w:tcW w:w="1368" w:type="dxa"/>
          </w:tcPr>
          <w:p w14:paraId="2A22F78A" w14:textId="77777777" w:rsidR="007A5729" w:rsidRPr="00C247D5" w:rsidRDefault="007A5729" w:rsidP="007A5729">
            <w:pPr>
              <w:jc w:val="center"/>
            </w:pPr>
            <w:r w:rsidRPr="00C247D5">
              <w:t>Byte 4</w:t>
            </w:r>
          </w:p>
        </w:tc>
        <w:tc>
          <w:tcPr>
            <w:tcW w:w="1368" w:type="dxa"/>
          </w:tcPr>
          <w:p w14:paraId="1A7F2215" w14:textId="77777777" w:rsidR="007A5729" w:rsidRPr="00C247D5" w:rsidRDefault="007A5729" w:rsidP="007A5729">
            <w:pPr>
              <w:jc w:val="center"/>
            </w:pPr>
            <w:r w:rsidRPr="00C247D5">
              <w:t>Byte 5</w:t>
            </w:r>
          </w:p>
        </w:tc>
        <w:tc>
          <w:tcPr>
            <w:tcW w:w="1368" w:type="dxa"/>
          </w:tcPr>
          <w:p w14:paraId="1A4B34E8" w14:textId="77777777" w:rsidR="007A5729" w:rsidRPr="00C247D5" w:rsidRDefault="007A5729" w:rsidP="007A5729">
            <w:pPr>
              <w:jc w:val="center"/>
            </w:pPr>
            <w:r w:rsidRPr="00C247D5">
              <w:t>Byte 6</w:t>
            </w:r>
          </w:p>
        </w:tc>
        <w:tc>
          <w:tcPr>
            <w:tcW w:w="1368" w:type="dxa"/>
          </w:tcPr>
          <w:p w14:paraId="52396160" w14:textId="77777777" w:rsidR="007A5729" w:rsidRPr="00C247D5" w:rsidRDefault="007A5729" w:rsidP="007A5729">
            <w:pPr>
              <w:jc w:val="center"/>
            </w:pPr>
            <w:r w:rsidRPr="00C247D5">
              <w:t xml:space="preserve">Byte 7 </w:t>
            </w:r>
          </w:p>
        </w:tc>
      </w:tr>
      <w:tr w:rsidR="007A5729" w:rsidRPr="0091510C" w14:paraId="42A4BC94" w14:textId="77777777" w:rsidTr="007A5729">
        <w:trPr>
          <w:trHeight w:val="851"/>
        </w:trPr>
        <w:tc>
          <w:tcPr>
            <w:tcW w:w="1368" w:type="dxa"/>
            <w:vAlign w:val="center"/>
          </w:tcPr>
          <w:p w14:paraId="4BFAD7FE" w14:textId="0EDEA4B9" w:rsidR="007A5729" w:rsidRPr="00C247D5" w:rsidRDefault="0081483B" w:rsidP="007A5729">
            <w:pPr>
              <w:tabs>
                <w:tab w:val="left" w:pos="993"/>
              </w:tabs>
              <w:jc w:val="center"/>
            </w:pPr>
            <w:r>
              <w:t>C</w:t>
            </w:r>
            <w:r w:rsidR="007A5729">
              <w:t>hannel</w:t>
            </w:r>
            <w:r>
              <w:t xml:space="preserve"> </w:t>
            </w:r>
            <w:proofErr w:type="spellStart"/>
            <w:r>
              <w:t>Num</w:t>
            </w:r>
            <w:proofErr w:type="spellEnd"/>
          </w:p>
        </w:tc>
        <w:tc>
          <w:tcPr>
            <w:tcW w:w="1368" w:type="dxa"/>
            <w:vAlign w:val="center"/>
          </w:tcPr>
          <w:p w14:paraId="713D1598" w14:textId="6028B219" w:rsidR="007A5729" w:rsidRPr="00C247D5" w:rsidRDefault="0081483B" w:rsidP="007A5729">
            <w:pPr>
              <w:tabs>
                <w:tab w:val="left" w:pos="993"/>
              </w:tabs>
              <w:jc w:val="center"/>
            </w:pPr>
            <w:r>
              <w:t>DAC l</w:t>
            </w:r>
            <w:r w:rsidR="007A5729">
              <w:t>evel (MSB)</w:t>
            </w:r>
          </w:p>
        </w:tc>
        <w:tc>
          <w:tcPr>
            <w:tcW w:w="1368" w:type="dxa"/>
            <w:vAlign w:val="center"/>
          </w:tcPr>
          <w:p w14:paraId="4F725EC1" w14:textId="14455D13" w:rsidR="007A5729" w:rsidRPr="00C247D5" w:rsidRDefault="0081483B" w:rsidP="007A5729">
            <w:pPr>
              <w:tabs>
                <w:tab w:val="left" w:pos="993"/>
              </w:tabs>
              <w:jc w:val="center"/>
            </w:pPr>
            <w:r>
              <w:t xml:space="preserve">DAC </w:t>
            </w:r>
            <w:r w:rsidR="007A5729">
              <w:t>level (LSB)</w:t>
            </w:r>
          </w:p>
        </w:tc>
        <w:tc>
          <w:tcPr>
            <w:tcW w:w="1368" w:type="dxa"/>
            <w:vAlign w:val="center"/>
          </w:tcPr>
          <w:p w14:paraId="71A9F9BD" w14:textId="77777777" w:rsidR="007A5729" w:rsidRPr="00C247D5" w:rsidRDefault="007A5729" w:rsidP="007A5729">
            <w:pPr>
              <w:jc w:val="center"/>
            </w:pPr>
            <w:r w:rsidRPr="00C247D5">
              <w:t>NA</w:t>
            </w:r>
          </w:p>
        </w:tc>
        <w:tc>
          <w:tcPr>
            <w:tcW w:w="1368" w:type="dxa"/>
            <w:vAlign w:val="center"/>
          </w:tcPr>
          <w:p w14:paraId="20DEA985" w14:textId="77777777" w:rsidR="007A5729" w:rsidRPr="00C247D5" w:rsidRDefault="007A5729" w:rsidP="007A5729">
            <w:pPr>
              <w:jc w:val="center"/>
            </w:pPr>
            <w:r w:rsidRPr="00C247D5">
              <w:t>NA</w:t>
            </w:r>
          </w:p>
        </w:tc>
        <w:tc>
          <w:tcPr>
            <w:tcW w:w="1368" w:type="dxa"/>
            <w:vAlign w:val="center"/>
          </w:tcPr>
          <w:p w14:paraId="191A0F7D" w14:textId="77777777" w:rsidR="007A5729" w:rsidRPr="00C247D5" w:rsidRDefault="007A5729" w:rsidP="007A5729">
            <w:pPr>
              <w:jc w:val="center"/>
            </w:pPr>
            <w:r w:rsidRPr="00C247D5">
              <w:t>NA</w:t>
            </w:r>
          </w:p>
        </w:tc>
        <w:tc>
          <w:tcPr>
            <w:tcW w:w="1368" w:type="dxa"/>
            <w:vAlign w:val="center"/>
          </w:tcPr>
          <w:p w14:paraId="17D0DC6B" w14:textId="77777777" w:rsidR="007A5729" w:rsidRPr="00C247D5" w:rsidRDefault="007A5729" w:rsidP="007A5729">
            <w:pPr>
              <w:jc w:val="center"/>
            </w:pPr>
            <w:r w:rsidRPr="00C247D5">
              <w:t>NA</w:t>
            </w:r>
          </w:p>
        </w:tc>
      </w:tr>
    </w:tbl>
    <w:p w14:paraId="4E8AD728" w14:textId="778F612A" w:rsidR="00FE34F4" w:rsidRPr="00FE34F4" w:rsidRDefault="00FE34F4" w:rsidP="00FE34F4">
      <w:pPr>
        <w:pStyle w:val="ListParagraph"/>
        <w:widowControl/>
        <w:numPr>
          <w:ilvl w:val="2"/>
          <w:numId w:val="14"/>
        </w:numPr>
        <w:contextualSpacing w:val="0"/>
        <w:rPr>
          <w:szCs w:val="17"/>
        </w:rPr>
      </w:pPr>
      <w:r>
        <w:rPr>
          <w:b/>
          <w:sz w:val="17"/>
          <w:szCs w:val="17"/>
        </w:rPr>
        <w:t xml:space="preserve">Byte 1 : </w:t>
      </w:r>
      <w:r w:rsidRPr="00EE53FE">
        <w:rPr>
          <w:b/>
          <w:sz w:val="17"/>
          <w:szCs w:val="17"/>
        </w:rPr>
        <w:t>Channel</w:t>
      </w:r>
      <w:r w:rsidR="00CC3F14">
        <w:rPr>
          <w:b/>
          <w:sz w:val="17"/>
          <w:szCs w:val="17"/>
        </w:rPr>
        <w:t xml:space="preserve"> value</w:t>
      </w:r>
      <w:r w:rsidRPr="00EE53FE">
        <w:rPr>
          <w:b/>
          <w:sz w:val="17"/>
          <w:szCs w:val="17"/>
        </w:rPr>
        <w:t>:</w:t>
      </w:r>
      <w:r w:rsidRPr="00C247D5">
        <w:rPr>
          <w:sz w:val="17"/>
          <w:szCs w:val="17"/>
        </w:rPr>
        <w:t xml:space="preserve"> </w:t>
      </w:r>
    </w:p>
    <w:p w14:paraId="70559E51" w14:textId="6EEED623" w:rsidR="00CC3F14" w:rsidRPr="00CC3F14" w:rsidRDefault="00CC3F14" w:rsidP="00FE34F4">
      <w:pPr>
        <w:pStyle w:val="ListParagraph"/>
        <w:widowControl/>
        <w:numPr>
          <w:ilvl w:val="3"/>
          <w:numId w:val="14"/>
        </w:numPr>
        <w:contextualSpacing w:val="0"/>
        <w:rPr>
          <w:szCs w:val="17"/>
        </w:rPr>
      </w:pPr>
      <w:r w:rsidRPr="00C247D5">
        <w:rPr>
          <w:sz w:val="17"/>
          <w:szCs w:val="17"/>
        </w:rPr>
        <w:t>[0-</w:t>
      </w:r>
      <w:r>
        <w:rPr>
          <w:sz w:val="17"/>
          <w:szCs w:val="17"/>
        </w:rPr>
        <w:t>7</w:t>
      </w:r>
      <w:r w:rsidRPr="00C247D5">
        <w:rPr>
          <w:sz w:val="17"/>
          <w:szCs w:val="17"/>
        </w:rPr>
        <w:t xml:space="preserve">] </w:t>
      </w:r>
      <w:r w:rsidR="00751997">
        <w:rPr>
          <w:sz w:val="17"/>
          <w:szCs w:val="17"/>
        </w:rPr>
        <w:t>: set the value for only the specified channel</w:t>
      </w:r>
    </w:p>
    <w:p w14:paraId="47FB54CD" w14:textId="01CB4FC5" w:rsidR="00FE34F4" w:rsidRPr="00C247D5" w:rsidRDefault="005F0FDC" w:rsidP="00FE34F4">
      <w:pPr>
        <w:pStyle w:val="ListParagraph"/>
        <w:widowControl/>
        <w:numPr>
          <w:ilvl w:val="3"/>
          <w:numId w:val="14"/>
        </w:numPr>
        <w:contextualSpacing w:val="0"/>
        <w:rPr>
          <w:szCs w:val="17"/>
        </w:rPr>
      </w:pPr>
      <w:r>
        <w:rPr>
          <w:sz w:val="17"/>
          <w:szCs w:val="17"/>
        </w:rPr>
        <w:t>8</w:t>
      </w:r>
      <w:r w:rsidR="00A343E4">
        <w:rPr>
          <w:sz w:val="17"/>
          <w:szCs w:val="17"/>
        </w:rPr>
        <w:t xml:space="preserve"> </w:t>
      </w:r>
      <w:r>
        <w:rPr>
          <w:sz w:val="17"/>
          <w:szCs w:val="17"/>
        </w:rPr>
        <w:t>=</w:t>
      </w:r>
      <w:r w:rsidR="00A343E4">
        <w:rPr>
          <w:sz w:val="17"/>
          <w:szCs w:val="17"/>
        </w:rPr>
        <w:t xml:space="preserve"> set the value for </w:t>
      </w:r>
      <w:ins w:id="289" w:author="Thibault MAINAND, stagiaire 2015" w:date="2015-05-26T11:37:00Z">
        <w:r w:rsidR="00320447">
          <w:rPr>
            <w:sz w:val="17"/>
            <w:szCs w:val="17"/>
          </w:rPr>
          <w:t xml:space="preserve">all </w:t>
        </w:r>
      </w:ins>
      <w:r w:rsidR="00A343E4">
        <w:rPr>
          <w:sz w:val="17"/>
          <w:szCs w:val="17"/>
        </w:rPr>
        <w:t>channels</w:t>
      </w:r>
    </w:p>
    <w:p w14:paraId="54ED701A" w14:textId="77BAB539" w:rsidR="00FE34F4" w:rsidRPr="00EE53FE" w:rsidRDefault="00FE34F4" w:rsidP="00FE34F4">
      <w:pPr>
        <w:pStyle w:val="ListParagraph"/>
        <w:widowControl/>
        <w:numPr>
          <w:ilvl w:val="2"/>
          <w:numId w:val="14"/>
        </w:numPr>
        <w:contextualSpacing w:val="0"/>
        <w:rPr>
          <w:b/>
          <w:sz w:val="17"/>
          <w:szCs w:val="17"/>
        </w:rPr>
      </w:pPr>
      <w:r w:rsidRPr="00EE53FE">
        <w:rPr>
          <w:b/>
          <w:sz w:val="17"/>
          <w:szCs w:val="17"/>
        </w:rPr>
        <w:t>Byte</w:t>
      </w:r>
      <w:r>
        <w:rPr>
          <w:b/>
          <w:sz w:val="17"/>
          <w:szCs w:val="17"/>
        </w:rPr>
        <w:t xml:space="preserve"> 2</w:t>
      </w:r>
      <w:r w:rsidRPr="00EE53FE">
        <w:rPr>
          <w:b/>
          <w:sz w:val="17"/>
          <w:szCs w:val="17"/>
        </w:rPr>
        <w:t xml:space="preserve"> [MSB] &amp; Byte</w:t>
      </w:r>
      <w:r>
        <w:rPr>
          <w:b/>
          <w:sz w:val="17"/>
          <w:szCs w:val="17"/>
        </w:rPr>
        <w:t xml:space="preserve"> 3</w:t>
      </w:r>
      <w:r w:rsidRPr="00EE53FE">
        <w:rPr>
          <w:b/>
          <w:sz w:val="17"/>
          <w:szCs w:val="17"/>
        </w:rPr>
        <w:t xml:space="preserve"> [LSB]</w:t>
      </w:r>
      <w:r>
        <w:rPr>
          <w:b/>
          <w:sz w:val="17"/>
          <w:szCs w:val="17"/>
        </w:rPr>
        <w:t xml:space="preserve"> : Value</w:t>
      </w:r>
      <w:r w:rsidRPr="00EE53FE">
        <w:rPr>
          <w:b/>
          <w:sz w:val="17"/>
          <w:szCs w:val="17"/>
        </w:rPr>
        <w:t xml:space="preserve"> </w:t>
      </w:r>
      <w:r>
        <w:rPr>
          <w:b/>
          <w:sz w:val="17"/>
          <w:szCs w:val="17"/>
        </w:rPr>
        <w:t>of DAC level</w:t>
      </w:r>
    </w:p>
    <w:p w14:paraId="33F26D7D" w14:textId="77777777" w:rsidR="00FE34F4" w:rsidRPr="00C247D5" w:rsidRDefault="00FE34F4" w:rsidP="00FE34F4">
      <w:pPr>
        <w:pStyle w:val="ListParagraph"/>
        <w:widowControl/>
        <w:numPr>
          <w:ilvl w:val="3"/>
          <w:numId w:val="14"/>
        </w:numPr>
        <w:contextualSpacing w:val="0"/>
        <w:rPr>
          <w:sz w:val="17"/>
          <w:szCs w:val="17"/>
        </w:rPr>
      </w:pPr>
      <w:r w:rsidRPr="00C247D5">
        <w:rPr>
          <w:sz w:val="17"/>
          <w:szCs w:val="17"/>
        </w:rPr>
        <w:t xml:space="preserve">Range: </w:t>
      </w:r>
      <w:r w:rsidRPr="00C247D5">
        <w:rPr>
          <w:sz w:val="17"/>
          <w:szCs w:val="17"/>
          <w:highlight w:val="yellow"/>
        </w:rPr>
        <w:t>TBD</w:t>
      </w:r>
    </w:p>
    <w:p w14:paraId="765F184B" w14:textId="77777777" w:rsidR="00FE34F4" w:rsidRPr="00C247D5" w:rsidRDefault="00FE34F4" w:rsidP="00FE34F4">
      <w:pPr>
        <w:pStyle w:val="ListParagraph"/>
        <w:widowControl/>
        <w:numPr>
          <w:ilvl w:val="3"/>
          <w:numId w:val="14"/>
        </w:numPr>
        <w:contextualSpacing w:val="0"/>
        <w:rPr>
          <w:sz w:val="17"/>
          <w:szCs w:val="17"/>
        </w:rPr>
      </w:pPr>
      <w:r w:rsidRPr="00C247D5">
        <w:rPr>
          <w:sz w:val="17"/>
          <w:szCs w:val="17"/>
        </w:rPr>
        <w:t xml:space="preserve">Coding: </w:t>
      </w:r>
    </w:p>
    <w:p w14:paraId="3933E4D1" w14:textId="50C75041" w:rsidR="00FE34F4" w:rsidRPr="00C247D5" w:rsidRDefault="00FE34F4" w:rsidP="00FE34F4">
      <w:pPr>
        <w:pStyle w:val="ListParagraph"/>
        <w:widowControl/>
        <w:numPr>
          <w:ilvl w:val="4"/>
          <w:numId w:val="14"/>
        </w:numPr>
        <w:contextualSpacing w:val="0"/>
        <w:rPr>
          <w:sz w:val="17"/>
          <w:szCs w:val="17"/>
        </w:rPr>
      </w:pPr>
      <w:r w:rsidRPr="00C247D5">
        <w:rPr>
          <w:sz w:val="17"/>
          <w:szCs w:val="17"/>
        </w:rPr>
        <w:t>1</w:t>
      </w:r>
      <w:r>
        <w:rPr>
          <w:sz w:val="17"/>
          <w:szCs w:val="17"/>
        </w:rPr>
        <w:t>0</w:t>
      </w:r>
      <w:r w:rsidRPr="00C247D5">
        <w:rPr>
          <w:sz w:val="17"/>
          <w:szCs w:val="17"/>
        </w:rPr>
        <w:t>-bits: 0x000 to 0x</w:t>
      </w:r>
      <w:r>
        <w:rPr>
          <w:sz w:val="17"/>
          <w:szCs w:val="17"/>
        </w:rPr>
        <w:t>3</w:t>
      </w:r>
      <w:r w:rsidRPr="00C247D5">
        <w:rPr>
          <w:sz w:val="17"/>
          <w:szCs w:val="17"/>
        </w:rPr>
        <w:t>FF with Byte1[</w:t>
      </w:r>
      <w:r>
        <w:rPr>
          <w:sz w:val="17"/>
          <w:szCs w:val="17"/>
        </w:rPr>
        <w:t>1</w:t>
      </w:r>
      <w:r w:rsidRPr="00C247D5">
        <w:rPr>
          <w:sz w:val="17"/>
          <w:szCs w:val="17"/>
        </w:rPr>
        <w:t xml:space="preserve">..0] &amp; Byte2 </w:t>
      </w:r>
    </w:p>
    <w:p w14:paraId="3C77A478" w14:textId="77777777" w:rsidR="00FE34F4" w:rsidRDefault="00FE34F4" w:rsidP="0081483B">
      <w:pPr>
        <w:rPr>
          <w:szCs w:val="20"/>
        </w:rPr>
      </w:pPr>
    </w:p>
    <w:p w14:paraId="3E1CD4A7" w14:textId="512C36AE" w:rsidR="0059017C" w:rsidRDefault="0059017C" w:rsidP="0081483B">
      <w:pPr>
        <w:rPr>
          <w:ins w:id="290" w:author="Yannick Favre" w:date="2015-06-08T11:21:00Z"/>
          <w:szCs w:val="20"/>
        </w:rPr>
      </w:pPr>
      <w:ins w:id="291" w:author="Yannick Favre" w:date="2015-06-08T11:21:00Z">
        <w:r>
          <w:rPr>
            <w:szCs w:val="20"/>
          </w:rPr>
          <w:t>Specificities:</w:t>
        </w:r>
      </w:ins>
    </w:p>
    <w:p w14:paraId="7316EA6C" w14:textId="05E80D94" w:rsidR="0059017C" w:rsidRDefault="0059017C" w:rsidP="0059017C">
      <w:pPr>
        <w:pStyle w:val="ListParagraph"/>
        <w:numPr>
          <w:ilvl w:val="0"/>
          <w:numId w:val="14"/>
        </w:numPr>
        <w:rPr>
          <w:ins w:id="292" w:author="Yannick Favre" w:date="2015-06-08T11:22:00Z"/>
          <w:szCs w:val="20"/>
        </w:rPr>
      </w:pPr>
      <w:ins w:id="293" w:author="Yannick Favre" w:date="2015-06-08T11:22:00Z">
        <w:r>
          <w:rPr>
            <w:szCs w:val="20"/>
          </w:rPr>
          <w:t>AC part, HW address 0 &amp; 1:</w:t>
        </w:r>
      </w:ins>
    </w:p>
    <w:p w14:paraId="6E9687AD" w14:textId="5FEDFDD0" w:rsidR="0059017C" w:rsidRDefault="0035707D" w:rsidP="0059017C">
      <w:pPr>
        <w:pStyle w:val="ListParagraph"/>
        <w:numPr>
          <w:ilvl w:val="1"/>
          <w:numId w:val="14"/>
        </w:numPr>
        <w:rPr>
          <w:ins w:id="294" w:author="Yannick Favre" w:date="2015-06-08T11:22:00Z"/>
          <w:szCs w:val="20"/>
        </w:rPr>
      </w:pPr>
      <w:ins w:id="295" w:author="Yannick Favre" w:date="2015-06-08T11:24:00Z">
        <w:r>
          <w:rPr>
            <w:szCs w:val="20"/>
          </w:rPr>
          <w:t>all</w:t>
        </w:r>
        <w:r w:rsidRPr="00FE34F4">
          <w:rPr>
            <w:szCs w:val="20"/>
            <w:lang w:val="en-GB"/>
          </w:rPr>
          <w:t xml:space="preserve"> </w:t>
        </w:r>
        <w:r>
          <w:rPr>
            <w:szCs w:val="20"/>
            <w:lang w:val="en-GB"/>
          </w:rPr>
          <w:t xml:space="preserve">channels </w:t>
        </w:r>
        <w:r w:rsidRPr="00FE34F4">
          <w:rPr>
            <w:szCs w:val="20"/>
            <w:lang w:val="en-GB"/>
          </w:rPr>
          <w:t>(</w:t>
        </w:r>
        <w:r>
          <w:rPr>
            <w:szCs w:val="20"/>
            <w:lang w:val="en-GB"/>
          </w:rPr>
          <w:t>0 à 7</w:t>
        </w:r>
        <w:r w:rsidRPr="00FE34F4">
          <w:rPr>
            <w:szCs w:val="20"/>
            <w:lang w:val="en-GB"/>
          </w:rPr>
          <w:t xml:space="preserve">) are </w:t>
        </w:r>
        <w:r>
          <w:rPr>
            <w:szCs w:val="20"/>
            <w:lang w:val="en-GB"/>
          </w:rPr>
          <w:t>available</w:t>
        </w:r>
      </w:ins>
    </w:p>
    <w:p w14:paraId="7C3B8B48" w14:textId="1493E4B6" w:rsidR="0059017C" w:rsidRDefault="0059017C" w:rsidP="0059017C">
      <w:pPr>
        <w:pStyle w:val="ListParagraph"/>
        <w:numPr>
          <w:ilvl w:val="0"/>
          <w:numId w:val="14"/>
        </w:numPr>
        <w:rPr>
          <w:ins w:id="296" w:author="Yannick Favre" w:date="2015-06-08T11:22:00Z"/>
          <w:szCs w:val="20"/>
        </w:rPr>
      </w:pPr>
      <w:ins w:id="297" w:author="Yannick Favre" w:date="2015-06-08T11:22:00Z">
        <w:r>
          <w:rPr>
            <w:szCs w:val="20"/>
          </w:rPr>
          <w:t>DC part:</w:t>
        </w:r>
      </w:ins>
    </w:p>
    <w:p w14:paraId="135B423E" w14:textId="482F05C7" w:rsidR="0059017C" w:rsidRPr="0059017C" w:rsidRDefault="0059017C" w:rsidP="0059017C">
      <w:pPr>
        <w:pStyle w:val="ListParagraph"/>
        <w:numPr>
          <w:ilvl w:val="1"/>
          <w:numId w:val="14"/>
        </w:numPr>
        <w:rPr>
          <w:ins w:id="298" w:author="Yannick Favre" w:date="2015-06-08T11:23:00Z"/>
          <w:szCs w:val="20"/>
        </w:rPr>
      </w:pPr>
      <w:ins w:id="299" w:author="Yannick Favre" w:date="2015-06-08T11:23:00Z">
        <w:r>
          <w:rPr>
            <w:szCs w:val="20"/>
          </w:rPr>
          <w:t xml:space="preserve">HW address 2: </w:t>
        </w:r>
        <w:r w:rsidRPr="00FE34F4">
          <w:rPr>
            <w:szCs w:val="20"/>
            <w:lang w:val="en-GB"/>
          </w:rPr>
          <w:t>only the channel</w:t>
        </w:r>
        <w:r>
          <w:rPr>
            <w:szCs w:val="20"/>
            <w:lang w:val="en-GB"/>
          </w:rPr>
          <w:t xml:space="preserve"> 0</w:t>
        </w:r>
        <w:r w:rsidRPr="00FE34F4">
          <w:rPr>
            <w:szCs w:val="20"/>
            <w:lang w:val="en-GB"/>
          </w:rPr>
          <w:t xml:space="preserve"> is available</w:t>
        </w:r>
        <w:r>
          <w:rPr>
            <w:szCs w:val="20"/>
            <w:lang w:val="en-GB"/>
          </w:rPr>
          <w:t>, t</w:t>
        </w:r>
        <w:r w:rsidRPr="00FE34F4">
          <w:rPr>
            <w:szCs w:val="20"/>
            <w:lang w:val="en-GB"/>
          </w:rPr>
          <w:t xml:space="preserve">he others </w:t>
        </w:r>
        <w:r>
          <w:rPr>
            <w:szCs w:val="20"/>
            <w:lang w:val="en-GB"/>
          </w:rPr>
          <w:t xml:space="preserve">channels </w:t>
        </w:r>
        <w:r w:rsidRPr="00FE34F4">
          <w:rPr>
            <w:szCs w:val="20"/>
            <w:lang w:val="en-GB"/>
          </w:rPr>
          <w:t xml:space="preserve">(1 to </w:t>
        </w:r>
        <w:r>
          <w:rPr>
            <w:szCs w:val="20"/>
            <w:lang w:val="en-GB"/>
          </w:rPr>
          <w:t>7</w:t>
        </w:r>
        <w:r w:rsidRPr="00FE34F4">
          <w:rPr>
            <w:szCs w:val="20"/>
            <w:lang w:val="en-GB"/>
          </w:rPr>
          <w:t>) are rejecte</w:t>
        </w:r>
        <w:r>
          <w:rPr>
            <w:szCs w:val="20"/>
            <w:lang w:val="en-GB"/>
          </w:rPr>
          <w:t>d</w:t>
        </w:r>
      </w:ins>
    </w:p>
    <w:p w14:paraId="753BA349" w14:textId="4EFD8EBD" w:rsidR="0059017C" w:rsidRDefault="0059017C" w:rsidP="0059017C">
      <w:pPr>
        <w:pStyle w:val="ListParagraph"/>
        <w:numPr>
          <w:ilvl w:val="1"/>
          <w:numId w:val="14"/>
        </w:numPr>
        <w:rPr>
          <w:ins w:id="300" w:author="Yannick Favre" w:date="2015-06-08T11:22:00Z"/>
          <w:szCs w:val="20"/>
        </w:rPr>
      </w:pPr>
      <w:ins w:id="301" w:author="Yannick Favre" w:date="2015-06-08T11:23:00Z">
        <w:r>
          <w:rPr>
            <w:szCs w:val="20"/>
          </w:rPr>
          <w:t xml:space="preserve">HW address </w:t>
        </w:r>
      </w:ins>
      <w:ins w:id="302" w:author="Yannick Favre" w:date="2015-06-08T11:24:00Z">
        <w:r>
          <w:rPr>
            <w:szCs w:val="20"/>
          </w:rPr>
          <w:t>3</w:t>
        </w:r>
      </w:ins>
      <w:ins w:id="303" w:author="Yannick Favre" w:date="2015-06-08T11:23:00Z">
        <w:r>
          <w:rPr>
            <w:szCs w:val="20"/>
          </w:rPr>
          <w:t xml:space="preserve">: </w:t>
        </w:r>
      </w:ins>
      <w:ins w:id="304" w:author="Yannick Favre" w:date="2015-06-08T11:24:00Z">
        <w:r>
          <w:rPr>
            <w:szCs w:val="20"/>
          </w:rPr>
          <w:t>all</w:t>
        </w:r>
      </w:ins>
      <w:ins w:id="305" w:author="Yannick Favre" w:date="2015-06-08T11:23:00Z">
        <w:r w:rsidRPr="00FE34F4">
          <w:rPr>
            <w:szCs w:val="20"/>
            <w:lang w:val="en-GB"/>
          </w:rPr>
          <w:t xml:space="preserve"> </w:t>
        </w:r>
        <w:r>
          <w:rPr>
            <w:szCs w:val="20"/>
            <w:lang w:val="en-GB"/>
          </w:rPr>
          <w:t xml:space="preserve">channels </w:t>
        </w:r>
        <w:r w:rsidRPr="00FE34F4">
          <w:rPr>
            <w:szCs w:val="20"/>
            <w:lang w:val="en-GB"/>
          </w:rPr>
          <w:t>(</w:t>
        </w:r>
      </w:ins>
      <w:ins w:id="306" w:author="Yannick Favre" w:date="2015-06-08T11:24:00Z">
        <w:r w:rsidR="0035707D">
          <w:rPr>
            <w:szCs w:val="20"/>
            <w:lang w:val="en-GB"/>
          </w:rPr>
          <w:t>0</w:t>
        </w:r>
        <w:r>
          <w:rPr>
            <w:szCs w:val="20"/>
            <w:lang w:val="en-GB"/>
          </w:rPr>
          <w:t xml:space="preserve"> à 7</w:t>
        </w:r>
      </w:ins>
      <w:ins w:id="307" w:author="Yannick Favre" w:date="2015-06-08T11:23:00Z">
        <w:r w:rsidRPr="00FE34F4">
          <w:rPr>
            <w:szCs w:val="20"/>
            <w:lang w:val="en-GB"/>
          </w:rPr>
          <w:t>) are rejecte</w:t>
        </w:r>
        <w:r>
          <w:rPr>
            <w:szCs w:val="20"/>
            <w:lang w:val="en-GB"/>
          </w:rPr>
          <w:t>d</w:t>
        </w:r>
      </w:ins>
    </w:p>
    <w:p w14:paraId="2EC1A416" w14:textId="2CF6DCEA" w:rsidR="007A5729" w:rsidRPr="00FE34F4" w:rsidDel="0035707D" w:rsidRDefault="00FE34F4" w:rsidP="0081483B">
      <w:pPr>
        <w:rPr>
          <w:del w:id="308" w:author="Yannick Favre" w:date="2015-06-08T11:24:00Z"/>
          <w:szCs w:val="20"/>
          <w:lang w:val="en-GB"/>
        </w:rPr>
      </w:pPr>
      <w:del w:id="309" w:author="Yannick Favre" w:date="2015-06-08T11:23:00Z">
        <w:r w:rsidRPr="00FE34F4" w:rsidDel="0059017C">
          <w:rPr>
            <w:szCs w:val="20"/>
          </w:rPr>
          <w:delText>HW address 0</w:delText>
        </w:r>
        <w:r w:rsidDel="0059017C">
          <w:rPr>
            <w:szCs w:val="20"/>
          </w:rPr>
          <w:delText>&amp;1</w:delText>
        </w:r>
        <w:r w:rsidRPr="00FE34F4" w:rsidDel="0059017C">
          <w:rPr>
            <w:szCs w:val="20"/>
          </w:rPr>
          <w:delText xml:space="preserve"> µC</w:delText>
        </w:r>
        <w:r w:rsidDel="0059017C">
          <w:rPr>
            <w:szCs w:val="20"/>
          </w:rPr>
          <w:delText>s</w:delText>
        </w:r>
        <w:r w:rsidRPr="00FE34F4" w:rsidDel="0059017C">
          <w:rPr>
            <w:szCs w:val="20"/>
          </w:rPr>
          <w:delText xml:space="preserve"> control the AC par</w:delText>
        </w:r>
        <w:r w:rsidDel="0059017C">
          <w:rPr>
            <w:szCs w:val="20"/>
          </w:rPr>
          <w:delText xml:space="preserve">t. </w:delText>
        </w:r>
        <w:r w:rsidRPr="00FE34F4" w:rsidDel="0059017C">
          <w:rPr>
            <w:szCs w:val="20"/>
          </w:rPr>
          <w:delText xml:space="preserve">HW address </w:delText>
        </w:r>
        <w:r w:rsidDel="0059017C">
          <w:rPr>
            <w:szCs w:val="20"/>
          </w:rPr>
          <w:delText>2&amp;3</w:delText>
        </w:r>
        <w:r w:rsidRPr="00FE34F4" w:rsidDel="0059017C">
          <w:rPr>
            <w:szCs w:val="20"/>
          </w:rPr>
          <w:delText xml:space="preserve"> µC</w:delText>
        </w:r>
        <w:r w:rsidDel="0059017C">
          <w:rPr>
            <w:szCs w:val="20"/>
          </w:rPr>
          <w:delText>s</w:delText>
        </w:r>
        <w:r w:rsidRPr="00FE34F4" w:rsidDel="0059017C">
          <w:rPr>
            <w:szCs w:val="20"/>
          </w:rPr>
          <w:delText xml:space="preserve"> control the </w:delText>
        </w:r>
        <w:r w:rsidDel="0059017C">
          <w:rPr>
            <w:szCs w:val="20"/>
          </w:rPr>
          <w:delText>D</w:delText>
        </w:r>
        <w:r w:rsidRPr="00FE34F4" w:rsidDel="0059017C">
          <w:rPr>
            <w:szCs w:val="20"/>
          </w:rPr>
          <w:delText>C par</w:delText>
        </w:r>
        <w:r w:rsidDel="0059017C">
          <w:rPr>
            <w:szCs w:val="20"/>
          </w:rPr>
          <w:delText>t</w:delText>
        </w:r>
        <w:r w:rsidRPr="00FE34F4" w:rsidDel="0059017C">
          <w:rPr>
            <w:szCs w:val="20"/>
            <w:lang w:val="en-GB"/>
          </w:rPr>
          <w:delText xml:space="preserve"> </w:delText>
        </w:r>
        <w:r w:rsidR="007A5729" w:rsidRPr="00FE34F4" w:rsidDel="0059017C">
          <w:rPr>
            <w:szCs w:val="20"/>
            <w:lang w:val="en-GB"/>
          </w:rPr>
          <w:delText xml:space="preserve">For the </w:delText>
        </w:r>
      </w:del>
      <w:del w:id="310" w:author="Yannick Favre" w:date="2015-06-08T11:21:00Z">
        <w:r w:rsidR="007A5729" w:rsidRPr="00FE34F4" w:rsidDel="0059017C">
          <w:rPr>
            <w:szCs w:val="20"/>
            <w:lang w:val="en-GB"/>
          </w:rPr>
          <w:delText xml:space="preserve">DAC of </w:delText>
        </w:r>
      </w:del>
      <w:del w:id="311" w:author="Yannick Favre" w:date="2015-06-08T11:23:00Z">
        <w:r w:rsidR="007A5729" w:rsidRPr="00FE34F4" w:rsidDel="0059017C">
          <w:rPr>
            <w:szCs w:val="20"/>
            <w:lang w:val="en-GB"/>
          </w:rPr>
          <w:delText xml:space="preserve">DC </w:delText>
        </w:r>
        <w:r w:rsidDel="0059017C">
          <w:rPr>
            <w:szCs w:val="20"/>
            <w:lang w:val="en-GB"/>
          </w:rPr>
          <w:delText>part</w:delText>
        </w:r>
        <w:r w:rsidR="007A5729" w:rsidRPr="00FE34F4" w:rsidDel="0059017C">
          <w:rPr>
            <w:szCs w:val="20"/>
            <w:lang w:val="en-GB"/>
          </w:rPr>
          <w:delText>, there is only the channel</w:delText>
        </w:r>
        <w:r w:rsidDel="0059017C">
          <w:rPr>
            <w:szCs w:val="20"/>
            <w:lang w:val="en-GB"/>
          </w:rPr>
          <w:delText xml:space="preserve"> 0</w:delText>
        </w:r>
        <w:r w:rsidR="007A5729" w:rsidRPr="00FE34F4" w:rsidDel="0059017C">
          <w:rPr>
            <w:szCs w:val="20"/>
            <w:lang w:val="en-GB"/>
          </w:rPr>
          <w:delText xml:space="preserve"> </w:delText>
        </w:r>
        <w:r w:rsidDel="0059017C">
          <w:rPr>
            <w:szCs w:val="20"/>
            <w:lang w:val="en-GB"/>
          </w:rPr>
          <w:delText xml:space="preserve">of the HW address 2 µC </w:delText>
        </w:r>
        <w:r w:rsidR="007A5729" w:rsidRPr="00FE34F4" w:rsidDel="0059017C">
          <w:rPr>
            <w:szCs w:val="20"/>
            <w:lang w:val="en-GB"/>
          </w:rPr>
          <w:delText>which is available. The</w:delText>
        </w:r>
        <w:r w:rsidR="0081483B" w:rsidRPr="00FE34F4" w:rsidDel="0059017C">
          <w:rPr>
            <w:szCs w:val="20"/>
            <w:lang w:val="en-GB"/>
          </w:rPr>
          <w:delText xml:space="preserve"> others (1 to 15) are rejected.</w:delText>
        </w:r>
      </w:del>
    </w:p>
    <w:p w14:paraId="55C0B3FC" w14:textId="413F1AE0" w:rsidR="007A5729" w:rsidDel="0035707D" w:rsidRDefault="007A5729" w:rsidP="007A5729">
      <w:pPr>
        <w:rPr>
          <w:del w:id="312" w:author="Yannick Favre" w:date="2015-06-08T11:24:00Z"/>
          <w:lang w:val="en-GB"/>
        </w:rPr>
      </w:pPr>
    </w:p>
    <w:p w14:paraId="52458F3C" w14:textId="77777777" w:rsidR="00FE34F4" w:rsidRDefault="00FE34F4" w:rsidP="007A5729">
      <w:pPr>
        <w:rPr>
          <w:lang w:val="en-GB"/>
        </w:rPr>
      </w:pPr>
    </w:p>
    <w:p w14:paraId="5CC5BC23" w14:textId="77777777" w:rsidR="007A5729" w:rsidRPr="002219AD" w:rsidRDefault="007A5729" w:rsidP="007A5729">
      <w:pPr>
        <w:pStyle w:val="Heading5"/>
        <w:keepLines/>
        <w:widowControl/>
        <w:suppressAutoHyphens w:val="0"/>
        <w:spacing w:before="200" w:line="276" w:lineRule="auto"/>
        <w:jc w:val="left"/>
        <w:rPr>
          <w:lang w:val="en-GB"/>
        </w:rPr>
      </w:pPr>
      <w:bookmarkStart w:id="313" w:name="_Toc418758706"/>
      <w:r>
        <w:rPr>
          <w:lang w:val="en-GB"/>
        </w:rPr>
        <w:t>ANS</w:t>
      </w:r>
      <w:r w:rsidRPr="002219AD">
        <w:rPr>
          <w:lang w:val="en-GB"/>
        </w:rPr>
        <w:t>:</w:t>
      </w:r>
      <w:r>
        <w:rPr>
          <w:lang w:val="en-GB"/>
        </w:rPr>
        <w:t xml:space="preserve"> Set DAC level</w:t>
      </w:r>
      <w:bookmarkEnd w:id="313"/>
    </w:p>
    <w:p w14:paraId="28CF72A4" w14:textId="77777777" w:rsidR="007A5729" w:rsidRPr="00FE34F4" w:rsidRDefault="007A5729" w:rsidP="007A5729">
      <w:pPr>
        <w:pStyle w:val="ListParagraph"/>
        <w:widowControl/>
        <w:numPr>
          <w:ilvl w:val="1"/>
          <w:numId w:val="14"/>
        </w:numPr>
        <w:contextualSpacing w:val="0"/>
        <w:rPr>
          <w:szCs w:val="20"/>
        </w:rPr>
      </w:pPr>
      <w:r w:rsidRPr="00FE34F4">
        <w:rPr>
          <w:szCs w:val="20"/>
        </w:rPr>
        <w:t>Description: answer error about set DAC level request</w:t>
      </w:r>
    </w:p>
    <w:p w14:paraId="396DD4F2" w14:textId="44770874" w:rsidR="007A5729" w:rsidRPr="00FE34F4" w:rsidRDefault="007A5729" w:rsidP="007A5729">
      <w:pPr>
        <w:pStyle w:val="ListParagraph"/>
        <w:widowControl/>
        <w:numPr>
          <w:ilvl w:val="1"/>
          <w:numId w:val="14"/>
        </w:numPr>
        <w:contextualSpacing w:val="0"/>
        <w:rPr>
          <w:szCs w:val="20"/>
        </w:rPr>
      </w:pPr>
      <w:r w:rsidRPr="00FE34F4">
        <w:rPr>
          <w:szCs w:val="20"/>
        </w:rPr>
        <w:t xml:space="preserve">Command ID: </w:t>
      </w:r>
      <w:r w:rsidR="00A418E7">
        <w:rPr>
          <w:b/>
          <w:szCs w:val="20"/>
        </w:rPr>
        <w:t>0x02</w:t>
      </w:r>
    </w:p>
    <w:p w14:paraId="458F19D0" w14:textId="77777777" w:rsidR="007A5729" w:rsidRPr="00FE34F4" w:rsidRDefault="007A5729" w:rsidP="007A5729">
      <w:pPr>
        <w:pStyle w:val="ListParagraph"/>
        <w:widowControl/>
        <w:numPr>
          <w:ilvl w:val="1"/>
          <w:numId w:val="14"/>
        </w:numPr>
        <w:contextualSpacing w:val="0"/>
        <w:rPr>
          <w:szCs w:val="20"/>
        </w:rPr>
      </w:pPr>
      <w:r w:rsidRPr="00FE34F4">
        <w:rPr>
          <w:szCs w:val="20"/>
        </w:rPr>
        <w:t>Frame number: 1</w:t>
      </w:r>
    </w:p>
    <w:p w14:paraId="1DDE087F" w14:textId="77777777" w:rsidR="007A5729" w:rsidRPr="00FE34F4" w:rsidRDefault="007A5729" w:rsidP="007A5729">
      <w:pPr>
        <w:pStyle w:val="ListParagraph"/>
        <w:widowControl/>
        <w:numPr>
          <w:ilvl w:val="1"/>
          <w:numId w:val="14"/>
        </w:numPr>
        <w:contextualSpacing w:val="0"/>
        <w:rPr>
          <w:szCs w:val="20"/>
        </w:rPr>
      </w:pPr>
      <w:r w:rsidRPr="00FE34F4">
        <w:rPr>
          <w:szCs w:val="20"/>
        </w:rPr>
        <w:t>Parameters: 1 byte</w:t>
      </w:r>
      <w:del w:id="314" w:author="Thibault MAINAND, stagiaire 2015" w:date="2015-05-26T11:42:00Z">
        <w:r w:rsidRPr="00FE34F4" w:rsidDel="00320447">
          <w:rPr>
            <w:szCs w:val="20"/>
          </w:rPr>
          <w:delText>s</w:delText>
        </w:r>
      </w:del>
    </w:p>
    <w:p w14:paraId="69F8B1FF"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C247D5" w14:paraId="72CA5726" w14:textId="77777777" w:rsidTr="007A5729">
        <w:tc>
          <w:tcPr>
            <w:tcW w:w="9576" w:type="dxa"/>
            <w:gridSpan w:val="7"/>
          </w:tcPr>
          <w:p w14:paraId="04D176E1" w14:textId="77777777" w:rsidR="007A5729" w:rsidRPr="00C247D5" w:rsidRDefault="007A5729" w:rsidP="007A5729">
            <w:pPr>
              <w:jc w:val="center"/>
            </w:pPr>
            <w:r w:rsidRPr="00C247D5">
              <w:t>Data field</w:t>
            </w:r>
          </w:p>
        </w:tc>
      </w:tr>
      <w:tr w:rsidR="007A5729" w:rsidRPr="00C247D5" w14:paraId="0F39E882" w14:textId="77777777" w:rsidTr="007A5729">
        <w:trPr>
          <w:trHeight w:val="155"/>
        </w:trPr>
        <w:tc>
          <w:tcPr>
            <w:tcW w:w="1368" w:type="dxa"/>
          </w:tcPr>
          <w:p w14:paraId="577E3C99" w14:textId="77777777" w:rsidR="007A5729" w:rsidRPr="00C247D5" w:rsidRDefault="007A5729" w:rsidP="007A5729">
            <w:pPr>
              <w:jc w:val="center"/>
            </w:pPr>
            <w:r w:rsidRPr="00C247D5">
              <w:t>Byte 1</w:t>
            </w:r>
          </w:p>
        </w:tc>
        <w:tc>
          <w:tcPr>
            <w:tcW w:w="1368" w:type="dxa"/>
          </w:tcPr>
          <w:p w14:paraId="20E793B9" w14:textId="77777777" w:rsidR="007A5729" w:rsidRPr="00C247D5" w:rsidRDefault="007A5729" w:rsidP="007A5729">
            <w:pPr>
              <w:jc w:val="center"/>
            </w:pPr>
            <w:r w:rsidRPr="00C247D5">
              <w:t>Byte 2</w:t>
            </w:r>
          </w:p>
        </w:tc>
        <w:tc>
          <w:tcPr>
            <w:tcW w:w="1368" w:type="dxa"/>
          </w:tcPr>
          <w:p w14:paraId="6F1AE763" w14:textId="77777777" w:rsidR="007A5729" w:rsidRPr="00C247D5" w:rsidRDefault="007A5729" w:rsidP="007A5729">
            <w:pPr>
              <w:jc w:val="center"/>
            </w:pPr>
            <w:r w:rsidRPr="00C247D5">
              <w:t>Byte 3</w:t>
            </w:r>
          </w:p>
        </w:tc>
        <w:tc>
          <w:tcPr>
            <w:tcW w:w="1368" w:type="dxa"/>
          </w:tcPr>
          <w:p w14:paraId="762BB03B" w14:textId="77777777" w:rsidR="007A5729" w:rsidRPr="00C247D5" w:rsidRDefault="007A5729" w:rsidP="007A5729">
            <w:pPr>
              <w:jc w:val="center"/>
            </w:pPr>
            <w:r w:rsidRPr="00C247D5">
              <w:t>Byte 4</w:t>
            </w:r>
          </w:p>
        </w:tc>
        <w:tc>
          <w:tcPr>
            <w:tcW w:w="1368" w:type="dxa"/>
          </w:tcPr>
          <w:p w14:paraId="0514BD99" w14:textId="77777777" w:rsidR="007A5729" w:rsidRPr="00C247D5" w:rsidRDefault="007A5729" w:rsidP="007A5729">
            <w:pPr>
              <w:jc w:val="center"/>
            </w:pPr>
            <w:r w:rsidRPr="00C247D5">
              <w:t>Byte 5</w:t>
            </w:r>
          </w:p>
        </w:tc>
        <w:tc>
          <w:tcPr>
            <w:tcW w:w="1368" w:type="dxa"/>
          </w:tcPr>
          <w:p w14:paraId="07BA5B4C" w14:textId="77777777" w:rsidR="007A5729" w:rsidRPr="00C247D5" w:rsidRDefault="007A5729" w:rsidP="007A5729">
            <w:pPr>
              <w:jc w:val="center"/>
            </w:pPr>
            <w:r w:rsidRPr="00C247D5">
              <w:t>Byte 6</w:t>
            </w:r>
          </w:p>
        </w:tc>
        <w:tc>
          <w:tcPr>
            <w:tcW w:w="1368" w:type="dxa"/>
          </w:tcPr>
          <w:p w14:paraId="134D1561" w14:textId="77777777" w:rsidR="007A5729" w:rsidRPr="00C247D5" w:rsidRDefault="007A5729" w:rsidP="007A5729">
            <w:pPr>
              <w:jc w:val="center"/>
            </w:pPr>
            <w:r w:rsidRPr="00C247D5">
              <w:t xml:space="preserve">Byte 7 </w:t>
            </w:r>
          </w:p>
        </w:tc>
      </w:tr>
      <w:tr w:rsidR="007A5729" w:rsidRPr="00C247D5" w14:paraId="4661DF67" w14:textId="77777777" w:rsidTr="007A5729">
        <w:trPr>
          <w:trHeight w:val="826"/>
        </w:trPr>
        <w:tc>
          <w:tcPr>
            <w:tcW w:w="1368" w:type="dxa"/>
            <w:vAlign w:val="center"/>
          </w:tcPr>
          <w:p w14:paraId="3B997488" w14:textId="77777777" w:rsidR="007A5729" w:rsidRPr="00C247D5" w:rsidRDefault="007A5729" w:rsidP="007A5729">
            <w:pPr>
              <w:tabs>
                <w:tab w:val="left" w:pos="993"/>
              </w:tabs>
              <w:jc w:val="center"/>
            </w:pPr>
            <w:r>
              <w:t>Error code</w:t>
            </w:r>
          </w:p>
        </w:tc>
        <w:tc>
          <w:tcPr>
            <w:tcW w:w="1368" w:type="dxa"/>
            <w:vAlign w:val="center"/>
          </w:tcPr>
          <w:p w14:paraId="09184CD1" w14:textId="77777777" w:rsidR="007A5729" w:rsidRPr="00C247D5" w:rsidRDefault="007A5729" w:rsidP="007A5729">
            <w:pPr>
              <w:tabs>
                <w:tab w:val="left" w:pos="993"/>
              </w:tabs>
              <w:jc w:val="center"/>
            </w:pPr>
            <w:r>
              <w:t>NA</w:t>
            </w:r>
          </w:p>
        </w:tc>
        <w:tc>
          <w:tcPr>
            <w:tcW w:w="1368" w:type="dxa"/>
            <w:vAlign w:val="center"/>
          </w:tcPr>
          <w:p w14:paraId="0447A560" w14:textId="77777777" w:rsidR="007A5729" w:rsidRPr="00C247D5" w:rsidRDefault="007A5729" w:rsidP="007A5729">
            <w:pPr>
              <w:jc w:val="center"/>
            </w:pPr>
            <w:r>
              <w:t>NA</w:t>
            </w:r>
          </w:p>
        </w:tc>
        <w:tc>
          <w:tcPr>
            <w:tcW w:w="1368" w:type="dxa"/>
            <w:vAlign w:val="center"/>
          </w:tcPr>
          <w:p w14:paraId="4BA0173C" w14:textId="77777777" w:rsidR="007A5729" w:rsidRPr="00C247D5" w:rsidRDefault="007A5729" w:rsidP="007A5729">
            <w:pPr>
              <w:jc w:val="center"/>
            </w:pPr>
            <w:r w:rsidRPr="00C247D5">
              <w:t>NA</w:t>
            </w:r>
          </w:p>
        </w:tc>
        <w:tc>
          <w:tcPr>
            <w:tcW w:w="1368" w:type="dxa"/>
            <w:vAlign w:val="center"/>
          </w:tcPr>
          <w:p w14:paraId="57A83DF3" w14:textId="77777777" w:rsidR="007A5729" w:rsidRPr="00C247D5" w:rsidRDefault="007A5729" w:rsidP="007A5729">
            <w:pPr>
              <w:jc w:val="center"/>
            </w:pPr>
            <w:r w:rsidRPr="00C247D5">
              <w:t>NA</w:t>
            </w:r>
          </w:p>
        </w:tc>
        <w:tc>
          <w:tcPr>
            <w:tcW w:w="1368" w:type="dxa"/>
            <w:vAlign w:val="center"/>
          </w:tcPr>
          <w:p w14:paraId="6C5D755B" w14:textId="77777777" w:rsidR="007A5729" w:rsidRPr="00C247D5" w:rsidRDefault="007A5729" w:rsidP="007A5729">
            <w:pPr>
              <w:jc w:val="center"/>
            </w:pPr>
            <w:r w:rsidRPr="00C247D5">
              <w:t>NA</w:t>
            </w:r>
          </w:p>
        </w:tc>
        <w:tc>
          <w:tcPr>
            <w:tcW w:w="1368" w:type="dxa"/>
            <w:vAlign w:val="center"/>
          </w:tcPr>
          <w:p w14:paraId="586C1B58" w14:textId="77777777" w:rsidR="007A5729" w:rsidRPr="00C247D5" w:rsidRDefault="007A5729" w:rsidP="007A5729">
            <w:pPr>
              <w:jc w:val="center"/>
            </w:pPr>
            <w:r w:rsidRPr="00C247D5">
              <w:t>NA</w:t>
            </w:r>
          </w:p>
        </w:tc>
      </w:tr>
    </w:tbl>
    <w:p w14:paraId="33C4437E" w14:textId="77777777" w:rsidR="007A5729" w:rsidRPr="0027681A" w:rsidRDefault="007A5729" w:rsidP="007A5729">
      <w:pPr>
        <w:rPr>
          <w:lang w:val="en-GB"/>
        </w:rPr>
      </w:pPr>
    </w:p>
    <w:p w14:paraId="0B5E00C8" w14:textId="77777777" w:rsidR="007A5729" w:rsidRPr="00AD7973" w:rsidRDefault="007A5729" w:rsidP="007A5729">
      <w:pPr>
        <w:pStyle w:val="ListParagraph"/>
        <w:widowControl/>
        <w:numPr>
          <w:ilvl w:val="2"/>
          <w:numId w:val="14"/>
        </w:numPr>
        <w:contextualSpacing w:val="0"/>
        <w:rPr>
          <w:b/>
          <w:sz w:val="17"/>
          <w:szCs w:val="17"/>
        </w:rPr>
      </w:pPr>
      <w:r w:rsidRPr="00AD7973">
        <w:rPr>
          <w:b/>
          <w:sz w:val="17"/>
          <w:szCs w:val="17"/>
        </w:rPr>
        <w:t>Byte 1: Error code :</w:t>
      </w:r>
    </w:p>
    <w:p w14:paraId="3050C17D" w14:textId="77777777" w:rsidR="007A5729" w:rsidRDefault="007A5729" w:rsidP="007A5729">
      <w:pPr>
        <w:pStyle w:val="ListParagraph"/>
        <w:widowControl/>
        <w:numPr>
          <w:ilvl w:val="3"/>
          <w:numId w:val="14"/>
        </w:numPr>
        <w:contextualSpacing w:val="0"/>
        <w:rPr>
          <w:sz w:val="17"/>
          <w:szCs w:val="17"/>
        </w:rPr>
      </w:pPr>
      <w:r w:rsidRPr="00C247D5">
        <w:rPr>
          <w:sz w:val="17"/>
          <w:szCs w:val="17"/>
        </w:rPr>
        <w:t>0 : acknowledge (no error)</w:t>
      </w:r>
    </w:p>
    <w:p w14:paraId="251BA12B" w14:textId="6DD3EB00" w:rsidR="007A5729" w:rsidRDefault="007A5729" w:rsidP="007A5729">
      <w:pPr>
        <w:pStyle w:val="ListParagraph"/>
        <w:widowControl/>
        <w:numPr>
          <w:ilvl w:val="3"/>
          <w:numId w:val="14"/>
        </w:numPr>
        <w:contextualSpacing w:val="0"/>
        <w:rPr>
          <w:sz w:val="17"/>
          <w:szCs w:val="17"/>
        </w:rPr>
      </w:pPr>
      <w:r>
        <w:rPr>
          <w:sz w:val="17"/>
          <w:szCs w:val="17"/>
        </w:rPr>
        <w:t xml:space="preserve">1 : out of range </w:t>
      </w:r>
      <w:r w:rsidR="00C13E13">
        <w:rPr>
          <w:sz w:val="17"/>
          <w:szCs w:val="17"/>
        </w:rPr>
        <w:t xml:space="preserve">or forbidden (DC) </w:t>
      </w:r>
      <w:r>
        <w:rPr>
          <w:sz w:val="17"/>
          <w:szCs w:val="17"/>
        </w:rPr>
        <w:t>DAC channel</w:t>
      </w:r>
    </w:p>
    <w:p w14:paraId="75EB5ADA" w14:textId="61096723" w:rsidR="00C13E13" w:rsidRDefault="00C13E13" w:rsidP="007A5729">
      <w:pPr>
        <w:pStyle w:val="ListParagraph"/>
        <w:widowControl/>
        <w:numPr>
          <w:ilvl w:val="3"/>
          <w:numId w:val="14"/>
        </w:numPr>
        <w:contextualSpacing w:val="0"/>
        <w:rPr>
          <w:ins w:id="315" w:author="Isaac Troyano Pujadas" w:date="2018-05-31T09:12:00Z"/>
          <w:sz w:val="17"/>
          <w:szCs w:val="17"/>
        </w:rPr>
      </w:pPr>
      <w:r>
        <w:rPr>
          <w:sz w:val="17"/>
          <w:szCs w:val="17"/>
        </w:rPr>
        <w:t>2 : out of range value</w:t>
      </w:r>
    </w:p>
    <w:p w14:paraId="46D46FDA" w14:textId="17F27C4F" w:rsidR="003D75A8" w:rsidRDefault="003D75A8" w:rsidP="007A5729">
      <w:pPr>
        <w:pStyle w:val="ListParagraph"/>
        <w:widowControl/>
        <w:numPr>
          <w:ilvl w:val="3"/>
          <w:numId w:val="14"/>
        </w:numPr>
        <w:contextualSpacing w:val="0"/>
        <w:rPr>
          <w:sz w:val="17"/>
          <w:szCs w:val="17"/>
        </w:rPr>
      </w:pPr>
      <w:ins w:id="316" w:author="Isaac Troyano Pujadas" w:date="2018-05-31T09:12:00Z">
        <w:r>
          <w:rPr>
            <w:sz w:val="17"/>
            <w:szCs w:val="17"/>
          </w:rPr>
          <w:t>3 : out of range</w:t>
        </w:r>
      </w:ins>
      <w:ins w:id="317" w:author="Isaac Troyano Pujadas" w:date="2018-05-31T09:13:00Z">
        <w:r>
          <w:rPr>
            <w:sz w:val="17"/>
            <w:szCs w:val="17"/>
          </w:rPr>
          <w:t xml:space="preserve"> due to offset settings</w:t>
        </w:r>
      </w:ins>
      <w:ins w:id="318" w:author="Isaac Troyano Pujadas" w:date="2018-06-04T09:14:00Z">
        <w:r w:rsidR="006D056B">
          <w:rPr>
            <w:sz w:val="17"/>
            <w:szCs w:val="17"/>
          </w:rPr>
          <w:t xml:space="preserve"> (however maximum DAC value is set)</w:t>
        </w:r>
      </w:ins>
    </w:p>
    <w:p w14:paraId="3002B069" w14:textId="77777777" w:rsidR="007A5729" w:rsidRDefault="007A5729" w:rsidP="007A5729">
      <w:pPr>
        <w:rPr>
          <w:lang w:val="en-GB"/>
        </w:rPr>
      </w:pPr>
    </w:p>
    <w:p w14:paraId="4B1453DB" w14:textId="77777777" w:rsidR="00625CCA" w:rsidRDefault="00625CCA">
      <w:pPr>
        <w:widowControl/>
        <w:suppressAutoHyphens w:val="0"/>
        <w:spacing w:after="200" w:line="276" w:lineRule="auto"/>
        <w:jc w:val="left"/>
        <w:rPr>
          <w:ins w:id="319" w:author="Isaac Troyano Pujadas" w:date="2018-05-31T09:46:00Z"/>
          <w:lang w:val="en-GB"/>
        </w:rPr>
      </w:pPr>
    </w:p>
    <w:p w14:paraId="65E1E80D" w14:textId="77777777" w:rsidR="00625CCA" w:rsidRDefault="00625CCA">
      <w:pPr>
        <w:widowControl/>
        <w:suppressAutoHyphens w:val="0"/>
        <w:spacing w:after="200" w:line="276" w:lineRule="auto"/>
        <w:jc w:val="left"/>
        <w:rPr>
          <w:ins w:id="320" w:author="Isaac Troyano Pujadas" w:date="2018-05-31T09:46:00Z"/>
          <w:lang w:val="en-GB"/>
        </w:rPr>
      </w:pPr>
    </w:p>
    <w:p w14:paraId="26901F5A" w14:textId="77777777" w:rsidR="00625CCA" w:rsidRDefault="00625CCA">
      <w:pPr>
        <w:widowControl/>
        <w:suppressAutoHyphens w:val="0"/>
        <w:spacing w:after="200" w:line="276" w:lineRule="auto"/>
        <w:jc w:val="left"/>
        <w:rPr>
          <w:ins w:id="321" w:author="Isaac Troyano Pujadas" w:date="2018-05-31T09:46:00Z"/>
          <w:lang w:val="en-GB"/>
        </w:rPr>
      </w:pPr>
    </w:p>
    <w:p w14:paraId="020F975E" w14:textId="77777777" w:rsidR="00625CCA" w:rsidRDefault="00625CCA">
      <w:pPr>
        <w:widowControl/>
        <w:suppressAutoHyphens w:val="0"/>
        <w:spacing w:after="200" w:line="276" w:lineRule="auto"/>
        <w:jc w:val="left"/>
        <w:rPr>
          <w:ins w:id="322" w:author="Isaac Troyano Pujadas" w:date="2018-05-31T09:46:00Z"/>
          <w:lang w:val="en-GB"/>
        </w:rPr>
      </w:pPr>
    </w:p>
    <w:p w14:paraId="2B2E9232" w14:textId="77777777" w:rsidR="00625CCA" w:rsidRDefault="00625CCA">
      <w:pPr>
        <w:widowControl/>
        <w:suppressAutoHyphens w:val="0"/>
        <w:spacing w:after="200" w:line="276" w:lineRule="auto"/>
        <w:jc w:val="left"/>
        <w:rPr>
          <w:ins w:id="323" w:author="Isaac Troyano Pujadas" w:date="2018-05-31T09:46:00Z"/>
          <w:lang w:val="en-GB"/>
        </w:rPr>
      </w:pPr>
    </w:p>
    <w:p w14:paraId="34AB3F9D" w14:textId="77777777" w:rsidR="00625CCA" w:rsidRDefault="00625CCA">
      <w:pPr>
        <w:widowControl/>
        <w:suppressAutoHyphens w:val="0"/>
        <w:spacing w:after="200" w:line="276" w:lineRule="auto"/>
        <w:jc w:val="left"/>
        <w:rPr>
          <w:ins w:id="324" w:author="Isaac Troyano Pujadas" w:date="2018-05-31T09:46:00Z"/>
          <w:lang w:val="en-GB"/>
        </w:rPr>
      </w:pPr>
    </w:p>
    <w:p w14:paraId="28B44467" w14:textId="1BE3480B" w:rsidR="00625CCA" w:rsidRPr="002219AD" w:rsidRDefault="00625CCA" w:rsidP="00625CCA">
      <w:pPr>
        <w:pStyle w:val="Heading5"/>
        <w:keepLines/>
        <w:widowControl/>
        <w:suppressAutoHyphens w:val="0"/>
        <w:spacing w:before="200" w:line="276" w:lineRule="auto"/>
        <w:jc w:val="left"/>
        <w:rPr>
          <w:ins w:id="325" w:author="Isaac Troyano Pujadas" w:date="2018-05-31T09:46:00Z"/>
          <w:lang w:val="en-GB"/>
        </w:rPr>
      </w:pPr>
      <w:ins w:id="326" w:author="Isaac Troyano Pujadas" w:date="2018-05-31T09:46:00Z">
        <w:r w:rsidRPr="002219AD">
          <w:rPr>
            <w:lang w:val="en-GB"/>
          </w:rPr>
          <w:lastRenderedPageBreak/>
          <w:t>REQ:</w:t>
        </w:r>
        <w:r w:rsidR="00BA2825">
          <w:rPr>
            <w:lang w:val="en-GB"/>
          </w:rPr>
          <w:t xml:space="preserve"> Set DAC offset</w:t>
        </w:r>
      </w:ins>
    </w:p>
    <w:p w14:paraId="26B0D925" w14:textId="77777777" w:rsidR="00625CCA" w:rsidRPr="00FD4839" w:rsidRDefault="00625CCA" w:rsidP="00625CCA">
      <w:pPr>
        <w:pStyle w:val="ListParagraph"/>
        <w:widowControl/>
        <w:numPr>
          <w:ilvl w:val="1"/>
          <w:numId w:val="14"/>
        </w:numPr>
        <w:contextualSpacing w:val="0"/>
        <w:rPr>
          <w:ins w:id="327" w:author="Isaac Troyano Pujadas" w:date="2018-05-31T09:46:00Z"/>
          <w:szCs w:val="20"/>
        </w:rPr>
      </w:pPr>
      <w:ins w:id="328" w:author="Isaac Troyano Pujadas" w:date="2018-05-31T09:46:00Z">
        <w:r w:rsidRPr="00FD4839">
          <w:rPr>
            <w:szCs w:val="20"/>
          </w:rPr>
          <w:t>Description: set DAC level 10 bits</w:t>
        </w:r>
      </w:ins>
    </w:p>
    <w:p w14:paraId="69871CFB" w14:textId="684326FE" w:rsidR="00625CCA" w:rsidRPr="00FD4839" w:rsidRDefault="00625CCA" w:rsidP="00625CCA">
      <w:pPr>
        <w:pStyle w:val="ListParagraph"/>
        <w:widowControl/>
        <w:numPr>
          <w:ilvl w:val="1"/>
          <w:numId w:val="14"/>
        </w:numPr>
        <w:contextualSpacing w:val="0"/>
        <w:rPr>
          <w:ins w:id="329" w:author="Isaac Troyano Pujadas" w:date="2018-05-31T09:46:00Z"/>
          <w:szCs w:val="20"/>
        </w:rPr>
      </w:pPr>
      <w:ins w:id="330" w:author="Isaac Troyano Pujadas" w:date="2018-05-31T09:46:00Z">
        <w:r w:rsidRPr="00FD4839">
          <w:rPr>
            <w:szCs w:val="20"/>
          </w:rPr>
          <w:t xml:space="preserve">Command ID: </w:t>
        </w:r>
        <w:r w:rsidR="00DF73C3">
          <w:rPr>
            <w:b/>
            <w:szCs w:val="20"/>
          </w:rPr>
          <w:t>0x0</w:t>
        </w:r>
      </w:ins>
      <w:ins w:id="331" w:author="Isaac Troyano Pujadas" w:date="2018-05-31T11:56:00Z">
        <w:r w:rsidR="00DF73C3">
          <w:rPr>
            <w:b/>
            <w:szCs w:val="20"/>
          </w:rPr>
          <w:t>5</w:t>
        </w:r>
      </w:ins>
    </w:p>
    <w:p w14:paraId="7F6FC064" w14:textId="77777777" w:rsidR="00625CCA" w:rsidRPr="00FD4839" w:rsidRDefault="00625CCA" w:rsidP="00625CCA">
      <w:pPr>
        <w:pStyle w:val="ListParagraph"/>
        <w:widowControl/>
        <w:numPr>
          <w:ilvl w:val="1"/>
          <w:numId w:val="14"/>
        </w:numPr>
        <w:contextualSpacing w:val="0"/>
        <w:rPr>
          <w:ins w:id="332" w:author="Isaac Troyano Pujadas" w:date="2018-05-31T09:46:00Z"/>
          <w:szCs w:val="20"/>
        </w:rPr>
      </w:pPr>
      <w:ins w:id="333" w:author="Isaac Troyano Pujadas" w:date="2018-05-31T09:46:00Z">
        <w:r w:rsidRPr="00FD4839">
          <w:rPr>
            <w:szCs w:val="20"/>
          </w:rPr>
          <w:t>Frame number: 1</w:t>
        </w:r>
      </w:ins>
    </w:p>
    <w:p w14:paraId="7D34BC27" w14:textId="77777777" w:rsidR="00625CCA" w:rsidRPr="00FD4839" w:rsidRDefault="00625CCA" w:rsidP="00625CCA">
      <w:pPr>
        <w:pStyle w:val="ListParagraph"/>
        <w:widowControl/>
        <w:numPr>
          <w:ilvl w:val="1"/>
          <w:numId w:val="14"/>
        </w:numPr>
        <w:contextualSpacing w:val="0"/>
        <w:rPr>
          <w:ins w:id="334" w:author="Isaac Troyano Pujadas" w:date="2018-05-31T09:46:00Z"/>
          <w:szCs w:val="20"/>
        </w:rPr>
      </w:pPr>
      <w:ins w:id="335" w:author="Isaac Troyano Pujadas" w:date="2018-05-31T09:46:00Z">
        <w:r w:rsidRPr="00FD4839">
          <w:rPr>
            <w:szCs w:val="20"/>
          </w:rPr>
          <w:t>Parameters: 3 bytes</w:t>
        </w:r>
      </w:ins>
    </w:p>
    <w:p w14:paraId="6B231FDF" w14:textId="77777777" w:rsidR="00625CCA" w:rsidRDefault="00625CCA" w:rsidP="00625CCA">
      <w:pPr>
        <w:ind w:left="708" w:hanging="708"/>
        <w:rPr>
          <w:ins w:id="336" w:author="Isaac Troyano Pujadas" w:date="2018-05-31T09:46:00Z"/>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625CCA" w:rsidRPr="0091510C" w14:paraId="0BA94CF9" w14:textId="77777777" w:rsidTr="00264C7F">
        <w:trPr>
          <w:ins w:id="337" w:author="Isaac Troyano Pujadas" w:date="2018-05-31T09:46:00Z"/>
        </w:trPr>
        <w:tc>
          <w:tcPr>
            <w:tcW w:w="9576" w:type="dxa"/>
            <w:gridSpan w:val="7"/>
          </w:tcPr>
          <w:p w14:paraId="3D8AAA05" w14:textId="77777777" w:rsidR="00625CCA" w:rsidRPr="00C247D5" w:rsidRDefault="00625CCA" w:rsidP="00264C7F">
            <w:pPr>
              <w:jc w:val="center"/>
              <w:rPr>
                <w:ins w:id="338" w:author="Isaac Troyano Pujadas" w:date="2018-05-31T09:46:00Z"/>
              </w:rPr>
            </w:pPr>
            <w:ins w:id="339" w:author="Isaac Troyano Pujadas" w:date="2018-05-31T09:46:00Z">
              <w:r w:rsidRPr="00C247D5">
                <w:t>Data field</w:t>
              </w:r>
            </w:ins>
          </w:p>
        </w:tc>
      </w:tr>
      <w:tr w:rsidR="00625CCA" w:rsidRPr="0091510C" w14:paraId="7F973B5A" w14:textId="77777777" w:rsidTr="00264C7F">
        <w:trPr>
          <w:trHeight w:val="155"/>
          <w:ins w:id="340" w:author="Isaac Troyano Pujadas" w:date="2018-05-31T09:46:00Z"/>
        </w:trPr>
        <w:tc>
          <w:tcPr>
            <w:tcW w:w="1368" w:type="dxa"/>
          </w:tcPr>
          <w:p w14:paraId="78FAA70C" w14:textId="77777777" w:rsidR="00625CCA" w:rsidRPr="00C247D5" w:rsidRDefault="00625CCA" w:rsidP="00264C7F">
            <w:pPr>
              <w:jc w:val="center"/>
              <w:rPr>
                <w:ins w:id="341" w:author="Isaac Troyano Pujadas" w:date="2018-05-31T09:46:00Z"/>
              </w:rPr>
            </w:pPr>
            <w:ins w:id="342" w:author="Isaac Troyano Pujadas" w:date="2018-05-31T09:46:00Z">
              <w:r w:rsidRPr="00C247D5">
                <w:t>Byte 1</w:t>
              </w:r>
            </w:ins>
          </w:p>
        </w:tc>
        <w:tc>
          <w:tcPr>
            <w:tcW w:w="1368" w:type="dxa"/>
          </w:tcPr>
          <w:p w14:paraId="42E77936" w14:textId="77777777" w:rsidR="00625CCA" w:rsidRPr="00C247D5" w:rsidRDefault="00625CCA" w:rsidP="00264C7F">
            <w:pPr>
              <w:jc w:val="center"/>
              <w:rPr>
                <w:ins w:id="343" w:author="Isaac Troyano Pujadas" w:date="2018-05-31T09:46:00Z"/>
              </w:rPr>
            </w:pPr>
            <w:ins w:id="344" w:author="Isaac Troyano Pujadas" w:date="2018-05-31T09:46:00Z">
              <w:r w:rsidRPr="00C247D5">
                <w:t>Byte 2</w:t>
              </w:r>
            </w:ins>
          </w:p>
        </w:tc>
        <w:tc>
          <w:tcPr>
            <w:tcW w:w="1368" w:type="dxa"/>
          </w:tcPr>
          <w:p w14:paraId="4521DE37" w14:textId="77777777" w:rsidR="00625CCA" w:rsidRPr="00C247D5" w:rsidRDefault="00625CCA" w:rsidP="00264C7F">
            <w:pPr>
              <w:jc w:val="center"/>
              <w:rPr>
                <w:ins w:id="345" w:author="Isaac Troyano Pujadas" w:date="2018-05-31T09:46:00Z"/>
              </w:rPr>
            </w:pPr>
            <w:ins w:id="346" w:author="Isaac Troyano Pujadas" w:date="2018-05-31T09:46:00Z">
              <w:r w:rsidRPr="00C247D5">
                <w:t>Byte 3</w:t>
              </w:r>
            </w:ins>
          </w:p>
        </w:tc>
        <w:tc>
          <w:tcPr>
            <w:tcW w:w="1368" w:type="dxa"/>
          </w:tcPr>
          <w:p w14:paraId="3F56B667" w14:textId="77777777" w:rsidR="00625CCA" w:rsidRPr="00C247D5" w:rsidRDefault="00625CCA" w:rsidP="00264C7F">
            <w:pPr>
              <w:jc w:val="center"/>
              <w:rPr>
                <w:ins w:id="347" w:author="Isaac Troyano Pujadas" w:date="2018-05-31T09:46:00Z"/>
              </w:rPr>
            </w:pPr>
            <w:ins w:id="348" w:author="Isaac Troyano Pujadas" w:date="2018-05-31T09:46:00Z">
              <w:r w:rsidRPr="00C247D5">
                <w:t>Byte 4</w:t>
              </w:r>
            </w:ins>
          </w:p>
        </w:tc>
        <w:tc>
          <w:tcPr>
            <w:tcW w:w="1368" w:type="dxa"/>
          </w:tcPr>
          <w:p w14:paraId="7CA05FC3" w14:textId="77777777" w:rsidR="00625CCA" w:rsidRPr="00C247D5" w:rsidRDefault="00625CCA" w:rsidP="00264C7F">
            <w:pPr>
              <w:jc w:val="center"/>
              <w:rPr>
                <w:ins w:id="349" w:author="Isaac Troyano Pujadas" w:date="2018-05-31T09:46:00Z"/>
              </w:rPr>
            </w:pPr>
            <w:ins w:id="350" w:author="Isaac Troyano Pujadas" w:date="2018-05-31T09:46:00Z">
              <w:r w:rsidRPr="00C247D5">
                <w:t>Byte 5</w:t>
              </w:r>
            </w:ins>
          </w:p>
        </w:tc>
        <w:tc>
          <w:tcPr>
            <w:tcW w:w="1368" w:type="dxa"/>
          </w:tcPr>
          <w:p w14:paraId="2F86AD95" w14:textId="77777777" w:rsidR="00625CCA" w:rsidRPr="00C247D5" w:rsidRDefault="00625CCA" w:rsidP="00264C7F">
            <w:pPr>
              <w:jc w:val="center"/>
              <w:rPr>
                <w:ins w:id="351" w:author="Isaac Troyano Pujadas" w:date="2018-05-31T09:46:00Z"/>
              </w:rPr>
            </w:pPr>
            <w:ins w:id="352" w:author="Isaac Troyano Pujadas" w:date="2018-05-31T09:46:00Z">
              <w:r w:rsidRPr="00C247D5">
                <w:t>Byte 6</w:t>
              </w:r>
            </w:ins>
          </w:p>
        </w:tc>
        <w:tc>
          <w:tcPr>
            <w:tcW w:w="1368" w:type="dxa"/>
          </w:tcPr>
          <w:p w14:paraId="5CBDFCC7" w14:textId="77777777" w:rsidR="00625CCA" w:rsidRPr="00C247D5" w:rsidRDefault="00625CCA" w:rsidP="00264C7F">
            <w:pPr>
              <w:jc w:val="center"/>
              <w:rPr>
                <w:ins w:id="353" w:author="Isaac Troyano Pujadas" w:date="2018-05-31T09:46:00Z"/>
              </w:rPr>
            </w:pPr>
            <w:ins w:id="354" w:author="Isaac Troyano Pujadas" w:date="2018-05-31T09:46:00Z">
              <w:r w:rsidRPr="00C247D5">
                <w:t xml:space="preserve">Byte 7 </w:t>
              </w:r>
            </w:ins>
          </w:p>
        </w:tc>
      </w:tr>
      <w:tr w:rsidR="00625CCA" w:rsidRPr="0091510C" w14:paraId="5492CEFF" w14:textId="77777777" w:rsidTr="00264C7F">
        <w:trPr>
          <w:trHeight w:val="851"/>
          <w:ins w:id="355" w:author="Isaac Troyano Pujadas" w:date="2018-05-31T09:46:00Z"/>
        </w:trPr>
        <w:tc>
          <w:tcPr>
            <w:tcW w:w="1368" w:type="dxa"/>
            <w:vAlign w:val="center"/>
          </w:tcPr>
          <w:p w14:paraId="67CCDC76" w14:textId="77777777" w:rsidR="00625CCA" w:rsidRPr="00C247D5" w:rsidRDefault="00625CCA" w:rsidP="00264C7F">
            <w:pPr>
              <w:tabs>
                <w:tab w:val="left" w:pos="993"/>
              </w:tabs>
              <w:jc w:val="center"/>
              <w:rPr>
                <w:ins w:id="356" w:author="Isaac Troyano Pujadas" w:date="2018-05-31T09:46:00Z"/>
              </w:rPr>
            </w:pPr>
            <w:ins w:id="357" w:author="Isaac Troyano Pujadas" w:date="2018-05-31T09:46:00Z">
              <w:r>
                <w:t xml:space="preserve">Channel </w:t>
              </w:r>
              <w:proofErr w:type="spellStart"/>
              <w:r>
                <w:t>Num</w:t>
              </w:r>
              <w:proofErr w:type="spellEnd"/>
            </w:ins>
          </w:p>
        </w:tc>
        <w:tc>
          <w:tcPr>
            <w:tcW w:w="1368" w:type="dxa"/>
            <w:vAlign w:val="center"/>
          </w:tcPr>
          <w:p w14:paraId="393282F1" w14:textId="77777777" w:rsidR="00625CCA" w:rsidRPr="00C247D5" w:rsidRDefault="00625CCA" w:rsidP="00264C7F">
            <w:pPr>
              <w:tabs>
                <w:tab w:val="left" w:pos="993"/>
              </w:tabs>
              <w:jc w:val="center"/>
              <w:rPr>
                <w:ins w:id="358" w:author="Isaac Troyano Pujadas" w:date="2018-05-31T09:46:00Z"/>
              </w:rPr>
            </w:pPr>
            <w:ins w:id="359" w:author="Isaac Troyano Pujadas" w:date="2018-05-31T09:46:00Z">
              <w:r>
                <w:t>DAC level (MSB)</w:t>
              </w:r>
            </w:ins>
          </w:p>
        </w:tc>
        <w:tc>
          <w:tcPr>
            <w:tcW w:w="1368" w:type="dxa"/>
            <w:vAlign w:val="center"/>
          </w:tcPr>
          <w:p w14:paraId="61D63CDA" w14:textId="77777777" w:rsidR="00625CCA" w:rsidRPr="00C247D5" w:rsidRDefault="00625CCA" w:rsidP="00264C7F">
            <w:pPr>
              <w:tabs>
                <w:tab w:val="left" w:pos="993"/>
              </w:tabs>
              <w:jc w:val="center"/>
              <w:rPr>
                <w:ins w:id="360" w:author="Isaac Troyano Pujadas" w:date="2018-05-31T09:46:00Z"/>
              </w:rPr>
            </w:pPr>
            <w:ins w:id="361" w:author="Isaac Troyano Pujadas" w:date="2018-05-31T09:46:00Z">
              <w:r>
                <w:t>DAC level (LSB)</w:t>
              </w:r>
            </w:ins>
          </w:p>
        </w:tc>
        <w:tc>
          <w:tcPr>
            <w:tcW w:w="1368" w:type="dxa"/>
            <w:vAlign w:val="center"/>
          </w:tcPr>
          <w:p w14:paraId="72E96736" w14:textId="77777777" w:rsidR="00625CCA" w:rsidRPr="00C247D5" w:rsidRDefault="00625CCA" w:rsidP="00264C7F">
            <w:pPr>
              <w:jc w:val="center"/>
              <w:rPr>
                <w:ins w:id="362" w:author="Isaac Troyano Pujadas" w:date="2018-05-31T09:46:00Z"/>
              </w:rPr>
            </w:pPr>
            <w:ins w:id="363" w:author="Isaac Troyano Pujadas" w:date="2018-05-31T09:46:00Z">
              <w:r w:rsidRPr="00C247D5">
                <w:t>NA</w:t>
              </w:r>
            </w:ins>
          </w:p>
        </w:tc>
        <w:tc>
          <w:tcPr>
            <w:tcW w:w="1368" w:type="dxa"/>
            <w:vAlign w:val="center"/>
          </w:tcPr>
          <w:p w14:paraId="7F2971A8" w14:textId="77777777" w:rsidR="00625CCA" w:rsidRPr="00C247D5" w:rsidRDefault="00625CCA" w:rsidP="00264C7F">
            <w:pPr>
              <w:jc w:val="center"/>
              <w:rPr>
                <w:ins w:id="364" w:author="Isaac Troyano Pujadas" w:date="2018-05-31T09:46:00Z"/>
              </w:rPr>
            </w:pPr>
            <w:ins w:id="365" w:author="Isaac Troyano Pujadas" w:date="2018-05-31T09:46:00Z">
              <w:r w:rsidRPr="00C247D5">
                <w:t>NA</w:t>
              </w:r>
            </w:ins>
          </w:p>
        </w:tc>
        <w:tc>
          <w:tcPr>
            <w:tcW w:w="1368" w:type="dxa"/>
            <w:vAlign w:val="center"/>
          </w:tcPr>
          <w:p w14:paraId="73FA41B9" w14:textId="77777777" w:rsidR="00625CCA" w:rsidRPr="00C247D5" w:rsidRDefault="00625CCA" w:rsidP="00264C7F">
            <w:pPr>
              <w:jc w:val="center"/>
              <w:rPr>
                <w:ins w:id="366" w:author="Isaac Troyano Pujadas" w:date="2018-05-31T09:46:00Z"/>
              </w:rPr>
            </w:pPr>
            <w:ins w:id="367" w:author="Isaac Troyano Pujadas" w:date="2018-05-31T09:46:00Z">
              <w:r w:rsidRPr="00C247D5">
                <w:t>NA</w:t>
              </w:r>
            </w:ins>
          </w:p>
        </w:tc>
        <w:tc>
          <w:tcPr>
            <w:tcW w:w="1368" w:type="dxa"/>
            <w:vAlign w:val="center"/>
          </w:tcPr>
          <w:p w14:paraId="62B8549C" w14:textId="77777777" w:rsidR="00625CCA" w:rsidRPr="00C247D5" w:rsidRDefault="00625CCA" w:rsidP="00264C7F">
            <w:pPr>
              <w:jc w:val="center"/>
              <w:rPr>
                <w:ins w:id="368" w:author="Isaac Troyano Pujadas" w:date="2018-05-31T09:46:00Z"/>
              </w:rPr>
            </w:pPr>
            <w:ins w:id="369" w:author="Isaac Troyano Pujadas" w:date="2018-05-31T09:46:00Z">
              <w:r w:rsidRPr="00C247D5">
                <w:t>NA</w:t>
              </w:r>
            </w:ins>
          </w:p>
        </w:tc>
      </w:tr>
    </w:tbl>
    <w:p w14:paraId="1F1BDCD0" w14:textId="77777777" w:rsidR="00625CCA" w:rsidRPr="00FE34F4" w:rsidRDefault="00625CCA" w:rsidP="00625CCA">
      <w:pPr>
        <w:pStyle w:val="ListParagraph"/>
        <w:widowControl/>
        <w:numPr>
          <w:ilvl w:val="2"/>
          <w:numId w:val="14"/>
        </w:numPr>
        <w:contextualSpacing w:val="0"/>
        <w:rPr>
          <w:ins w:id="370" w:author="Isaac Troyano Pujadas" w:date="2018-05-31T09:46:00Z"/>
          <w:szCs w:val="17"/>
        </w:rPr>
      </w:pPr>
      <w:ins w:id="371" w:author="Isaac Troyano Pujadas" w:date="2018-05-31T09:46:00Z">
        <w:r>
          <w:rPr>
            <w:b/>
            <w:sz w:val="17"/>
            <w:szCs w:val="17"/>
          </w:rPr>
          <w:t xml:space="preserve">Byte 1 : </w:t>
        </w:r>
        <w:r w:rsidRPr="00EE53FE">
          <w:rPr>
            <w:b/>
            <w:sz w:val="17"/>
            <w:szCs w:val="17"/>
          </w:rPr>
          <w:t>Channel</w:t>
        </w:r>
        <w:r>
          <w:rPr>
            <w:b/>
            <w:sz w:val="17"/>
            <w:szCs w:val="17"/>
          </w:rPr>
          <w:t xml:space="preserve"> value</w:t>
        </w:r>
        <w:r w:rsidRPr="00EE53FE">
          <w:rPr>
            <w:b/>
            <w:sz w:val="17"/>
            <w:szCs w:val="17"/>
          </w:rPr>
          <w:t>:</w:t>
        </w:r>
        <w:r w:rsidRPr="00C247D5">
          <w:rPr>
            <w:sz w:val="17"/>
            <w:szCs w:val="17"/>
          </w:rPr>
          <w:t xml:space="preserve"> </w:t>
        </w:r>
      </w:ins>
    </w:p>
    <w:p w14:paraId="0AF2D8AE" w14:textId="77777777" w:rsidR="00625CCA" w:rsidRPr="00CC3F14" w:rsidRDefault="00625CCA" w:rsidP="00625CCA">
      <w:pPr>
        <w:pStyle w:val="ListParagraph"/>
        <w:widowControl/>
        <w:numPr>
          <w:ilvl w:val="3"/>
          <w:numId w:val="14"/>
        </w:numPr>
        <w:contextualSpacing w:val="0"/>
        <w:rPr>
          <w:ins w:id="372" w:author="Isaac Troyano Pujadas" w:date="2018-05-31T09:46:00Z"/>
          <w:szCs w:val="17"/>
        </w:rPr>
      </w:pPr>
      <w:ins w:id="373" w:author="Isaac Troyano Pujadas" w:date="2018-05-31T09:46:00Z">
        <w:r w:rsidRPr="00C247D5">
          <w:rPr>
            <w:sz w:val="17"/>
            <w:szCs w:val="17"/>
          </w:rPr>
          <w:t>[0-</w:t>
        </w:r>
        <w:r>
          <w:rPr>
            <w:sz w:val="17"/>
            <w:szCs w:val="17"/>
          </w:rPr>
          <w:t>7</w:t>
        </w:r>
        <w:r w:rsidRPr="00C247D5">
          <w:rPr>
            <w:sz w:val="17"/>
            <w:szCs w:val="17"/>
          </w:rPr>
          <w:t xml:space="preserve">] </w:t>
        </w:r>
        <w:r>
          <w:rPr>
            <w:sz w:val="17"/>
            <w:szCs w:val="17"/>
          </w:rPr>
          <w:t>: set the value for only the specified channel</w:t>
        </w:r>
      </w:ins>
    </w:p>
    <w:p w14:paraId="216F38C5" w14:textId="77777777" w:rsidR="00625CCA" w:rsidRPr="00C247D5" w:rsidRDefault="00625CCA" w:rsidP="00625CCA">
      <w:pPr>
        <w:pStyle w:val="ListParagraph"/>
        <w:widowControl/>
        <w:numPr>
          <w:ilvl w:val="3"/>
          <w:numId w:val="14"/>
        </w:numPr>
        <w:contextualSpacing w:val="0"/>
        <w:rPr>
          <w:ins w:id="374" w:author="Isaac Troyano Pujadas" w:date="2018-05-31T09:46:00Z"/>
          <w:szCs w:val="17"/>
        </w:rPr>
      </w:pPr>
      <w:ins w:id="375" w:author="Isaac Troyano Pujadas" w:date="2018-05-31T09:46:00Z">
        <w:r>
          <w:rPr>
            <w:sz w:val="17"/>
            <w:szCs w:val="17"/>
          </w:rPr>
          <w:t>8 = set the value for all channels</w:t>
        </w:r>
      </w:ins>
    </w:p>
    <w:p w14:paraId="42E1A1D4" w14:textId="77777777" w:rsidR="00625CCA" w:rsidRPr="00EE53FE" w:rsidRDefault="00625CCA" w:rsidP="00625CCA">
      <w:pPr>
        <w:pStyle w:val="ListParagraph"/>
        <w:widowControl/>
        <w:numPr>
          <w:ilvl w:val="2"/>
          <w:numId w:val="14"/>
        </w:numPr>
        <w:contextualSpacing w:val="0"/>
        <w:rPr>
          <w:ins w:id="376" w:author="Isaac Troyano Pujadas" w:date="2018-05-31T09:46:00Z"/>
          <w:b/>
          <w:sz w:val="17"/>
          <w:szCs w:val="17"/>
        </w:rPr>
      </w:pPr>
      <w:ins w:id="377" w:author="Isaac Troyano Pujadas" w:date="2018-05-31T09:46:00Z">
        <w:r w:rsidRPr="00EE53FE">
          <w:rPr>
            <w:b/>
            <w:sz w:val="17"/>
            <w:szCs w:val="17"/>
          </w:rPr>
          <w:t>Byte</w:t>
        </w:r>
        <w:r>
          <w:rPr>
            <w:b/>
            <w:sz w:val="17"/>
            <w:szCs w:val="17"/>
          </w:rPr>
          <w:t xml:space="preserve"> 2</w:t>
        </w:r>
        <w:r w:rsidRPr="00EE53FE">
          <w:rPr>
            <w:b/>
            <w:sz w:val="17"/>
            <w:szCs w:val="17"/>
          </w:rPr>
          <w:t xml:space="preserve"> [MSB] &amp; Byte</w:t>
        </w:r>
        <w:r>
          <w:rPr>
            <w:b/>
            <w:sz w:val="17"/>
            <w:szCs w:val="17"/>
          </w:rPr>
          <w:t xml:space="preserve"> 3</w:t>
        </w:r>
        <w:r w:rsidRPr="00EE53FE">
          <w:rPr>
            <w:b/>
            <w:sz w:val="17"/>
            <w:szCs w:val="17"/>
          </w:rPr>
          <w:t xml:space="preserve"> [LSB]</w:t>
        </w:r>
        <w:r>
          <w:rPr>
            <w:b/>
            <w:sz w:val="17"/>
            <w:szCs w:val="17"/>
          </w:rPr>
          <w:t xml:space="preserve"> : Value</w:t>
        </w:r>
        <w:r w:rsidRPr="00EE53FE">
          <w:rPr>
            <w:b/>
            <w:sz w:val="17"/>
            <w:szCs w:val="17"/>
          </w:rPr>
          <w:t xml:space="preserve"> </w:t>
        </w:r>
        <w:r>
          <w:rPr>
            <w:b/>
            <w:sz w:val="17"/>
            <w:szCs w:val="17"/>
          </w:rPr>
          <w:t>of DAC level</w:t>
        </w:r>
      </w:ins>
    </w:p>
    <w:p w14:paraId="650A07B2" w14:textId="77777777" w:rsidR="00625CCA" w:rsidRPr="00C247D5" w:rsidRDefault="00625CCA" w:rsidP="00625CCA">
      <w:pPr>
        <w:pStyle w:val="ListParagraph"/>
        <w:widowControl/>
        <w:numPr>
          <w:ilvl w:val="3"/>
          <w:numId w:val="14"/>
        </w:numPr>
        <w:contextualSpacing w:val="0"/>
        <w:rPr>
          <w:ins w:id="378" w:author="Isaac Troyano Pujadas" w:date="2018-05-31T09:46:00Z"/>
          <w:sz w:val="17"/>
          <w:szCs w:val="17"/>
        </w:rPr>
      </w:pPr>
      <w:ins w:id="379" w:author="Isaac Troyano Pujadas" w:date="2018-05-31T09:46:00Z">
        <w:r w:rsidRPr="00C247D5">
          <w:rPr>
            <w:sz w:val="17"/>
            <w:szCs w:val="17"/>
          </w:rPr>
          <w:t xml:space="preserve">Range: </w:t>
        </w:r>
        <w:r w:rsidRPr="00C247D5">
          <w:rPr>
            <w:sz w:val="17"/>
            <w:szCs w:val="17"/>
            <w:highlight w:val="yellow"/>
          </w:rPr>
          <w:t>TBD</w:t>
        </w:r>
      </w:ins>
    </w:p>
    <w:p w14:paraId="4CD63505" w14:textId="77777777" w:rsidR="00625CCA" w:rsidRPr="00C247D5" w:rsidRDefault="00625CCA" w:rsidP="00625CCA">
      <w:pPr>
        <w:pStyle w:val="ListParagraph"/>
        <w:widowControl/>
        <w:numPr>
          <w:ilvl w:val="3"/>
          <w:numId w:val="14"/>
        </w:numPr>
        <w:contextualSpacing w:val="0"/>
        <w:rPr>
          <w:ins w:id="380" w:author="Isaac Troyano Pujadas" w:date="2018-05-31T09:46:00Z"/>
          <w:sz w:val="17"/>
          <w:szCs w:val="17"/>
        </w:rPr>
      </w:pPr>
      <w:ins w:id="381" w:author="Isaac Troyano Pujadas" w:date="2018-05-31T09:46:00Z">
        <w:r w:rsidRPr="00C247D5">
          <w:rPr>
            <w:sz w:val="17"/>
            <w:szCs w:val="17"/>
          </w:rPr>
          <w:t xml:space="preserve">Coding: </w:t>
        </w:r>
      </w:ins>
    </w:p>
    <w:p w14:paraId="50BCD63C" w14:textId="77777777" w:rsidR="00625CCA" w:rsidRPr="00C247D5" w:rsidRDefault="00625CCA" w:rsidP="00625CCA">
      <w:pPr>
        <w:pStyle w:val="ListParagraph"/>
        <w:widowControl/>
        <w:numPr>
          <w:ilvl w:val="4"/>
          <w:numId w:val="14"/>
        </w:numPr>
        <w:contextualSpacing w:val="0"/>
        <w:rPr>
          <w:ins w:id="382" w:author="Isaac Troyano Pujadas" w:date="2018-05-31T09:46:00Z"/>
          <w:sz w:val="17"/>
          <w:szCs w:val="17"/>
        </w:rPr>
      </w:pPr>
      <w:ins w:id="383" w:author="Isaac Troyano Pujadas" w:date="2018-05-31T09:46:00Z">
        <w:r w:rsidRPr="00C247D5">
          <w:rPr>
            <w:sz w:val="17"/>
            <w:szCs w:val="17"/>
          </w:rPr>
          <w:t>1</w:t>
        </w:r>
        <w:r>
          <w:rPr>
            <w:sz w:val="17"/>
            <w:szCs w:val="17"/>
          </w:rPr>
          <w:t>0</w:t>
        </w:r>
        <w:r w:rsidRPr="00C247D5">
          <w:rPr>
            <w:sz w:val="17"/>
            <w:szCs w:val="17"/>
          </w:rPr>
          <w:t>-bits: 0x000 to 0x</w:t>
        </w:r>
        <w:r>
          <w:rPr>
            <w:sz w:val="17"/>
            <w:szCs w:val="17"/>
          </w:rPr>
          <w:t>3</w:t>
        </w:r>
        <w:r w:rsidRPr="00C247D5">
          <w:rPr>
            <w:sz w:val="17"/>
            <w:szCs w:val="17"/>
          </w:rPr>
          <w:t>FF with Byte1[</w:t>
        </w:r>
        <w:r>
          <w:rPr>
            <w:sz w:val="17"/>
            <w:szCs w:val="17"/>
          </w:rPr>
          <w:t>1</w:t>
        </w:r>
        <w:r w:rsidRPr="00C247D5">
          <w:rPr>
            <w:sz w:val="17"/>
            <w:szCs w:val="17"/>
          </w:rPr>
          <w:t xml:space="preserve">..0] &amp; Byte2 </w:t>
        </w:r>
      </w:ins>
    </w:p>
    <w:p w14:paraId="77739855" w14:textId="77777777" w:rsidR="00625CCA" w:rsidRDefault="00625CCA" w:rsidP="00625CCA">
      <w:pPr>
        <w:rPr>
          <w:ins w:id="384" w:author="Isaac Troyano Pujadas" w:date="2018-05-31T09:46:00Z"/>
          <w:szCs w:val="20"/>
        </w:rPr>
      </w:pPr>
    </w:p>
    <w:p w14:paraId="28A7DB3C" w14:textId="77777777" w:rsidR="00625CCA" w:rsidRDefault="00625CCA" w:rsidP="00625CCA">
      <w:pPr>
        <w:rPr>
          <w:ins w:id="385" w:author="Isaac Troyano Pujadas" w:date="2018-05-31T09:46:00Z"/>
          <w:szCs w:val="20"/>
        </w:rPr>
      </w:pPr>
      <w:ins w:id="386" w:author="Isaac Troyano Pujadas" w:date="2018-05-31T09:46:00Z">
        <w:r>
          <w:rPr>
            <w:szCs w:val="20"/>
          </w:rPr>
          <w:t>Specificities:</w:t>
        </w:r>
      </w:ins>
    </w:p>
    <w:p w14:paraId="4A924511" w14:textId="77777777" w:rsidR="00625CCA" w:rsidRDefault="00625CCA" w:rsidP="00625CCA">
      <w:pPr>
        <w:pStyle w:val="ListParagraph"/>
        <w:numPr>
          <w:ilvl w:val="0"/>
          <w:numId w:val="14"/>
        </w:numPr>
        <w:rPr>
          <w:ins w:id="387" w:author="Isaac Troyano Pujadas" w:date="2018-05-31T09:46:00Z"/>
          <w:szCs w:val="20"/>
        </w:rPr>
      </w:pPr>
      <w:ins w:id="388" w:author="Isaac Troyano Pujadas" w:date="2018-05-31T09:46:00Z">
        <w:r>
          <w:rPr>
            <w:szCs w:val="20"/>
          </w:rPr>
          <w:t>AC part, HW address 0 &amp; 1:</w:t>
        </w:r>
      </w:ins>
    </w:p>
    <w:p w14:paraId="687086D3" w14:textId="77777777" w:rsidR="00625CCA" w:rsidRDefault="00625CCA" w:rsidP="00625CCA">
      <w:pPr>
        <w:pStyle w:val="ListParagraph"/>
        <w:numPr>
          <w:ilvl w:val="1"/>
          <w:numId w:val="14"/>
        </w:numPr>
        <w:rPr>
          <w:ins w:id="389" w:author="Isaac Troyano Pujadas" w:date="2018-05-31T09:46:00Z"/>
          <w:szCs w:val="20"/>
        </w:rPr>
      </w:pPr>
      <w:ins w:id="390" w:author="Isaac Troyano Pujadas" w:date="2018-05-31T09:46:00Z">
        <w:r>
          <w:rPr>
            <w:szCs w:val="20"/>
          </w:rPr>
          <w:t>all</w:t>
        </w:r>
        <w:r w:rsidRPr="00FE34F4">
          <w:rPr>
            <w:szCs w:val="20"/>
            <w:lang w:val="en-GB"/>
          </w:rPr>
          <w:t xml:space="preserve"> </w:t>
        </w:r>
        <w:r>
          <w:rPr>
            <w:szCs w:val="20"/>
            <w:lang w:val="en-GB"/>
          </w:rPr>
          <w:t xml:space="preserve">channels </w:t>
        </w:r>
        <w:r w:rsidRPr="00FE34F4">
          <w:rPr>
            <w:szCs w:val="20"/>
            <w:lang w:val="en-GB"/>
          </w:rPr>
          <w:t>(</w:t>
        </w:r>
        <w:r>
          <w:rPr>
            <w:szCs w:val="20"/>
            <w:lang w:val="en-GB"/>
          </w:rPr>
          <w:t>0 à 7</w:t>
        </w:r>
        <w:r w:rsidRPr="00FE34F4">
          <w:rPr>
            <w:szCs w:val="20"/>
            <w:lang w:val="en-GB"/>
          </w:rPr>
          <w:t xml:space="preserve">) are </w:t>
        </w:r>
        <w:r>
          <w:rPr>
            <w:szCs w:val="20"/>
            <w:lang w:val="en-GB"/>
          </w:rPr>
          <w:t>available</w:t>
        </w:r>
      </w:ins>
    </w:p>
    <w:p w14:paraId="3FF12AD6" w14:textId="77777777" w:rsidR="00625CCA" w:rsidRDefault="00625CCA" w:rsidP="00625CCA">
      <w:pPr>
        <w:pStyle w:val="ListParagraph"/>
        <w:numPr>
          <w:ilvl w:val="0"/>
          <w:numId w:val="14"/>
        </w:numPr>
        <w:rPr>
          <w:ins w:id="391" w:author="Isaac Troyano Pujadas" w:date="2018-05-31T09:46:00Z"/>
          <w:szCs w:val="20"/>
        </w:rPr>
      </w:pPr>
      <w:ins w:id="392" w:author="Isaac Troyano Pujadas" w:date="2018-05-31T09:46:00Z">
        <w:r>
          <w:rPr>
            <w:szCs w:val="20"/>
          </w:rPr>
          <w:t>DC part:</w:t>
        </w:r>
      </w:ins>
    </w:p>
    <w:p w14:paraId="220539F2" w14:textId="77777777" w:rsidR="00625CCA" w:rsidRPr="0059017C" w:rsidRDefault="00625CCA" w:rsidP="00625CCA">
      <w:pPr>
        <w:pStyle w:val="ListParagraph"/>
        <w:numPr>
          <w:ilvl w:val="1"/>
          <w:numId w:val="14"/>
        </w:numPr>
        <w:rPr>
          <w:ins w:id="393" w:author="Isaac Troyano Pujadas" w:date="2018-05-31T09:46:00Z"/>
          <w:szCs w:val="20"/>
        </w:rPr>
      </w:pPr>
      <w:ins w:id="394" w:author="Isaac Troyano Pujadas" w:date="2018-05-31T09:46:00Z">
        <w:r>
          <w:rPr>
            <w:szCs w:val="20"/>
          </w:rPr>
          <w:t xml:space="preserve">HW address 2: </w:t>
        </w:r>
        <w:r w:rsidRPr="00FE34F4">
          <w:rPr>
            <w:szCs w:val="20"/>
            <w:lang w:val="en-GB"/>
          </w:rPr>
          <w:t>only the channel</w:t>
        </w:r>
        <w:r>
          <w:rPr>
            <w:szCs w:val="20"/>
            <w:lang w:val="en-GB"/>
          </w:rPr>
          <w:t xml:space="preserve"> 0</w:t>
        </w:r>
        <w:r w:rsidRPr="00FE34F4">
          <w:rPr>
            <w:szCs w:val="20"/>
            <w:lang w:val="en-GB"/>
          </w:rPr>
          <w:t xml:space="preserve"> is available</w:t>
        </w:r>
        <w:r>
          <w:rPr>
            <w:szCs w:val="20"/>
            <w:lang w:val="en-GB"/>
          </w:rPr>
          <w:t>, t</w:t>
        </w:r>
        <w:r w:rsidRPr="00FE34F4">
          <w:rPr>
            <w:szCs w:val="20"/>
            <w:lang w:val="en-GB"/>
          </w:rPr>
          <w:t xml:space="preserve">he others </w:t>
        </w:r>
        <w:r>
          <w:rPr>
            <w:szCs w:val="20"/>
            <w:lang w:val="en-GB"/>
          </w:rPr>
          <w:t xml:space="preserve">channels </w:t>
        </w:r>
        <w:r w:rsidRPr="00FE34F4">
          <w:rPr>
            <w:szCs w:val="20"/>
            <w:lang w:val="en-GB"/>
          </w:rPr>
          <w:t xml:space="preserve">(1 to </w:t>
        </w:r>
        <w:r>
          <w:rPr>
            <w:szCs w:val="20"/>
            <w:lang w:val="en-GB"/>
          </w:rPr>
          <w:t>7</w:t>
        </w:r>
        <w:r w:rsidRPr="00FE34F4">
          <w:rPr>
            <w:szCs w:val="20"/>
            <w:lang w:val="en-GB"/>
          </w:rPr>
          <w:t>) are rejecte</w:t>
        </w:r>
        <w:r>
          <w:rPr>
            <w:szCs w:val="20"/>
            <w:lang w:val="en-GB"/>
          </w:rPr>
          <w:t>d</w:t>
        </w:r>
      </w:ins>
    </w:p>
    <w:p w14:paraId="3D8CC976" w14:textId="77777777" w:rsidR="00625CCA" w:rsidRDefault="00625CCA" w:rsidP="00625CCA">
      <w:pPr>
        <w:pStyle w:val="ListParagraph"/>
        <w:numPr>
          <w:ilvl w:val="1"/>
          <w:numId w:val="14"/>
        </w:numPr>
        <w:rPr>
          <w:ins w:id="395" w:author="Isaac Troyano Pujadas" w:date="2018-05-31T09:46:00Z"/>
          <w:szCs w:val="20"/>
        </w:rPr>
      </w:pPr>
      <w:ins w:id="396" w:author="Isaac Troyano Pujadas" w:date="2018-05-31T09:46:00Z">
        <w:r>
          <w:rPr>
            <w:szCs w:val="20"/>
          </w:rPr>
          <w:t>HW address 3: all</w:t>
        </w:r>
        <w:r w:rsidRPr="00FE34F4">
          <w:rPr>
            <w:szCs w:val="20"/>
            <w:lang w:val="en-GB"/>
          </w:rPr>
          <w:t xml:space="preserve"> </w:t>
        </w:r>
        <w:r>
          <w:rPr>
            <w:szCs w:val="20"/>
            <w:lang w:val="en-GB"/>
          </w:rPr>
          <w:t xml:space="preserve">channels </w:t>
        </w:r>
        <w:r w:rsidRPr="00FE34F4">
          <w:rPr>
            <w:szCs w:val="20"/>
            <w:lang w:val="en-GB"/>
          </w:rPr>
          <w:t>(</w:t>
        </w:r>
        <w:r>
          <w:rPr>
            <w:szCs w:val="20"/>
            <w:lang w:val="en-GB"/>
          </w:rPr>
          <w:t>0 à 7</w:t>
        </w:r>
        <w:r w:rsidRPr="00FE34F4">
          <w:rPr>
            <w:szCs w:val="20"/>
            <w:lang w:val="en-GB"/>
          </w:rPr>
          <w:t>) are rejecte</w:t>
        </w:r>
        <w:r>
          <w:rPr>
            <w:szCs w:val="20"/>
            <w:lang w:val="en-GB"/>
          </w:rPr>
          <w:t>d</w:t>
        </w:r>
      </w:ins>
    </w:p>
    <w:p w14:paraId="5D1997D2" w14:textId="77777777" w:rsidR="00625CCA" w:rsidRDefault="00625CCA" w:rsidP="00625CCA">
      <w:pPr>
        <w:rPr>
          <w:ins w:id="397" w:author="Isaac Troyano Pujadas" w:date="2018-05-31T09:46:00Z"/>
          <w:lang w:val="en-GB"/>
        </w:rPr>
      </w:pPr>
    </w:p>
    <w:p w14:paraId="39E238F8" w14:textId="15A42301" w:rsidR="00625CCA" w:rsidRPr="002219AD" w:rsidRDefault="00625CCA" w:rsidP="00625CCA">
      <w:pPr>
        <w:pStyle w:val="Heading5"/>
        <w:keepLines/>
        <w:widowControl/>
        <w:suppressAutoHyphens w:val="0"/>
        <w:spacing w:before="200" w:line="276" w:lineRule="auto"/>
        <w:jc w:val="left"/>
        <w:rPr>
          <w:ins w:id="398" w:author="Isaac Troyano Pujadas" w:date="2018-05-31T09:46:00Z"/>
          <w:lang w:val="en-GB"/>
        </w:rPr>
      </w:pPr>
      <w:ins w:id="399" w:author="Isaac Troyano Pujadas" w:date="2018-05-31T09:46:00Z">
        <w:r>
          <w:rPr>
            <w:lang w:val="en-GB"/>
          </w:rPr>
          <w:t>ANS</w:t>
        </w:r>
        <w:r w:rsidRPr="002219AD">
          <w:rPr>
            <w:lang w:val="en-GB"/>
          </w:rPr>
          <w:t>:</w:t>
        </w:r>
        <w:r w:rsidR="00FB7763">
          <w:rPr>
            <w:lang w:val="en-GB"/>
          </w:rPr>
          <w:t xml:space="preserve"> Set DAC </w:t>
        </w:r>
      </w:ins>
      <w:ins w:id="400" w:author="Isaac Troyano Pujadas" w:date="2018-05-31T10:04:00Z">
        <w:r w:rsidR="00FB7763">
          <w:rPr>
            <w:lang w:val="en-GB"/>
          </w:rPr>
          <w:t>offset</w:t>
        </w:r>
      </w:ins>
    </w:p>
    <w:p w14:paraId="36B0483A" w14:textId="77777777" w:rsidR="00625CCA" w:rsidRPr="00FE34F4" w:rsidRDefault="00625CCA" w:rsidP="00625CCA">
      <w:pPr>
        <w:pStyle w:val="ListParagraph"/>
        <w:widowControl/>
        <w:numPr>
          <w:ilvl w:val="1"/>
          <w:numId w:val="14"/>
        </w:numPr>
        <w:contextualSpacing w:val="0"/>
        <w:rPr>
          <w:ins w:id="401" w:author="Isaac Troyano Pujadas" w:date="2018-05-31T09:46:00Z"/>
          <w:szCs w:val="20"/>
        </w:rPr>
      </w:pPr>
      <w:ins w:id="402" w:author="Isaac Troyano Pujadas" w:date="2018-05-31T09:46:00Z">
        <w:r w:rsidRPr="00FE34F4">
          <w:rPr>
            <w:szCs w:val="20"/>
          </w:rPr>
          <w:t>Description: answer error about set DAC level request</w:t>
        </w:r>
      </w:ins>
    </w:p>
    <w:p w14:paraId="23CFB383" w14:textId="17063215" w:rsidR="00625CCA" w:rsidRPr="00FE34F4" w:rsidRDefault="00625CCA" w:rsidP="00625CCA">
      <w:pPr>
        <w:pStyle w:val="ListParagraph"/>
        <w:widowControl/>
        <w:numPr>
          <w:ilvl w:val="1"/>
          <w:numId w:val="14"/>
        </w:numPr>
        <w:contextualSpacing w:val="0"/>
        <w:rPr>
          <w:ins w:id="403" w:author="Isaac Troyano Pujadas" w:date="2018-05-31T09:46:00Z"/>
          <w:szCs w:val="20"/>
        </w:rPr>
      </w:pPr>
      <w:ins w:id="404" w:author="Isaac Troyano Pujadas" w:date="2018-05-31T09:46:00Z">
        <w:r w:rsidRPr="00FE34F4">
          <w:rPr>
            <w:szCs w:val="20"/>
          </w:rPr>
          <w:t xml:space="preserve">Command ID: </w:t>
        </w:r>
        <w:r w:rsidR="00486A91">
          <w:rPr>
            <w:b/>
            <w:szCs w:val="20"/>
          </w:rPr>
          <w:t>0x0</w:t>
        </w:r>
      </w:ins>
      <w:ins w:id="405" w:author="Isaac Troyano Pujadas" w:date="2018-05-31T13:33:00Z">
        <w:r w:rsidR="00486A91">
          <w:rPr>
            <w:b/>
            <w:szCs w:val="20"/>
          </w:rPr>
          <w:t>5</w:t>
        </w:r>
      </w:ins>
    </w:p>
    <w:p w14:paraId="72266547" w14:textId="77777777" w:rsidR="00625CCA" w:rsidRPr="00FE34F4" w:rsidRDefault="00625CCA" w:rsidP="00625CCA">
      <w:pPr>
        <w:pStyle w:val="ListParagraph"/>
        <w:widowControl/>
        <w:numPr>
          <w:ilvl w:val="1"/>
          <w:numId w:val="14"/>
        </w:numPr>
        <w:contextualSpacing w:val="0"/>
        <w:rPr>
          <w:ins w:id="406" w:author="Isaac Troyano Pujadas" w:date="2018-05-31T09:46:00Z"/>
          <w:szCs w:val="20"/>
        </w:rPr>
      </w:pPr>
      <w:ins w:id="407" w:author="Isaac Troyano Pujadas" w:date="2018-05-31T09:46:00Z">
        <w:r w:rsidRPr="00FE34F4">
          <w:rPr>
            <w:szCs w:val="20"/>
          </w:rPr>
          <w:t>Frame number: 1</w:t>
        </w:r>
      </w:ins>
    </w:p>
    <w:p w14:paraId="460859F1" w14:textId="77777777" w:rsidR="00625CCA" w:rsidRPr="00FE34F4" w:rsidRDefault="00625CCA" w:rsidP="00625CCA">
      <w:pPr>
        <w:pStyle w:val="ListParagraph"/>
        <w:widowControl/>
        <w:numPr>
          <w:ilvl w:val="1"/>
          <w:numId w:val="14"/>
        </w:numPr>
        <w:contextualSpacing w:val="0"/>
        <w:rPr>
          <w:ins w:id="408" w:author="Isaac Troyano Pujadas" w:date="2018-05-31T09:46:00Z"/>
          <w:szCs w:val="20"/>
        </w:rPr>
      </w:pPr>
      <w:ins w:id="409" w:author="Isaac Troyano Pujadas" w:date="2018-05-31T09:46:00Z">
        <w:r w:rsidRPr="00FE34F4">
          <w:rPr>
            <w:szCs w:val="20"/>
          </w:rPr>
          <w:t>Parameters: 1 byte</w:t>
        </w:r>
      </w:ins>
    </w:p>
    <w:p w14:paraId="496F43D9" w14:textId="77777777" w:rsidR="00625CCA" w:rsidRDefault="00625CCA" w:rsidP="00625CCA">
      <w:pPr>
        <w:ind w:left="708" w:hanging="708"/>
        <w:rPr>
          <w:ins w:id="410" w:author="Isaac Troyano Pujadas" w:date="2018-05-31T09:46:00Z"/>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625CCA" w:rsidRPr="00C247D5" w14:paraId="00DE33DC" w14:textId="77777777" w:rsidTr="00264C7F">
        <w:trPr>
          <w:ins w:id="411" w:author="Isaac Troyano Pujadas" w:date="2018-05-31T09:46:00Z"/>
        </w:trPr>
        <w:tc>
          <w:tcPr>
            <w:tcW w:w="9576" w:type="dxa"/>
            <w:gridSpan w:val="7"/>
          </w:tcPr>
          <w:p w14:paraId="4C8AB8BE" w14:textId="77777777" w:rsidR="00625CCA" w:rsidRPr="00C247D5" w:rsidRDefault="00625CCA" w:rsidP="00264C7F">
            <w:pPr>
              <w:jc w:val="center"/>
              <w:rPr>
                <w:ins w:id="412" w:author="Isaac Troyano Pujadas" w:date="2018-05-31T09:46:00Z"/>
              </w:rPr>
            </w:pPr>
            <w:ins w:id="413" w:author="Isaac Troyano Pujadas" w:date="2018-05-31T09:46:00Z">
              <w:r w:rsidRPr="00C247D5">
                <w:t>Data field</w:t>
              </w:r>
            </w:ins>
          </w:p>
        </w:tc>
      </w:tr>
      <w:tr w:rsidR="00625CCA" w:rsidRPr="00C247D5" w14:paraId="486CE5D6" w14:textId="77777777" w:rsidTr="00264C7F">
        <w:trPr>
          <w:trHeight w:val="155"/>
          <w:ins w:id="414" w:author="Isaac Troyano Pujadas" w:date="2018-05-31T09:46:00Z"/>
        </w:trPr>
        <w:tc>
          <w:tcPr>
            <w:tcW w:w="1368" w:type="dxa"/>
          </w:tcPr>
          <w:p w14:paraId="67782270" w14:textId="77777777" w:rsidR="00625CCA" w:rsidRPr="00C247D5" w:rsidRDefault="00625CCA" w:rsidP="00264C7F">
            <w:pPr>
              <w:jc w:val="center"/>
              <w:rPr>
                <w:ins w:id="415" w:author="Isaac Troyano Pujadas" w:date="2018-05-31T09:46:00Z"/>
              </w:rPr>
            </w:pPr>
            <w:ins w:id="416" w:author="Isaac Troyano Pujadas" w:date="2018-05-31T09:46:00Z">
              <w:r w:rsidRPr="00C247D5">
                <w:t>Byte 1</w:t>
              </w:r>
            </w:ins>
          </w:p>
        </w:tc>
        <w:tc>
          <w:tcPr>
            <w:tcW w:w="1368" w:type="dxa"/>
          </w:tcPr>
          <w:p w14:paraId="06CE0047" w14:textId="77777777" w:rsidR="00625CCA" w:rsidRPr="00C247D5" w:rsidRDefault="00625CCA" w:rsidP="00264C7F">
            <w:pPr>
              <w:jc w:val="center"/>
              <w:rPr>
                <w:ins w:id="417" w:author="Isaac Troyano Pujadas" w:date="2018-05-31T09:46:00Z"/>
              </w:rPr>
            </w:pPr>
            <w:ins w:id="418" w:author="Isaac Troyano Pujadas" w:date="2018-05-31T09:46:00Z">
              <w:r w:rsidRPr="00C247D5">
                <w:t>Byte 2</w:t>
              </w:r>
            </w:ins>
          </w:p>
        </w:tc>
        <w:tc>
          <w:tcPr>
            <w:tcW w:w="1368" w:type="dxa"/>
          </w:tcPr>
          <w:p w14:paraId="27ED5DB7" w14:textId="77777777" w:rsidR="00625CCA" w:rsidRPr="00C247D5" w:rsidRDefault="00625CCA" w:rsidP="00264C7F">
            <w:pPr>
              <w:jc w:val="center"/>
              <w:rPr>
                <w:ins w:id="419" w:author="Isaac Troyano Pujadas" w:date="2018-05-31T09:46:00Z"/>
              </w:rPr>
            </w:pPr>
            <w:ins w:id="420" w:author="Isaac Troyano Pujadas" w:date="2018-05-31T09:46:00Z">
              <w:r w:rsidRPr="00C247D5">
                <w:t>Byte 3</w:t>
              </w:r>
            </w:ins>
          </w:p>
        </w:tc>
        <w:tc>
          <w:tcPr>
            <w:tcW w:w="1368" w:type="dxa"/>
          </w:tcPr>
          <w:p w14:paraId="5830F89D" w14:textId="77777777" w:rsidR="00625CCA" w:rsidRPr="00C247D5" w:rsidRDefault="00625CCA" w:rsidP="00264C7F">
            <w:pPr>
              <w:jc w:val="center"/>
              <w:rPr>
                <w:ins w:id="421" w:author="Isaac Troyano Pujadas" w:date="2018-05-31T09:46:00Z"/>
              </w:rPr>
            </w:pPr>
            <w:ins w:id="422" w:author="Isaac Troyano Pujadas" w:date="2018-05-31T09:46:00Z">
              <w:r w:rsidRPr="00C247D5">
                <w:t>Byte 4</w:t>
              </w:r>
            </w:ins>
          </w:p>
        </w:tc>
        <w:tc>
          <w:tcPr>
            <w:tcW w:w="1368" w:type="dxa"/>
          </w:tcPr>
          <w:p w14:paraId="69BE95A5" w14:textId="77777777" w:rsidR="00625CCA" w:rsidRPr="00C247D5" w:rsidRDefault="00625CCA" w:rsidP="00264C7F">
            <w:pPr>
              <w:jc w:val="center"/>
              <w:rPr>
                <w:ins w:id="423" w:author="Isaac Troyano Pujadas" w:date="2018-05-31T09:46:00Z"/>
              </w:rPr>
            </w:pPr>
            <w:ins w:id="424" w:author="Isaac Troyano Pujadas" w:date="2018-05-31T09:46:00Z">
              <w:r w:rsidRPr="00C247D5">
                <w:t>Byte 5</w:t>
              </w:r>
            </w:ins>
          </w:p>
        </w:tc>
        <w:tc>
          <w:tcPr>
            <w:tcW w:w="1368" w:type="dxa"/>
          </w:tcPr>
          <w:p w14:paraId="4F7FC963" w14:textId="77777777" w:rsidR="00625CCA" w:rsidRPr="00C247D5" w:rsidRDefault="00625CCA" w:rsidP="00264C7F">
            <w:pPr>
              <w:jc w:val="center"/>
              <w:rPr>
                <w:ins w:id="425" w:author="Isaac Troyano Pujadas" w:date="2018-05-31T09:46:00Z"/>
              </w:rPr>
            </w:pPr>
            <w:ins w:id="426" w:author="Isaac Troyano Pujadas" w:date="2018-05-31T09:46:00Z">
              <w:r w:rsidRPr="00C247D5">
                <w:t>Byte 6</w:t>
              </w:r>
            </w:ins>
          </w:p>
        </w:tc>
        <w:tc>
          <w:tcPr>
            <w:tcW w:w="1368" w:type="dxa"/>
          </w:tcPr>
          <w:p w14:paraId="745DAAC3" w14:textId="77777777" w:rsidR="00625CCA" w:rsidRPr="00C247D5" w:rsidRDefault="00625CCA" w:rsidP="00264C7F">
            <w:pPr>
              <w:jc w:val="center"/>
              <w:rPr>
                <w:ins w:id="427" w:author="Isaac Troyano Pujadas" w:date="2018-05-31T09:46:00Z"/>
              </w:rPr>
            </w:pPr>
            <w:ins w:id="428" w:author="Isaac Troyano Pujadas" w:date="2018-05-31T09:46:00Z">
              <w:r w:rsidRPr="00C247D5">
                <w:t xml:space="preserve">Byte 7 </w:t>
              </w:r>
            </w:ins>
          </w:p>
        </w:tc>
      </w:tr>
      <w:tr w:rsidR="00625CCA" w:rsidRPr="00C247D5" w14:paraId="1B86E5A2" w14:textId="77777777" w:rsidTr="00264C7F">
        <w:trPr>
          <w:trHeight w:val="826"/>
          <w:ins w:id="429" w:author="Isaac Troyano Pujadas" w:date="2018-05-31T09:46:00Z"/>
        </w:trPr>
        <w:tc>
          <w:tcPr>
            <w:tcW w:w="1368" w:type="dxa"/>
            <w:vAlign w:val="center"/>
          </w:tcPr>
          <w:p w14:paraId="14BA2B45" w14:textId="77777777" w:rsidR="00625CCA" w:rsidRPr="00C247D5" w:rsidRDefault="00625CCA" w:rsidP="00264C7F">
            <w:pPr>
              <w:tabs>
                <w:tab w:val="left" w:pos="993"/>
              </w:tabs>
              <w:jc w:val="center"/>
              <w:rPr>
                <w:ins w:id="430" w:author="Isaac Troyano Pujadas" w:date="2018-05-31T09:46:00Z"/>
              </w:rPr>
            </w:pPr>
            <w:ins w:id="431" w:author="Isaac Troyano Pujadas" w:date="2018-05-31T09:46:00Z">
              <w:r>
                <w:t>Error code</w:t>
              </w:r>
            </w:ins>
          </w:p>
        </w:tc>
        <w:tc>
          <w:tcPr>
            <w:tcW w:w="1368" w:type="dxa"/>
            <w:vAlign w:val="center"/>
          </w:tcPr>
          <w:p w14:paraId="451AB874" w14:textId="77777777" w:rsidR="00625CCA" w:rsidRPr="00C247D5" w:rsidRDefault="00625CCA" w:rsidP="00264C7F">
            <w:pPr>
              <w:tabs>
                <w:tab w:val="left" w:pos="993"/>
              </w:tabs>
              <w:jc w:val="center"/>
              <w:rPr>
                <w:ins w:id="432" w:author="Isaac Troyano Pujadas" w:date="2018-05-31T09:46:00Z"/>
              </w:rPr>
            </w:pPr>
            <w:ins w:id="433" w:author="Isaac Troyano Pujadas" w:date="2018-05-31T09:46:00Z">
              <w:r>
                <w:t>NA</w:t>
              </w:r>
            </w:ins>
          </w:p>
        </w:tc>
        <w:tc>
          <w:tcPr>
            <w:tcW w:w="1368" w:type="dxa"/>
            <w:vAlign w:val="center"/>
          </w:tcPr>
          <w:p w14:paraId="2D23116F" w14:textId="77777777" w:rsidR="00625CCA" w:rsidRPr="00C247D5" w:rsidRDefault="00625CCA" w:rsidP="00264C7F">
            <w:pPr>
              <w:jc w:val="center"/>
              <w:rPr>
                <w:ins w:id="434" w:author="Isaac Troyano Pujadas" w:date="2018-05-31T09:46:00Z"/>
              </w:rPr>
            </w:pPr>
            <w:ins w:id="435" w:author="Isaac Troyano Pujadas" w:date="2018-05-31T09:46:00Z">
              <w:r>
                <w:t>NA</w:t>
              </w:r>
            </w:ins>
          </w:p>
        </w:tc>
        <w:tc>
          <w:tcPr>
            <w:tcW w:w="1368" w:type="dxa"/>
            <w:vAlign w:val="center"/>
          </w:tcPr>
          <w:p w14:paraId="35609A41" w14:textId="77777777" w:rsidR="00625CCA" w:rsidRPr="00C247D5" w:rsidRDefault="00625CCA" w:rsidP="00264C7F">
            <w:pPr>
              <w:jc w:val="center"/>
              <w:rPr>
                <w:ins w:id="436" w:author="Isaac Troyano Pujadas" w:date="2018-05-31T09:46:00Z"/>
              </w:rPr>
            </w:pPr>
            <w:ins w:id="437" w:author="Isaac Troyano Pujadas" w:date="2018-05-31T09:46:00Z">
              <w:r w:rsidRPr="00C247D5">
                <w:t>NA</w:t>
              </w:r>
            </w:ins>
          </w:p>
        </w:tc>
        <w:tc>
          <w:tcPr>
            <w:tcW w:w="1368" w:type="dxa"/>
            <w:vAlign w:val="center"/>
          </w:tcPr>
          <w:p w14:paraId="560A7BAA" w14:textId="77777777" w:rsidR="00625CCA" w:rsidRPr="00C247D5" w:rsidRDefault="00625CCA" w:rsidP="00264C7F">
            <w:pPr>
              <w:jc w:val="center"/>
              <w:rPr>
                <w:ins w:id="438" w:author="Isaac Troyano Pujadas" w:date="2018-05-31T09:46:00Z"/>
              </w:rPr>
            </w:pPr>
            <w:ins w:id="439" w:author="Isaac Troyano Pujadas" w:date="2018-05-31T09:46:00Z">
              <w:r w:rsidRPr="00C247D5">
                <w:t>NA</w:t>
              </w:r>
            </w:ins>
          </w:p>
        </w:tc>
        <w:tc>
          <w:tcPr>
            <w:tcW w:w="1368" w:type="dxa"/>
            <w:vAlign w:val="center"/>
          </w:tcPr>
          <w:p w14:paraId="6B37109B" w14:textId="77777777" w:rsidR="00625CCA" w:rsidRPr="00C247D5" w:rsidRDefault="00625CCA" w:rsidP="00264C7F">
            <w:pPr>
              <w:jc w:val="center"/>
              <w:rPr>
                <w:ins w:id="440" w:author="Isaac Troyano Pujadas" w:date="2018-05-31T09:46:00Z"/>
              </w:rPr>
            </w:pPr>
            <w:ins w:id="441" w:author="Isaac Troyano Pujadas" w:date="2018-05-31T09:46:00Z">
              <w:r w:rsidRPr="00C247D5">
                <w:t>NA</w:t>
              </w:r>
            </w:ins>
          </w:p>
        </w:tc>
        <w:tc>
          <w:tcPr>
            <w:tcW w:w="1368" w:type="dxa"/>
            <w:vAlign w:val="center"/>
          </w:tcPr>
          <w:p w14:paraId="3A850112" w14:textId="77777777" w:rsidR="00625CCA" w:rsidRPr="00C247D5" w:rsidRDefault="00625CCA" w:rsidP="00264C7F">
            <w:pPr>
              <w:jc w:val="center"/>
              <w:rPr>
                <w:ins w:id="442" w:author="Isaac Troyano Pujadas" w:date="2018-05-31T09:46:00Z"/>
              </w:rPr>
            </w:pPr>
            <w:ins w:id="443" w:author="Isaac Troyano Pujadas" w:date="2018-05-31T09:46:00Z">
              <w:r w:rsidRPr="00C247D5">
                <w:t>NA</w:t>
              </w:r>
            </w:ins>
          </w:p>
        </w:tc>
      </w:tr>
    </w:tbl>
    <w:p w14:paraId="21244661" w14:textId="77777777" w:rsidR="00625CCA" w:rsidRPr="0027681A" w:rsidRDefault="00625CCA" w:rsidP="00625CCA">
      <w:pPr>
        <w:rPr>
          <w:ins w:id="444" w:author="Isaac Troyano Pujadas" w:date="2018-05-31T09:46:00Z"/>
          <w:lang w:val="en-GB"/>
        </w:rPr>
      </w:pPr>
    </w:p>
    <w:p w14:paraId="07ACB881" w14:textId="77777777" w:rsidR="00625CCA" w:rsidRPr="00AD7973" w:rsidRDefault="00625CCA" w:rsidP="00625CCA">
      <w:pPr>
        <w:pStyle w:val="ListParagraph"/>
        <w:widowControl/>
        <w:numPr>
          <w:ilvl w:val="2"/>
          <w:numId w:val="14"/>
        </w:numPr>
        <w:contextualSpacing w:val="0"/>
        <w:rPr>
          <w:ins w:id="445" w:author="Isaac Troyano Pujadas" w:date="2018-05-31T09:46:00Z"/>
          <w:b/>
          <w:sz w:val="17"/>
          <w:szCs w:val="17"/>
        </w:rPr>
      </w:pPr>
      <w:ins w:id="446" w:author="Isaac Troyano Pujadas" w:date="2018-05-31T09:46:00Z">
        <w:r w:rsidRPr="00AD7973">
          <w:rPr>
            <w:b/>
            <w:sz w:val="17"/>
            <w:szCs w:val="17"/>
          </w:rPr>
          <w:t>Byte 1: Error code :</w:t>
        </w:r>
      </w:ins>
    </w:p>
    <w:p w14:paraId="082EE85C" w14:textId="49DB5BFF" w:rsidR="00625CCA" w:rsidRDefault="009E3C9A" w:rsidP="00625CCA">
      <w:pPr>
        <w:pStyle w:val="ListParagraph"/>
        <w:widowControl/>
        <w:numPr>
          <w:ilvl w:val="3"/>
          <w:numId w:val="14"/>
        </w:numPr>
        <w:contextualSpacing w:val="0"/>
        <w:rPr>
          <w:ins w:id="447" w:author="Isaac Troyano Pujadas" w:date="2018-05-31T09:46:00Z"/>
          <w:sz w:val="17"/>
          <w:szCs w:val="17"/>
        </w:rPr>
      </w:pPr>
      <w:ins w:id="448" w:author="Isaac Troyano Pujadas" w:date="2018-05-31T10:14:00Z">
        <w:r>
          <w:rPr>
            <w:sz w:val="17"/>
            <w:szCs w:val="17"/>
          </w:rPr>
          <w:t>0x0</w:t>
        </w:r>
      </w:ins>
      <w:ins w:id="449" w:author="Isaac Troyano Pujadas" w:date="2018-05-31T09:46:00Z">
        <w:r w:rsidR="00625CCA" w:rsidRPr="00C247D5">
          <w:rPr>
            <w:sz w:val="17"/>
            <w:szCs w:val="17"/>
          </w:rPr>
          <w:t>0 : acknowledge (no error)</w:t>
        </w:r>
      </w:ins>
    </w:p>
    <w:p w14:paraId="0A94CD71" w14:textId="7F65180E" w:rsidR="00625CCA" w:rsidRDefault="009E3C9A" w:rsidP="00625CCA">
      <w:pPr>
        <w:pStyle w:val="ListParagraph"/>
        <w:widowControl/>
        <w:numPr>
          <w:ilvl w:val="3"/>
          <w:numId w:val="14"/>
        </w:numPr>
        <w:contextualSpacing w:val="0"/>
        <w:rPr>
          <w:ins w:id="450" w:author="Isaac Troyano Pujadas" w:date="2018-05-31T09:46:00Z"/>
          <w:sz w:val="17"/>
          <w:szCs w:val="17"/>
        </w:rPr>
      </w:pPr>
      <w:ins w:id="451" w:author="Isaac Troyano Pujadas" w:date="2018-05-31T10:14:00Z">
        <w:r>
          <w:rPr>
            <w:sz w:val="17"/>
            <w:szCs w:val="17"/>
          </w:rPr>
          <w:t>0x0</w:t>
        </w:r>
      </w:ins>
      <w:ins w:id="452" w:author="Isaac Troyano Pujadas" w:date="2018-05-31T09:46:00Z">
        <w:r w:rsidR="00625CCA">
          <w:rPr>
            <w:sz w:val="17"/>
            <w:szCs w:val="17"/>
          </w:rPr>
          <w:t>1 : out of range or forbidden (DC) DAC channel</w:t>
        </w:r>
      </w:ins>
    </w:p>
    <w:p w14:paraId="099A2E7D" w14:textId="2ECEABF3" w:rsidR="00625CCA" w:rsidRDefault="009E3C9A" w:rsidP="00625CCA">
      <w:pPr>
        <w:pStyle w:val="ListParagraph"/>
        <w:widowControl/>
        <w:numPr>
          <w:ilvl w:val="3"/>
          <w:numId w:val="14"/>
        </w:numPr>
        <w:contextualSpacing w:val="0"/>
        <w:rPr>
          <w:ins w:id="453" w:author="Isaac Troyano Pujadas" w:date="2018-05-31T09:46:00Z"/>
          <w:sz w:val="17"/>
          <w:szCs w:val="17"/>
        </w:rPr>
      </w:pPr>
      <w:ins w:id="454" w:author="Isaac Troyano Pujadas" w:date="2018-05-31T10:14:00Z">
        <w:r>
          <w:rPr>
            <w:sz w:val="17"/>
            <w:szCs w:val="17"/>
          </w:rPr>
          <w:t>0x0</w:t>
        </w:r>
      </w:ins>
      <w:ins w:id="455" w:author="Isaac Troyano Pujadas" w:date="2018-05-31T09:46:00Z">
        <w:r w:rsidR="00625CCA">
          <w:rPr>
            <w:sz w:val="17"/>
            <w:szCs w:val="17"/>
          </w:rPr>
          <w:t xml:space="preserve">2 : out of range </w:t>
        </w:r>
      </w:ins>
      <w:ins w:id="456" w:author="Isaac Troyano Pujadas" w:date="2018-05-31T10:04:00Z">
        <w:r w:rsidR="004646D0">
          <w:rPr>
            <w:sz w:val="17"/>
            <w:szCs w:val="17"/>
          </w:rPr>
          <w:t xml:space="preserve">offset </w:t>
        </w:r>
      </w:ins>
      <w:ins w:id="457" w:author="Isaac Troyano Pujadas" w:date="2018-05-31T09:46:00Z">
        <w:r w:rsidR="00625CCA">
          <w:rPr>
            <w:sz w:val="17"/>
            <w:szCs w:val="17"/>
          </w:rPr>
          <w:t>value</w:t>
        </w:r>
      </w:ins>
    </w:p>
    <w:p w14:paraId="7AF61AFE" w14:textId="4ECA819E" w:rsidR="00625CCA" w:rsidRDefault="009E3C9A" w:rsidP="00625CCA">
      <w:pPr>
        <w:pStyle w:val="ListParagraph"/>
        <w:widowControl/>
        <w:numPr>
          <w:ilvl w:val="3"/>
          <w:numId w:val="14"/>
        </w:numPr>
        <w:contextualSpacing w:val="0"/>
        <w:rPr>
          <w:ins w:id="458" w:author="Isaac Troyano Pujadas" w:date="2018-05-31T09:46:00Z"/>
          <w:sz w:val="17"/>
          <w:szCs w:val="17"/>
        </w:rPr>
      </w:pPr>
      <w:ins w:id="459" w:author="Isaac Troyano Pujadas" w:date="2018-05-31T10:14:00Z">
        <w:r>
          <w:rPr>
            <w:sz w:val="17"/>
            <w:szCs w:val="17"/>
          </w:rPr>
          <w:t>0x90</w:t>
        </w:r>
      </w:ins>
      <w:ins w:id="460" w:author="Isaac Troyano Pujadas" w:date="2018-05-31T09:46:00Z">
        <w:r w:rsidR="00625CCA">
          <w:rPr>
            <w:sz w:val="17"/>
            <w:szCs w:val="17"/>
          </w:rPr>
          <w:t xml:space="preserve"> : </w:t>
        </w:r>
      </w:ins>
      <w:ins w:id="461" w:author="Isaac Troyano Pujadas" w:date="2018-05-31T10:04:00Z">
        <w:r w:rsidR="004646D0">
          <w:rPr>
            <w:sz w:val="17"/>
            <w:szCs w:val="17"/>
          </w:rPr>
          <w:t>EEPROM error</w:t>
        </w:r>
      </w:ins>
    </w:p>
    <w:p w14:paraId="4E767B35" w14:textId="77777777" w:rsidR="00625CCA" w:rsidRDefault="00625CCA">
      <w:pPr>
        <w:widowControl/>
        <w:suppressAutoHyphens w:val="0"/>
        <w:spacing w:after="200" w:line="276" w:lineRule="auto"/>
        <w:jc w:val="left"/>
        <w:rPr>
          <w:ins w:id="462" w:author="Isaac Troyano Pujadas" w:date="2018-05-31T09:46:00Z"/>
          <w:lang w:val="en-GB"/>
        </w:rPr>
      </w:pPr>
    </w:p>
    <w:p w14:paraId="326180B0" w14:textId="77777777" w:rsidR="00625CCA" w:rsidRDefault="00625CCA">
      <w:pPr>
        <w:widowControl/>
        <w:suppressAutoHyphens w:val="0"/>
        <w:spacing w:after="200" w:line="276" w:lineRule="auto"/>
        <w:jc w:val="left"/>
        <w:rPr>
          <w:ins w:id="463" w:author="Isaac Troyano Pujadas" w:date="2018-05-31T09:46:00Z"/>
          <w:lang w:val="en-GB"/>
        </w:rPr>
      </w:pPr>
    </w:p>
    <w:p w14:paraId="6192B102" w14:textId="77777777" w:rsidR="00625CCA" w:rsidRDefault="00625CCA">
      <w:pPr>
        <w:widowControl/>
        <w:suppressAutoHyphens w:val="0"/>
        <w:spacing w:after="200" w:line="276" w:lineRule="auto"/>
        <w:jc w:val="left"/>
        <w:rPr>
          <w:ins w:id="464" w:author="Isaac Troyano Pujadas" w:date="2018-05-31T09:46:00Z"/>
          <w:lang w:val="en-GB"/>
        </w:rPr>
      </w:pPr>
    </w:p>
    <w:p w14:paraId="539D8818" w14:textId="77777777" w:rsidR="00625CCA" w:rsidRDefault="00625CCA">
      <w:pPr>
        <w:widowControl/>
        <w:suppressAutoHyphens w:val="0"/>
        <w:spacing w:after="200" w:line="276" w:lineRule="auto"/>
        <w:jc w:val="left"/>
        <w:rPr>
          <w:ins w:id="465" w:author="Isaac Troyano Pujadas" w:date="2018-05-31T09:46:00Z"/>
          <w:lang w:val="en-GB"/>
        </w:rPr>
      </w:pPr>
    </w:p>
    <w:p w14:paraId="7236720D" w14:textId="1585D92C" w:rsidR="0035707D" w:rsidRDefault="0035707D">
      <w:pPr>
        <w:widowControl/>
        <w:suppressAutoHyphens w:val="0"/>
        <w:spacing w:after="200" w:line="276" w:lineRule="auto"/>
        <w:jc w:val="left"/>
        <w:rPr>
          <w:ins w:id="466" w:author="Yannick Favre" w:date="2015-06-08T11:25:00Z"/>
          <w:lang w:val="en-GB"/>
        </w:rPr>
      </w:pPr>
      <w:ins w:id="467" w:author="Yannick Favre" w:date="2015-06-08T11:25:00Z">
        <w:del w:id="468" w:author="Isaac Troyano Pujadas" w:date="2018-05-31T09:46:00Z">
          <w:r w:rsidDel="00625CCA">
            <w:rPr>
              <w:lang w:val="en-GB"/>
            </w:rPr>
            <w:br w:type="page"/>
          </w:r>
        </w:del>
      </w:ins>
    </w:p>
    <w:p w14:paraId="4AE9307F" w14:textId="77777777" w:rsidR="007A5729" w:rsidRPr="0027681A" w:rsidRDefault="007A5729" w:rsidP="007A5729">
      <w:pPr>
        <w:rPr>
          <w:lang w:val="en-GB"/>
        </w:rPr>
      </w:pPr>
    </w:p>
    <w:p w14:paraId="2DC2489F" w14:textId="0F297D03" w:rsidR="007A5729" w:rsidRPr="002219AD" w:rsidRDefault="007A5729" w:rsidP="007A5729">
      <w:pPr>
        <w:pStyle w:val="Heading5"/>
        <w:keepLines/>
        <w:widowControl/>
        <w:suppressAutoHyphens w:val="0"/>
        <w:spacing w:before="200" w:line="276" w:lineRule="auto"/>
        <w:jc w:val="left"/>
        <w:rPr>
          <w:lang w:val="en-GB"/>
        </w:rPr>
      </w:pPr>
      <w:bookmarkStart w:id="469" w:name="_Toc418758707"/>
      <w:r w:rsidRPr="002219AD">
        <w:rPr>
          <w:lang w:val="en-GB"/>
        </w:rPr>
        <w:lastRenderedPageBreak/>
        <w:t>REQ:</w:t>
      </w:r>
      <w:bookmarkStart w:id="470" w:name="_Toc408496451"/>
      <w:bookmarkStart w:id="471" w:name="_Toc408496768"/>
      <w:bookmarkStart w:id="472" w:name="_Toc408496952"/>
      <w:bookmarkStart w:id="473" w:name="_Toc408497250"/>
      <w:bookmarkStart w:id="474" w:name="_Toc408497890"/>
      <w:bookmarkStart w:id="475" w:name="_Toc408496452"/>
      <w:bookmarkStart w:id="476" w:name="_Toc408496769"/>
      <w:bookmarkStart w:id="477" w:name="_Toc408496953"/>
      <w:bookmarkStart w:id="478" w:name="_Toc408497251"/>
      <w:bookmarkStart w:id="479" w:name="_Toc408497891"/>
      <w:bookmarkStart w:id="480" w:name="_Toc408496453"/>
      <w:bookmarkStart w:id="481" w:name="_Toc408496770"/>
      <w:bookmarkStart w:id="482" w:name="_Toc408496954"/>
      <w:bookmarkStart w:id="483" w:name="_Toc408497252"/>
      <w:bookmarkStart w:id="484" w:name="_Toc408497892"/>
      <w:bookmarkStart w:id="485" w:name="_Toc408496454"/>
      <w:bookmarkStart w:id="486" w:name="_Toc408496771"/>
      <w:bookmarkStart w:id="487" w:name="_Toc408496955"/>
      <w:bookmarkStart w:id="488" w:name="_Toc408497253"/>
      <w:bookmarkStart w:id="489" w:name="_Toc408497893"/>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r>
        <w:rPr>
          <w:lang w:val="en-GB"/>
        </w:rPr>
        <w:t xml:space="preserve"> </w:t>
      </w:r>
      <w:bookmarkEnd w:id="469"/>
      <w:r w:rsidR="000E1A97">
        <w:rPr>
          <w:lang w:val="en-GB"/>
        </w:rPr>
        <w:t xml:space="preserve">Set </w:t>
      </w:r>
      <w:r w:rsidR="006605D9">
        <w:rPr>
          <w:lang w:val="en-GB"/>
        </w:rPr>
        <w:t>LED</w:t>
      </w:r>
    </w:p>
    <w:p w14:paraId="1168C4D2" w14:textId="77777777" w:rsidR="007A5729" w:rsidRPr="00FE34F4" w:rsidRDefault="007A5729" w:rsidP="007A5729">
      <w:pPr>
        <w:pStyle w:val="ListParagraph"/>
        <w:widowControl/>
        <w:numPr>
          <w:ilvl w:val="1"/>
          <w:numId w:val="14"/>
        </w:numPr>
        <w:contextualSpacing w:val="0"/>
        <w:rPr>
          <w:szCs w:val="20"/>
        </w:rPr>
      </w:pPr>
      <w:r w:rsidRPr="00FE34F4">
        <w:rPr>
          <w:szCs w:val="20"/>
        </w:rPr>
        <w:t>Description: request to turn On/Off LED</w:t>
      </w:r>
    </w:p>
    <w:p w14:paraId="7B536395" w14:textId="5128024C" w:rsidR="007A5729" w:rsidRPr="00FE34F4" w:rsidRDefault="007A5729" w:rsidP="007A5729">
      <w:pPr>
        <w:pStyle w:val="ListParagraph"/>
        <w:widowControl/>
        <w:numPr>
          <w:ilvl w:val="1"/>
          <w:numId w:val="14"/>
        </w:numPr>
        <w:contextualSpacing w:val="0"/>
        <w:rPr>
          <w:szCs w:val="20"/>
        </w:rPr>
      </w:pPr>
      <w:r w:rsidRPr="00FE34F4">
        <w:rPr>
          <w:szCs w:val="20"/>
        </w:rPr>
        <w:t xml:space="preserve">Command ID: </w:t>
      </w:r>
      <w:r w:rsidR="00A418E7">
        <w:rPr>
          <w:b/>
          <w:szCs w:val="20"/>
        </w:rPr>
        <w:t>0x03</w:t>
      </w:r>
    </w:p>
    <w:p w14:paraId="49204D47" w14:textId="77777777" w:rsidR="007A5729" w:rsidRPr="00FE34F4" w:rsidRDefault="007A5729" w:rsidP="007A5729">
      <w:pPr>
        <w:pStyle w:val="ListParagraph"/>
        <w:widowControl/>
        <w:numPr>
          <w:ilvl w:val="1"/>
          <w:numId w:val="14"/>
        </w:numPr>
        <w:contextualSpacing w:val="0"/>
        <w:rPr>
          <w:szCs w:val="20"/>
        </w:rPr>
      </w:pPr>
      <w:r w:rsidRPr="00FE34F4">
        <w:rPr>
          <w:szCs w:val="20"/>
        </w:rPr>
        <w:t>Frame number: 1</w:t>
      </w:r>
    </w:p>
    <w:p w14:paraId="77418A43" w14:textId="77777777" w:rsidR="007A5729" w:rsidRPr="00FE34F4" w:rsidRDefault="007A5729" w:rsidP="007A5729">
      <w:pPr>
        <w:pStyle w:val="ListParagraph"/>
        <w:widowControl/>
        <w:numPr>
          <w:ilvl w:val="1"/>
          <w:numId w:val="14"/>
        </w:numPr>
        <w:contextualSpacing w:val="0"/>
        <w:rPr>
          <w:szCs w:val="20"/>
        </w:rPr>
      </w:pPr>
      <w:r w:rsidRPr="00FE34F4">
        <w:rPr>
          <w:szCs w:val="20"/>
        </w:rPr>
        <w:t>Parameters: 4 bytes</w:t>
      </w:r>
    </w:p>
    <w:p w14:paraId="286214A4"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C247D5" w14:paraId="0EC331E4" w14:textId="77777777" w:rsidTr="007A5729">
        <w:tc>
          <w:tcPr>
            <w:tcW w:w="9576" w:type="dxa"/>
            <w:gridSpan w:val="7"/>
          </w:tcPr>
          <w:p w14:paraId="55BEAB6C" w14:textId="77777777" w:rsidR="007A5729" w:rsidRPr="00C247D5" w:rsidRDefault="007A5729" w:rsidP="007A5729">
            <w:pPr>
              <w:jc w:val="center"/>
            </w:pPr>
            <w:r w:rsidRPr="00C247D5">
              <w:t>Data field</w:t>
            </w:r>
          </w:p>
        </w:tc>
      </w:tr>
      <w:tr w:rsidR="007A5729" w:rsidRPr="00C247D5" w14:paraId="0204E1A8" w14:textId="77777777" w:rsidTr="007A5729">
        <w:trPr>
          <w:trHeight w:val="155"/>
        </w:trPr>
        <w:tc>
          <w:tcPr>
            <w:tcW w:w="1368" w:type="dxa"/>
          </w:tcPr>
          <w:p w14:paraId="715DC1A1" w14:textId="77777777" w:rsidR="007A5729" w:rsidRPr="00C247D5" w:rsidRDefault="007A5729" w:rsidP="007A5729">
            <w:pPr>
              <w:jc w:val="center"/>
            </w:pPr>
            <w:r w:rsidRPr="00C247D5">
              <w:t>Byte 1</w:t>
            </w:r>
          </w:p>
        </w:tc>
        <w:tc>
          <w:tcPr>
            <w:tcW w:w="1368" w:type="dxa"/>
          </w:tcPr>
          <w:p w14:paraId="34DA3A78" w14:textId="77777777" w:rsidR="007A5729" w:rsidRPr="00C247D5" w:rsidRDefault="007A5729" w:rsidP="007A5729">
            <w:pPr>
              <w:jc w:val="center"/>
            </w:pPr>
            <w:r w:rsidRPr="00C247D5">
              <w:t>Byte 2</w:t>
            </w:r>
          </w:p>
        </w:tc>
        <w:tc>
          <w:tcPr>
            <w:tcW w:w="1368" w:type="dxa"/>
          </w:tcPr>
          <w:p w14:paraId="3301E689" w14:textId="77777777" w:rsidR="007A5729" w:rsidRPr="00C247D5" w:rsidRDefault="007A5729" w:rsidP="007A5729">
            <w:pPr>
              <w:jc w:val="center"/>
            </w:pPr>
            <w:r w:rsidRPr="00C247D5">
              <w:t>Byte 3</w:t>
            </w:r>
          </w:p>
        </w:tc>
        <w:tc>
          <w:tcPr>
            <w:tcW w:w="1368" w:type="dxa"/>
          </w:tcPr>
          <w:p w14:paraId="6AF5E08C" w14:textId="77777777" w:rsidR="007A5729" w:rsidRPr="00C247D5" w:rsidRDefault="007A5729" w:rsidP="007A5729">
            <w:pPr>
              <w:jc w:val="center"/>
            </w:pPr>
            <w:r w:rsidRPr="00C247D5">
              <w:t>Byte 4</w:t>
            </w:r>
          </w:p>
        </w:tc>
        <w:tc>
          <w:tcPr>
            <w:tcW w:w="1368" w:type="dxa"/>
          </w:tcPr>
          <w:p w14:paraId="75B43F56" w14:textId="77777777" w:rsidR="007A5729" w:rsidRPr="00C247D5" w:rsidRDefault="007A5729" w:rsidP="007A5729">
            <w:pPr>
              <w:jc w:val="center"/>
            </w:pPr>
            <w:r w:rsidRPr="00C247D5">
              <w:t>Byte 5</w:t>
            </w:r>
          </w:p>
        </w:tc>
        <w:tc>
          <w:tcPr>
            <w:tcW w:w="1368" w:type="dxa"/>
          </w:tcPr>
          <w:p w14:paraId="1EEEB66A" w14:textId="77777777" w:rsidR="007A5729" w:rsidRPr="00C247D5" w:rsidRDefault="007A5729" w:rsidP="007A5729">
            <w:pPr>
              <w:jc w:val="center"/>
            </w:pPr>
            <w:r w:rsidRPr="00C247D5">
              <w:t>Byte 6</w:t>
            </w:r>
          </w:p>
        </w:tc>
        <w:tc>
          <w:tcPr>
            <w:tcW w:w="1368" w:type="dxa"/>
          </w:tcPr>
          <w:p w14:paraId="46D8B0D6" w14:textId="77777777" w:rsidR="007A5729" w:rsidRPr="00C247D5" w:rsidRDefault="007A5729" w:rsidP="007A5729">
            <w:pPr>
              <w:jc w:val="center"/>
            </w:pPr>
            <w:r w:rsidRPr="00C247D5">
              <w:t xml:space="preserve">Byte 7 </w:t>
            </w:r>
          </w:p>
        </w:tc>
      </w:tr>
      <w:tr w:rsidR="007A5729" w:rsidRPr="00C247D5" w14:paraId="36328709" w14:textId="77777777" w:rsidTr="007A5729">
        <w:trPr>
          <w:trHeight w:val="826"/>
        </w:trPr>
        <w:tc>
          <w:tcPr>
            <w:tcW w:w="1368" w:type="dxa"/>
            <w:vAlign w:val="center"/>
          </w:tcPr>
          <w:p w14:paraId="3F8125A4" w14:textId="77777777" w:rsidR="00C13E13" w:rsidRDefault="007A5729" w:rsidP="00C13E13">
            <w:pPr>
              <w:tabs>
                <w:tab w:val="left" w:pos="993"/>
              </w:tabs>
              <w:jc w:val="center"/>
            </w:pPr>
            <w:r>
              <w:t>LED</w:t>
            </w:r>
          </w:p>
          <w:p w14:paraId="10518A54" w14:textId="5594C0CD" w:rsidR="007A5729" w:rsidRPr="00C247D5" w:rsidRDefault="007A5729" w:rsidP="00C13E13">
            <w:pPr>
              <w:tabs>
                <w:tab w:val="left" w:pos="993"/>
              </w:tabs>
              <w:jc w:val="center"/>
            </w:pPr>
            <w:r>
              <w:t>(</w:t>
            </w:r>
            <w:r w:rsidR="00C13E13">
              <w:t>23 to 16</w:t>
            </w:r>
            <w:r>
              <w:t>)</w:t>
            </w:r>
          </w:p>
        </w:tc>
        <w:tc>
          <w:tcPr>
            <w:tcW w:w="1368" w:type="dxa"/>
            <w:vAlign w:val="center"/>
          </w:tcPr>
          <w:p w14:paraId="46B55A1B" w14:textId="77777777" w:rsidR="00C13E13" w:rsidRDefault="007A5729" w:rsidP="007A5729">
            <w:pPr>
              <w:tabs>
                <w:tab w:val="left" w:pos="993"/>
              </w:tabs>
              <w:jc w:val="center"/>
            </w:pPr>
            <w:r>
              <w:t>LED</w:t>
            </w:r>
          </w:p>
          <w:p w14:paraId="23347703" w14:textId="6A672245" w:rsidR="007A5729" w:rsidRPr="00C247D5" w:rsidRDefault="007A5729" w:rsidP="00C13E13">
            <w:pPr>
              <w:tabs>
                <w:tab w:val="left" w:pos="993"/>
              </w:tabs>
              <w:jc w:val="center"/>
            </w:pPr>
            <w:r>
              <w:t>(</w:t>
            </w:r>
            <w:r w:rsidR="00C13E13">
              <w:t>15</w:t>
            </w:r>
            <w:r>
              <w:t xml:space="preserve"> to </w:t>
            </w:r>
            <w:r w:rsidR="00C13E13">
              <w:t>8</w:t>
            </w:r>
            <w:r>
              <w:t>)</w:t>
            </w:r>
          </w:p>
        </w:tc>
        <w:tc>
          <w:tcPr>
            <w:tcW w:w="1368" w:type="dxa"/>
            <w:vAlign w:val="center"/>
          </w:tcPr>
          <w:p w14:paraId="119A9DB7" w14:textId="77777777" w:rsidR="00C13E13" w:rsidRDefault="007A5729" w:rsidP="007A5729">
            <w:pPr>
              <w:jc w:val="center"/>
            </w:pPr>
            <w:r>
              <w:t>LED</w:t>
            </w:r>
          </w:p>
          <w:p w14:paraId="2EC664F0" w14:textId="7564874D" w:rsidR="007A5729" w:rsidRPr="00C247D5" w:rsidRDefault="007A5729" w:rsidP="00C13E13">
            <w:pPr>
              <w:jc w:val="center"/>
            </w:pPr>
            <w:r>
              <w:t>(</w:t>
            </w:r>
            <w:r w:rsidR="00C13E13">
              <w:t>7</w:t>
            </w:r>
            <w:r>
              <w:t xml:space="preserve"> to </w:t>
            </w:r>
            <w:r w:rsidR="00C13E13">
              <w:t>0</w:t>
            </w:r>
            <w:r>
              <w:t>)</w:t>
            </w:r>
          </w:p>
        </w:tc>
        <w:tc>
          <w:tcPr>
            <w:tcW w:w="1368" w:type="dxa"/>
            <w:vAlign w:val="center"/>
          </w:tcPr>
          <w:p w14:paraId="0C1B2388" w14:textId="77777777" w:rsidR="007A5729" w:rsidRPr="00C247D5" w:rsidRDefault="007A5729" w:rsidP="007A5729">
            <w:pPr>
              <w:jc w:val="center"/>
            </w:pPr>
            <w:r>
              <w:t>Global ON</w:t>
            </w:r>
          </w:p>
        </w:tc>
        <w:tc>
          <w:tcPr>
            <w:tcW w:w="1368" w:type="dxa"/>
            <w:vAlign w:val="center"/>
          </w:tcPr>
          <w:p w14:paraId="082ED1CE" w14:textId="77777777" w:rsidR="007A5729" w:rsidRPr="00C247D5" w:rsidRDefault="007A5729" w:rsidP="007A5729">
            <w:pPr>
              <w:jc w:val="center"/>
            </w:pPr>
            <w:r w:rsidRPr="00C247D5">
              <w:t>NA</w:t>
            </w:r>
          </w:p>
        </w:tc>
        <w:tc>
          <w:tcPr>
            <w:tcW w:w="1368" w:type="dxa"/>
            <w:vAlign w:val="center"/>
          </w:tcPr>
          <w:p w14:paraId="0733848F" w14:textId="77777777" w:rsidR="007A5729" w:rsidRPr="00C247D5" w:rsidRDefault="007A5729" w:rsidP="007A5729">
            <w:pPr>
              <w:jc w:val="center"/>
            </w:pPr>
            <w:r w:rsidRPr="00C247D5">
              <w:t>NA</w:t>
            </w:r>
          </w:p>
        </w:tc>
        <w:tc>
          <w:tcPr>
            <w:tcW w:w="1368" w:type="dxa"/>
            <w:vAlign w:val="center"/>
          </w:tcPr>
          <w:p w14:paraId="5E7128AE" w14:textId="77777777" w:rsidR="007A5729" w:rsidRPr="00C247D5" w:rsidRDefault="007A5729" w:rsidP="007A5729">
            <w:pPr>
              <w:jc w:val="center"/>
            </w:pPr>
            <w:r w:rsidRPr="00C247D5">
              <w:t>NA</w:t>
            </w:r>
          </w:p>
        </w:tc>
      </w:tr>
    </w:tbl>
    <w:p w14:paraId="4B73265B" w14:textId="77777777" w:rsidR="007A5729" w:rsidRDefault="007A5729" w:rsidP="007A5729">
      <w:pPr>
        <w:rPr>
          <w:szCs w:val="17"/>
          <w:lang w:val="en-GB"/>
        </w:rPr>
      </w:pPr>
    </w:p>
    <w:p w14:paraId="145F7FCA" w14:textId="2CA77FAC" w:rsidR="007A5729" w:rsidRPr="00C13E13" w:rsidRDefault="007A5729" w:rsidP="00C13E13">
      <w:pPr>
        <w:pStyle w:val="ListParagraph"/>
        <w:widowControl/>
        <w:numPr>
          <w:ilvl w:val="2"/>
          <w:numId w:val="14"/>
        </w:numPr>
        <w:contextualSpacing w:val="0"/>
        <w:rPr>
          <w:szCs w:val="17"/>
          <w:lang w:val="en-GB"/>
        </w:rPr>
      </w:pPr>
      <w:r w:rsidRPr="00EE53FE">
        <w:rPr>
          <w:b/>
          <w:sz w:val="17"/>
          <w:szCs w:val="17"/>
        </w:rPr>
        <w:t>Byte</w:t>
      </w:r>
      <w:r>
        <w:rPr>
          <w:b/>
          <w:sz w:val="17"/>
          <w:szCs w:val="17"/>
        </w:rPr>
        <w:t xml:space="preserve"> 1 to 3 </w:t>
      </w:r>
      <w:r w:rsidRPr="00EE53FE">
        <w:rPr>
          <w:b/>
          <w:sz w:val="17"/>
          <w:szCs w:val="17"/>
        </w:rPr>
        <w:t xml:space="preserve">: </w:t>
      </w:r>
    </w:p>
    <w:p w14:paraId="30D9B623" w14:textId="1AE682EE" w:rsidR="00C13E13" w:rsidRPr="00C13E13" w:rsidRDefault="00C13E13" w:rsidP="00C13E13">
      <w:pPr>
        <w:pStyle w:val="ListParagraph"/>
        <w:widowControl/>
        <w:numPr>
          <w:ilvl w:val="3"/>
          <w:numId w:val="14"/>
        </w:numPr>
        <w:contextualSpacing w:val="0"/>
        <w:rPr>
          <w:szCs w:val="17"/>
          <w:lang w:val="en-GB"/>
        </w:rPr>
      </w:pPr>
      <w:r>
        <w:rPr>
          <w:sz w:val="17"/>
          <w:szCs w:val="17"/>
        </w:rPr>
        <w:t>Bit = 0 : c</w:t>
      </w:r>
      <w:r w:rsidRPr="00C13E13">
        <w:rPr>
          <w:sz w:val="17"/>
          <w:szCs w:val="17"/>
        </w:rPr>
        <w:t xml:space="preserve">orresponding </w:t>
      </w:r>
      <w:r>
        <w:rPr>
          <w:sz w:val="17"/>
          <w:szCs w:val="17"/>
        </w:rPr>
        <w:t>led OFF</w:t>
      </w:r>
    </w:p>
    <w:p w14:paraId="5BE92969" w14:textId="18550EE2" w:rsidR="00C13E13" w:rsidRPr="00C13E13" w:rsidRDefault="00C13E13" w:rsidP="00C13E13">
      <w:pPr>
        <w:pStyle w:val="ListParagraph"/>
        <w:widowControl/>
        <w:numPr>
          <w:ilvl w:val="3"/>
          <w:numId w:val="14"/>
        </w:numPr>
        <w:contextualSpacing w:val="0"/>
        <w:rPr>
          <w:szCs w:val="17"/>
          <w:lang w:val="en-GB"/>
        </w:rPr>
      </w:pPr>
      <w:r>
        <w:rPr>
          <w:sz w:val="17"/>
          <w:szCs w:val="17"/>
        </w:rPr>
        <w:t>Bit = 1 : c</w:t>
      </w:r>
      <w:r w:rsidRPr="00C13E13">
        <w:rPr>
          <w:sz w:val="17"/>
          <w:szCs w:val="17"/>
        </w:rPr>
        <w:t xml:space="preserve">orresponding </w:t>
      </w:r>
      <w:r>
        <w:rPr>
          <w:sz w:val="17"/>
          <w:szCs w:val="17"/>
        </w:rPr>
        <w:t>led ON</w:t>
      </w:r>
    </w:p>
    <w:p w14:paraId="2EB637E2" w14:textId="1182BD50" w:rsidR="007A5729" w:rsidRDefault="007A5729" w:rsidP="007A5729">
      <w:pPr>
        <w:pStyle w:val="ListParagraph"/>
        <w:widowControl/>
        <w:numPr>
          <w:ilvl w:val="2"/>
          <w:numId w:val="14"/>
        </w:numPr>
        <w:contextualSpacing w:val="0"/>
        <w:rPr>
          <w:b/>
          <w:sz w:val="17"/>
          <w:szCs w:val="17"/>
        </w:rPr>
      </w:pPr>
      <w:r w:rsidRPr="00EE53FE">
        <w:rPr>
          <w:b/>
          <w:sz w:val="17"/>
          <w:szCs w:val="17"/>
        </w:rPr>
        <w:t>Byte</w:t>
      </w:r>
      <w:r>
        <w:rPr>
          <w:b/>
          <w:sz w:val="17"/>
          <w:szCs w:val="17"/>
        </w:rPr>
        <w:t xml:space="preserve"> 4 </w:t>
      </w:r>
      <w:r w:rsidRPr="00EE53FE">
        <w:rPr>
          <w:b/>
          <w:sz w:val="17"/>
          <w:szCs w:val="17"/>
        </w:rPr>
        <w:t xml:space="preserve">: </w:t>
      </w:r>
      <w:r>
        <w:rPr>
          <w:b/>
          <w:sz w:val="17"/>
          <w:szCs w:val="17"/>
        </w:rPr>
        <w:t>global ON</w:t>
      </w:r>
    </w:p>
    <w:p w14:paraId="1F8AA83A" w14:textId="3BF2094C" w:rsidR="007A5729" w:rsidRPr="008C715D" w:rsidRDefault="007A5729" w:rsidP="007A5729">
      <w:pPr>
        <w:pStyle w:val="ListParagraph"/>
        <w:widowControl/>
        <w:numPr>
          <w:ilvl w:val="3"/>
          <w:numId w:val="14"/>
        </w:numPr>
        <w:contextualSpacing w:val="0"/>
        <w:rPr>
          <w:sz w:val="17"/>
          <w:szCs w:val="17"/>
        </w:rPr>
      </w:pPr>
      <w:r w:rsidRPr="008C715D">
        <w:rPr>
          <w:sz w:val="17"/>
          <w:szCs w:val="17"/>
        </w:rPr>
        <w:t xml:space="preserve">0: </w:t>
      </w:r>
      <w:r w:rsidR="00C13E13">
        <w:rPr>
          <w:sz w:val="17"/>
          <w:szCs w:val="17"/>
        </w:rPr>
        <w:t xml:space="preserve">DC/DC converter </w:t>
      </w:r>
      <w:r w:rsidRPr="008C715D">
        <w:rPr>
          <w:sz w:val="17"/>
          <w:szCs w:val="17"/>
        </w:rPr>
        <w:t>OFF</w:t>
      </w:r>
    </w:p>
    <w:p w14:paraId="25648BB8" w14:textId="350F8D6B" w:rsidR="007A5729" w:rsidRDefault="007A5729" w:rsidP="007A5729">
      <w:pPr>
        <w:pStyle w:val="ListParagraph"/>
        <w:widowControl/>
        <w:numPr>
          <w:ilvl w:val="3"/>
          <w:numId w:val="14"/>
        </w:numPr>
        <w:contextualSpacing w:val="0"/>
        <w:rPr>
          <w:sz w:val="17"/>
          <w:szCs w:val="17"/>
        </w:rPr>
      </w:pPr>
      <w:r w:rsidRPr="008C715D">
        <w:rPr>
          <w:sz w:val="17"/>
          <w:szCs w:val="17"/>
        </w:rPr>
        <w:t xml:space="preserve">1: </w:t>
      </w:r>
      <w:r w:rsidR="00C13E13">
        <w:rPr>
          <w:sz w:val="17"/>
          <w:szCs w:val="17"/>
        </w:rPr>
        <w:t>DC/DC converter ON</w:t>
      </w:r>
    </w:p>
    <w:p w14:paraId="3BF4AFF8" w14:textId="77777777" w:rsidR="00C13E13" w:rsidRPr="00FE34F4" w:rsidRDefault="00C13E13" w:rsidP="00C13E13">
      <w:pPr>
        <w:widowControl/>
        <w:rPr>
          <w:szCs w:val="20"/>
        </w:rPr>
      </w:pPr>
    </w:p>
    <w:p w14:paraId="53DAA1F8" w14:textId="4B291767" w:rsidR="00C13E13" w:rsidRPr="00FE34F4" w:rsidRDefault="00FE34F4" w:rsidP="00C13E13">
      <w:pPr>
        <w:widowControl/>
        <w:rPr>
          <w:szCs w:val="20"/>
        </w:rPr>
      </w:pPr>
      <w:r>
        <w:rPr>
          <w:szCs w:val="20"/>
        </w:rPr>
        <w:t>NB</w:t>
      </w:r>
      <w:r w:rsidR="00C13E13" w:rsidRPr="00FE34F4">
        <w:rPr>
          <w:szCs w:val="20"/>
        </w:rPr>
        <w:t>:  the Global ON</w:t>
      </w:r>
      <w:ins w:id="490" w:author="Thibault MAINAND, stagiaire 2015" w:date="2015-05-26T13:35:00Z">
        <w:r w:rsidR="00BF457A">
          <w:rPr>
            <w:szCs w:val="20"/>
          </w:rPr>
          <w:t xml:space="preserve"> = 1 command</w:t>
        </w:r>
      </w:ins>
      <w:r w:rsidR="00C13E13" w:rsidRPr="00FE34F4">
        <w:rPr>
          <w:szCs w:val="20"/>
        </w:rPr>
        <w:t xml:space="preserve"> is rejected on µC HW address 1 &amp; 3. HW address 0 µC controls the DC/DC converter for the AC </w:t>
      </w:r>
      <w:proofErr w:type="gramStart"/>
      <w:r w:rsidR="00C13E13" w:rsidRPr="00FE34F4">
        <w:rPr>
          <w:szCs w:val="20"/>
        </w:rPr>
        <w:t>part,</w:t>
      </w:r>
      <w:proofErr w:type="gramEnd"/>
      <w:r w:rsidR="00223B93">
        <w:rPr>
          <w:szCs w:val="20"/>
        </w:rPr>
        <w:t xml:space="preserve"> HW address </w:t>
      </w:r>
      <w:del w:id="491" w:author="Thibault MAINAND, stagiaire 2015" w:date="2015-05-26T11:40:00Z">
        <w:r w:rsidR="00223B93" w:rsidDel="00320447">
          <w:rPr>
            <w:szCs w:val="20"/>
          </w:rPr>
          <w:delText>1</w:delText>
        </w:r>
        <w:r w:rsidR="00C13E13" w:rsidRPr="00FE34F4" w:rsidDel="00320447">
          <w:rPr>
            <w:szCs w:val="20"/>
          </w:rPr>
          <w:delText xml:space="preserve"> </w:delText>
        </w:r>
      </w:del>
      <w:ins w:id="492" w:author="Thibault MAINAND, stagiaire 2015" w:date="2015-05-26T11:40:00Z">
        <w:r w:rsidR="00320447">
          <w:rPr>
            <w:szCs w:val="20"/>
          </w:rPr>
          <w:t>2</w:t>
        </w:r>
        <w:r w:rsidR="00320447" w:rsidRPr="00FE34F4">
          <w:rPr>
            <w:szCs w:val="20"/>
          </w:rPr>
          <w:t xml:space="preserve"> </w:t>
        </w:r>
      </w:ins>
      <w:r w:rsidR="00C13E13" w:rsidRPr="00FE34F4">
        <w:rPr>
          <w:szCs w:val="20"/>
        </w:rPr>
        <w:t>µC controls the DC/DC converter for the DC part.</w:t>
      </w:r>
    </w:p>
    <w:p w14:paraId="1D50D2BC" w14:textId="77777777" w:rsidR="007A5729" w:rsidRDefault="007A5729" w:rsidP="007A5729">
      <w:pPr>
        <w:rPr>
          <w:lang w:val="en-GB"/>
        </w:rPr>
      </w:pPr>
    </w:p>
    <w:p w14:paraId="40B13550" w14:textId="5020DC3A" w:rsidR="007A5729" w:rsidRPr="002219AD" w:rsidRDefault="007A5729" w:rsidP="007A5729">
      <w:pPr>
        <w:pStyle w:val="Heading5"/>
        <w:keepLines/>
        <w:widowControl/>
        <w:suppressAutoHyphens w:val="0"/>
        <w:spacing w:before="200" w:line="276" w:lineRule="auto"/>
        <w:jc w:val="left"/>
        <w:rPr>
          <w:lang w:val="en-GB"/>
        </w:rPr>
      </w:pPr>
      <w:bookmarkStart w:id="493" w:name="_Toc418758708"/>
      <w:r>
        <w:rPr>
          <w:lang w:val="en-GB"/>
        </w:rPr>
        <w:t>ANS</w:t>
      </w:r>
      <w:r w:rsidRPr="002219AD">
        <w:rPr>
          <w:lang w:val="en-GB"/>
        </w:rPr>
        <w:t>:</w:t>
      </w:r>
      <w:r>
        <w:rPr>
          <w:lang w:val="en-GB"/>
        </w:rPr>
        <w:t xml:space="preserve"> </w:t>
      </w:r>
      <w:bookmarkEnd w:id="493"/>
      <w:r w:rsidR="000E1A97">
        <w:rPr>
          <w:lang w:val="en-GB"/>
        </w:rPr>
        <w:t>Set LED</w:t>
      </w:r>
    </w:p>
    <w:p w14:paraId="69570EAF" w14:textId="77777777" w:rsidR="007A5729" w:rsidRPr="00FE34F4" w:rsidRDefault="007A5729" w:rsidP="007A5729">
      <w:pPr>
        <w:pStyle w:val="ListParagraph"/>
        <w:widowControl/>
        <w:numPr>
          <w:ilvl w:val="1"/>
          <w:numId w:val="14"/>
        </w:numPr>
        <w:contextualSpacing w:val="0"/>
        <w:rPr>
          <w:szCs w:val="20"/>
        </w:rPr>
      </w:pPr>
      <w:r w:rsidRPr="00FE34F4">
        <w:rPr>
          <w:szCs w:val="20"/>
        </w:rPr>
        <w:t>Description: request to return error about turn On/Off LED</w:t>
      </w:r>
    </w:p>
    <w:p w14:paraId="4BDB3A7F" w14:textId="393757DA" w:rsidR="007A5729" w:rsidRPr="00FE34F4" w:rsidRDefault="007A5729" w:rsidP="007A5729">
      <w:pPr>
        <w:pStyle w:val="ListParagraph"/>
        <w:widowControl/>
        <w:numPr>
          <w:ilvl w:val="1"/>
          <w:numId w:val="14"/>
        </w:numPr>
        <w:contextualSpacing w:val="0"/>
        <w:rPr>
          <w:szCs w:val="20"/>
        </w:rPr>
      </w:pPr>
      <w:r w:rsidRPr="00FE34F4">
        <w:rPr>
          <w:szCs w:val="20"/>
        </w:rPr>
        <w:t xml:space="preserve">Command ID: </w:t>
      </w:r>
      <w:r w:rsidR="00A418E7">
        <w:rPr>
          <w:b/>
          <w:szCs w:val="20"/>
        </w:rPr>
        <w:t>0x03</w:t>
      </w:r>
    </w:p>
    <w:p w14:paraId="345FFBB2" w14:textId="77777777" w:rsidR="007A5729" w:rsidRPr="00FE34F4" w:rsidRDefault="007A5729" w:rsidP="007A5729">
      <w:pPr>
        <w:pStyle w:val="ListParagraph"/>
        <w:widowControl/>
        <w:numPr>
          <w:ilvl w:val="1"/>
          <w:numId w:val="14"/>
        </w:numPr>
        <w:contextualSpacing w:val="0"/>
        <w:rPr>
          <w:szCs w:val="20"/>
        </w:rPr>
      </w:pPr>
      <w:r w:rsidRPr="00FE34F4">
        <w:rPr>
          <w:szCs w:val="20"/>
        </w:rPr>
        <w:t>Frame number: 1</w:t>
      </w:r>
    </w:p>
    <w:p w14:paraId="6147A22B" w14:textId="77777777" w:rsidR="007A5729" w:rsidRPr="00FE34F4" w:rsidRDefault="007A5729" w:rsidP="007A5729">
      <w:pPr>
        <w:pStyle w:val="ListParagraph"/>
        <w:widowControl/>
        <w:numPr>
          <w:ilvl w:val="1"/>
          <w:numId w:val="14"/>
        </w:numPr>
        <w:contextualSpacing w:val="0"/>
        <w:rPr>
          <w:szCs w:val="20"/>
        </w:rPr>
      </w:pPr>
      <w:r w:rsidRPr="00FE34F4">
        <w:rPr>
          <w:szCs w:val="20"/>
        </w:rPr>
        <w:t>Parameters: 1 byte</w:t>
      </w:r>
      <w:del w:id="494" w:author="Thibault MAINAND, stagiaire 2015" w:date="2015-05-26T11:41:00Z">
        <w:r w:rsidRPr="00FE34F4" w:rsidDel="00320447">
          <w:rPr>
            <w:szCs w:val="20"/>
          </w:rPr>
          <w:delText>s</w:delText>
        </w:r>
      </w:del>
    </w:p>
    <w:p w14:paraId="142548E7" w14:textId="77777777" w:rsidR="007A5729" w:rsidRDefault="007A5729" w:rsidP="007A572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7A5729" w:rsidRPr="00C247D5" w14:paraId="14CABACF" w14:textId="77777777" w:rsidTr="007A5729">
        <w:tc>
          <w:tcPr>
            <w:tcW w:w="9576" w:type="dxa"/>
            <w:gridSpan w:val="7"/>
          </w:tcPr>
          <w:p w14:paraId="756A945D" w14:textId="77777777" w:rsidR="007A5729" w:rsidRPr="00C247D5" w:rsidRDefault="007A5729" w:rsidP="007A5729">
            <w:pPr>
              <w:jc w:val="center"/>
            </w:pPr>
            <w:r w:rsidRPr="00C247D5">
              <w:t>Data field</w:t>
            </w:r>
          </w:p>
        </w:tc>
      </w:tr>
      <w:tr w:rsidR="007A5729" w:rsidRPr="00C247D5" w14:paraId="7E7D77FC" w14:textId="77777777" w:rsidTr="007A5729">
        <w:trPr>
          <w:trHeight w:val="155"/>
        </w:trPr>
        <w:tc>
          <w:tcPr>
            <w:tcW w:w="1368" w:type="dxa"/>
          </w:tcPr>
          <w:p w14:paraId="406D56F7" w14:textId="77777777" w:rsidR="007A5729" w:rsidRPr="00C247D5" w:rsidRDefault="007A5729" w:rsidP="007A5729">
            <w:pPr>
              <w:jc w:val="center"/>
            </w:pPr>
            <w:r w:rsidRPr="00C247D5">
              <w:t>Byte 1</w:t>
            </w:r>
          </w:p>
        </w:tc>
        <w:tc>
          <w:tcPr>
            <w:tcW w:w="1368" w:type="dxa"/>
          </w:tcPr>
          <w:p w14:paraId="3DAE0B4F" w14:textId="77777777" w:rsidR="007A5729" w:rsidRPr="00C247D5" w:rsidRDefault="007A5729" w:rsidP="007A5729">
            <w:pPr>
              <w:jc w:val="center"/>
            </w:pPr>
            <w:r w:rsidRPr="00C247D5">
              <w:t>Byte 2</w:t>
            </w:r>
          </w:p>
        </w:tc>
        <w:tc>
          <w:tcPr>
            <w:tcW w:w="1368" w:type="dxa"/>
          </w:tcPr>
          <w:p w14:paraId="58F4BDC6" w14:textId="77777777" w:rsidR="007A5729" w:rsidRPr="00C247D5" w:rsidRDefault="007A5729" w:rsidP="007A5729">
            <w:pPr>
              <w:jc w:val="center"/>
            </w:pPr>
            <w:r w:rsidRPr="00C247D5">
              <w:t>Byte 3</w:t>
            </w:r>
          </w:p>
        </w:tc>
        <w:tc>
          <w:tcPr>
            <w:tcW w:w="1368" w:type="dxa"/>
          </w:tcPr>
          <w:p w14:paraId="40213A3C" w14:textId="77777777" w:rsidR="007A5729" w:rsidRPr="00C247D5" w:rsidRDefault="007A5729" w:rsidP="007A5729">
            <w:pPr>
              <w:jc w:val="center"/>
            </w:pPr>
            <w:r w:rsidRPr="00C247D5">
              <w:t>Byte 4</w:t>
            </w:r>
          </w:p>
        </w:tc>
        <w:tc>
          <w:tcPr>
            <w:tcW w:w="1368" w:type="dxa"/>
          </w:tcPr>
          <w:p w14:paraId="55C3D973" w14:textId="77777777" w:rsidR="007A5729" w:rsidRPr="00C247D5" w:rsidRDefault="007A5729" w:rsidP="007A5729">
            <w:pPr>
              <w:jc w:val="center"/>
            </w:pPr>
            <w:r w:rsidRPr="00C247D5">
              <w:t>Byte 5</w:t>
            </w:r>
          </w:p>
        </w:tc>
        <w:tc>
          <w:tcPr>
            <w:tcW w:w="1368" w:type="dxa"/>
          </w:tcPr>
          <w:p w14:paraId="5579FFD2" w14:textId="77777777" w:rsidR="007A5729" w:rsidRPr="00C247D5" w:rsidRDefault="007A5729" w:rsidP="007A5729">
            <w:pPr>
              <w:jc w:val="center"/>
            </w:pPr>
            <w:r w:rsidRPr="00C247D5">
              <w:t>Byte 6</w:t>
            </w:r>
          </w:p>
        </w:tc>
        <w:tc>
          <w:tcPr>
            <w:tcW w:w="1368" w:type="dxa"/>
          </w:tcPr>
          <w:p w14:paraId="4457FC79" w14:textId="77777777" w:rsidR="007A5729" w:rsidRPr="00C247D5" w:rsidRDefault="007A5729" w:rsidP="007A5729">
            <w:pPr>
              <w:jc w:val="center"/>
            </w:pPr>
            <w:r w:rsidRPr="00C247D5">
              <w:t xml:space="preserve">Byte 7 </w:t>
            </w:r>
          </w:p>
        </w:tc>
      </w:tr>
      <w:tr w:rsidR="007A5729" w:rsidRPr="00C247D5" w14:paraId="3600A489" w14:textId="77777777" w:rsidTr="007A5729">
        <w:trPr>
          <w:trHeight w:val="826"/>
        </w:trPr>
        <w:tc>
          <w:tcPr>
            <w:tcW w:w="1368" w:type="dxa"/>
            <w:vAlign w:val="center"/>
          </w:tcPr>
          <w:p w14:paraId="2E70EA12" w14:textId="77777777" w:rsidR="007A5729" w:rsidRPr="00C247D5" w:rsidRDefault="007A5729" w:rsidP="007A5729">
            <w:pPr>
              <w:tabs>
                <w:tab w:val="left" w:pos="993"/>
              </w:tabs>
              <w:jc w:val="center"/>
            </w:pPr>
            <w:r>
              <w:t>Error code</w:t>
            </w:r>
          </w:p>
        </w:tc>
        <w:tc>
          <w:tcPr>
            <w:tcW w:w="1368" w:type="dxa"/>
            <w:vAlign w:val="center"/>
          </w:tcPr>
          <w:p w14:paraId="3CD08131" w14:textId="77777777" w:rsidR="007A5729" w:rsidRPr="00C247D5" w:rsidRDefault="007A5729" w:rsidP="007A5729">
            <w:pPr>
              <w:tabs>
                <w:tab w:val="left" w:pos="993"/>
              </w:tabs>
              <w:jc w:val="center"/>
            </w:pPr>
            <w:r>
              <w:t>NA</w:t>
            </w:r>
          </w:p>
        </w:tc>
        <w:tc>
          <w:tcPr>
            <w:tcW w:w="1368" w:type="dxa"/>
            <w:vAlign w:val="center"/>
          </w:tcPr>
          <w:p w14:paraId="25F907AC" w14:textId="77777777" w:rsidR="007A5729" w:rsidRPr="00C247D5" w:rsidRDefault="007A5729" w:rsidP="007A5729">
            <w:pPr>
              <w:jc w:val="center"/>
            </w:pPr>
            <w:r>
              <w:t>NA</w:t>
            </w:r>
          </w:p>
        </w:tc>
        <w:tc>
          <w:tcPr>
            <w:tcW w:w="1368" w:type="dxa"/>
            <w:vAlign w:val="center"/>
          </w:tcPr>
          <w:p w14:paraId="5DA82747" w14:textId="77777777" w:rsidR="007A5729" w:rsidRPr="00C247D5" w:rsidRDefault="007A5729" w:rsidP="007A5729">
            <w:pPr>
              <w:jc w:val="center"/>
            </w:pPr>
            <w:r w:rsidRPr="00C247D5">
              <w:t>NA</w:t>
            </w:r>
          </w:p>
        </w:tc>
        <w:tc>
          <w:tcPr>
            <w:tcW w:w="1368" w:type="dxa"/>
            <w:vAlign w:val="center"/>
          </w:tcPr>
          <w:p w14:paraId="16F7A7D0" w14:textId="77777777" w:rsidR="007A5729" w:rsidRPr="00C247D5" w:rsidRDefault="007A5729" w:rsidP="007A5729">
            <w:pPr>
              <w:jc w:val="center"/>
            </w:pPr>
            <w:r w:rsidRPr="00C247D5">
              <w:t>NA</w:t>
            </w:r>
          </w:p>
        </w:tc>
        <w:tc>
          <w:tcPr>
            <w:tcW w:w="1368" w:type="dxa"/>
            <w:vAlign w:val="center"/>
          </w:tcPr>
          <w:p w14:paraId="35ED81F2" w14:textId="77777777" w:rsidR="007A5729" w:rsidRPr="00C247D5" w:rsidRDefault="007A5729" w:rsidP="007A5729">
            <w:pPr>
              <w:jc w:val="center"/>
            </w:pPr>
            <w:r w:rsidRPr="00C247D5">
              <w:t>NA</w:t>
            </w:r>
          </w:p>
        </w:tc>
        <w:tc>
          <w:tcPr>
            <w:tcW w:w="1368" w:type="dxa"/>
            <w:vAlign w:val="center"/>
          </w:tcPr>
          <w:p w14:paraId="739F0145" w14:textId="77777777" w:rsidR="007A5729" w:rsidRPr="00C247D5" w:rsidRDefault="007A5729" w:rsidP="007A5729">
            <w:pPr>
              <w:jc w:val="center"/>
            </w:pPr>
            <w:r w:rsidRPr="00C247D5">
              <w:t>NA</w:t>
            </w:r>
          </w:p>
        </w:tc>
      </w:tr>
    </w:tbl>
    <w:p w14:paraId="51B4E7F9" w14:textId="77777777" w:rsidR="007A5729" w:rsidRPr="0027681A" w:rsidRDefault="007A5729" w:rsidP="007A5729">
      <w:pPr>
        <w:rPr>
          <w:lang w:val="en-GB"/>
        </w:rPr>
      </w:pPr>
    </w:p>
    <w:p w14:paraId="24340AE2" w14:textId="77777777" w:rsidR="007A5729" w:rsidRPr="00AD7973" w:rsidRDefault="007A5729" w:rsidP="007A5729">
      <w:pPr>
        <w:pStyle w:val="ListParagraph"/>
        <w:widowControl/>
        <w:numPr>
          <w:ilvl w:val="2"/>
          <w:numId w:val="14"/>
        </w:numPr>
        <w:contextualSpacing w:val="0"/>
        <w:rPr>
          <w:b/>
          <w:sz w:val="17"/>
          <w:szCs w:val="17"/>
        </w:rPr>
      </w:pPr>
      <w:r w:rsidRPr="00AD7973">
        <w:rPr>
          <w:b/>
          <w:sz w:val="17"/>
          <w:szCs w:val="17"/>
        </w:rPr>
        <w:t>Byte 1: Error code :</w:t>
      </w:r>
    </w:p>
    <w:p w14:paraId="7B924841" w14:textId="77777777" w:rsidR="007A5729" w:rsidRDefault="007A5729" w:rsidP="007A5729">
      <w:pPr>
        <w:pStyle w:val="ListParagraph"/>
        <w:widowControl/>
        <w:numPr>
          <w:ilvl w:val="3"/>
          <w:numId w:val="14"/>
        </w:numPr>
        <w:contextualSpacing w:val="0"/>
        <w:rPr>
          <w:sz w:val="17"/>
          <w:szCs w:val="17"/>
        </w:rPr>
      </w:pPr>
      <w:r w:rsidRPr="00C247D5">
        <w:rPr>
          <w:sz w:val="17"/>
          <w:szCs w:val="17"/>
        </w:rPr>
        <w:t>0 : acknowledge (no error)</w:t>
      </w:r>
    </w:p>
    <w:p w14:paraId="104B87AA" w14:textId="02BE0F6B" w:rsidR="00FE34F4" w:rsidRDefault="00FE34F4" w:rsidP="007A5729">
      <w:pPr>
        <w:pStyle w:val="ListParagraph"/>
        <w:widowControl/>
        <w:numPr>
          <w:ilvl w:val="3"/>
          <w:numId w:val="14"/>
        </w:numPr>
        <w:contextualSpacing w:val="0"/>
        <w:rPr>
          <w:sz w:val="17"/>
          <w:szCs w:val="17"/>
        </w:rPr>
      </w:pPr>
      <w:r>
        <w:rPr>
          <w:sz w:val="17"/>
          <w:szCs w:val="17"/>
        </w:rPr>
        <w:t>1 : global ON rejected on µC HW address 1 &amp; 3</w:t>
      </w:r>
    </w:p>
    <w:p w14:paraId="4748D308" w14:textId="77777777" w:rsidR="009C7E25" w:rsidRDefault="009C7E25" w:rsidP="009C7E25">
      <w:pPr>
        <w:widowControl/>
        <w:rPr>
          <w:sz w:val="17"/>
          <w:szCs w:val="17"/>
        </w:rPr>
      </w:pPr>
    </w:p>
    <w:p w14:paraId="6ABB8DBF" w14:textId="2EDDF268" w:rsidR="006605D9" w:rsidDel="00CB63F0" w:rsidRDefault="006605D9">
      <w:pPr>
        <w:widowControl/>
        <w:suppressAutoHyphens w:val="0"/>
        <w:spacing w:after="200" w:line="276" w:lineRule="auto"/>
        <w:jc w:val="left"/>
        <w:rPr>
          <w:del w:id="495" w:author="Yannick Favre" w:date="2015-06-08T11:26:00Z"/>
          <w:sz w:val="17"/>
          <w:szCs w:val="17"/>
        </w:rPr>
      </w:pPr>
    </w:p>
    <w:p w14:paraId="6198492D" w14:textId="77777777" w:rsidR="00CB63F0" w:rsidRDefault="00CB63F0">
      <w:pPr>
        <w:widowControl/>
        <w:suppressAutoHyphens w:val="0"/>
        <w:spacing w:after="200" w:line="276" w:lineRule="auto"/>
        <w:jc w:val="left"/>
        <w:rPr>
          <w:ins w:id="496" w:author="Yannick Favre" w:date="2015-06-08T11:26:00Z"/>
          <w:b/>
          <w:lang w:val="en-GB"/>
        </w:rPr>
      </w:pPr>
      <w:ins w:id="497" w:author="Yannick Favre" w:date="2015-06-08T11:26:00Z">
        <w:r>
          <w:rPr>
            <w:lang w:val="en-GB"/>
          </w:rPr>
          <w:br w:type="page"/>
        </w:r>
      </w:ins>
    </w:p>
    <w:p w14:paraId="3839C8EF" w14:textId="13A95115" w:rsidR="006605D9" w:rsidRPr="002219AD" w:rsidRDefault="006605D9" w:rsidP="006605D9">
      <w:pPr>
        <w:pStyle w:val="Heading5"/>
        <w:keepLines/>
        <w:widowControl/>
        <w:suppressAutoHyphens w:val="0"/>
        <w:spacing w:before="200" w:line="276" w:lineRule="auto"/>
        <w:jc w:val="left"/>
        <w:rPr>
          <w:lang w:val="en-GB"/>
        </w:rPr>
      </w:pPr>
      <w:r w:rsidRPr="002219AD">
        <w:rPr>
          <w:lang w:val="en-GB"/>
        </w:rPr>
        <w:lastRenderedPageBreak/>
        <w:t>REQ:</w:t>
      </w:r>
      <w:r>
        <w:rPr>
          <w:lang w:val="en-GB"/>
        </w:rPr>
        <w:t xml:space="preserve"> Get </w:t>
      </w:r>
      <w:r w:rsidR="00A107C5">
        <w:rPr>
          <w:lang w:val="en-GB"/>
        </w:rPr>
        <w:t>LED &amp; DAC values</w:t>
      </w:r>
    </w:p>
    <w:p w14:paraId="1BDE3C90" w14:textId="02556C27" w:rsidR="006605D9" w:rsidRPr="00FE34F4" w:rsidRDefault="006605D9" w:rsidP="006605D9">
      <w:pPr>
        <w:pStyle w:val="ListParagraph"/>
        <w:widowControl/>
        <w:numPr>
          <w:ilvl w:val="1"/>
          <w:numId w:val="14"/>
        </w:numPr>
        <w:contextualSpacing w:val="0"/>
        <w:rPr>
          <w:szCs w:val="20"/>
        </w:rPr>
      </w:pPr>
      <w:r w:rsidRPr="00FE34F4">
        <w:rPr>
          <w:szCs w:val="20"/>
        </w:rPr>
        <w:t xml:space="preserve">Description: request to </w:t>
      </w:r>
      <w:r w:rsidR="00102FFB">
        <w:rPr>
          <w:szCs w:val="20"/>
        </w:rPr>
        <w:t>get LED status and DAC level</w:t>
      </w:r>
      <w:r w:rsidR="00A52AC6">
        <w:rPr>
          <w:szCs w:val="20"/>
        </w:rPr>
        <w:t xml:space="preserve"> value</w:t>
      </w:r>
      <w:r w:rsidR="00102FFB">
        <w:rPr>
          <w:szCs w:val="20"/>
        </w:rPr>
        <w:t>s</w:t>
      </w:r>
    </w:p>
    <w:p w14:paraId="37C61B95" w14:textId="29AAA9F0" w:rsidR="006605D9" w:rsidRPr="00FE34F4" w:rsidRDefault="006605D9" w:rsidP="006605D9">
      <w:pPr>
        <w:pStyle w:val="ListParagraph"/>
        <w:widowControl/>
        <w:numPr>
          <w:ilvl w:val="1"/>
          <w:numId w:val="14"/>
        </w:numPr>
        <w:contextualSpacing w:val="0"/>
        <w:rPr>
          <w:szCs w:val="20"/>
        </w:rPr>
      </w:pPr>
      <w:r w:rsidRPr="00FE34F4">
        <w:rPr>
          <w:szCs w:val="20"/>
        </w:rPr>
        <w:t xml:space="preserve">Command ID: </w:t>
      </w:r>
      <w:r>
        <w:rPr>
          <w:b/>
          <w:szCs w:val="20"/>
        </w:rPr>
        <w:t>0x04</w:t>
      </w:r>
    </w:p>
    <w:p w14:paraId="461CF09B" w14:textId="77777777" w:rsidR="006605D9" w:rsidRPr="00FE34F4" w:rsidRDefault="006605D9" w:rsidP="006605D9">
      <w:pPr>
        <w:pStyle w:val="ListParagraph"/>
        <w:widowControl/>
        <w:numPr>
          <w:ilvl w:val="1"/>
          <w:numId w:val="14"/>
        </w:numPr>
        <w:contextualSpacing w:val="0"/>
        <w:rPr>
          <w:szCs w:val="20"/>
        </w:rPr>
      </w:pPr>
      <w:r w:rsidRPr="00FE34F4">
        <w:rPr>
          <w:szCs w:val="20"/>
        </w:rPr>
        <w:t>Frame number: 1</w:t>
      </w:r>
    </w:p>
    <w:p w14:paraId="5F473D1A" w14:textId="670436DC" w:rsidR="006605D9" w:rsidRPr="00FE34F4" w:rsidRDefault="006605D9" w:rsidP="006605D9">
      <w:pPr>
        <w:pStyle w:val="ListParagraph"/>
        <w:widowControl/>
        <w:numPr>
          <w:ilvl w:val="1"/>
          <w:numId w:val="14"/>
        </w:numPr>
        <w:contextualSpacing w:val="0"/>
        <w:rPr>
          <w:szCs w:val="20"/>
        </w:rPr>
      </w:pPr>
      <w:r>
        <w:rPr>
          <w:szCs w:val="20"/>
        </w:rPr>
        <w:t xml:space="preserve">Parameters: </w:t>
      </w:r>
      <w:del w:id="498" w:author="Thibault MAINAND, stagiaire 2015" w:date="2015-05-26T11:41:00Z">
        <w:r w:rsidDel="00320447">
          <w:rPr>
            <w:szCs w:val="20"/>
          </w:rPr>
          <w:delText>3</w:delText>
        </w:r>
        <w:r w:rsidRPr="00FE34F4" w:rsidDel="00320447">
          <w:rPr>
            <w:szCs w:val="20"/>
          </w:rPr>
          <w:delText xml:space="preserve"> </w:delText>
        </w:r>
      </w:del>
      <w:ins w:id="499" w:author="Thibault MAINAND, stagiaire 2015" w:date="2015-05-26T11:41:00Z">
        <w:r w:rsidR="00320447">
          <w:rPr>
            <w:szCs w:val="20"/>
          </w:rPr>
          <w:t>1</w:t>
        </w:r>
        <w:r w:rsidR="00320447" w:rsidRPr="00FE34F4">
          <w:rPr>
            <w:szCs w:val="20"/>
          </w:rPr>
          <w:t xml:space="preserve"> </w:t>
        </w:r>
      </w:ins>
      <w:r w:rsidRPr="00FE34F4">
        <w:rPr>
          <w:szCs w:val="20"/>
        </w:rPr>
        <w:t>byte</w:t>
      </w:r>
      <w:del w:id="500" w:author="Thibault MAINAND, stagiaire 2015" w:date="2015-05-26T11:41:00Z">
        <w:r w:rsidRPr="00FE34F4" w:rsidDel="00320447">
          <w:rPr>
            <w:szCs w:val="20"/>
          </w:rPr>
          <w:delText>s</w:delText>
        </w:r>
      </w:del>
    </w:p>
    <w:p w14:paraId="4B0003A2" w14:textId="77777777" w:rsidR="006605D9" w:rsidRDefault="006605D9" w:rsidP="006605D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6605D9" w:rsidRPr="00C247D5" w14:paraId="1D1BCD49" w14:textId="77777777" w:rsidTr="006605D9">
        <w:tc>
          <w:tcPr>
            <w:tcW w:w="9576" w:type="dxa"/>
            <w:gridSpan w:val="7"/>
          </w:tcPr>
          <w:p w14:paraId="5A983AFC" w14:textId="77777777" w:rsidR="006605D9" w:rsidRPr="00C247D5" w:rsidRDefault="006605D9" w:rsidP="006605D9">
            <w:pPr>
              <w:jc w:val="center"/>
            </w:pPr>
            <w:r w:rsidRPr="00C247D5">
              <w:t>Data field</w:t>
            </w:r>
          </w:p>
        </w:tc>
      </w:tr>
      <w:tr w:rsidR="006605D9" w:rsidRPr="00C247D5" w14:paraId="07A4C306" w14:textId="77777777" w:rsidTr="006605D9">
        <w:trPr>
          <w:trHeight w:val="155"/>
        </w:trPr>
        <w:tc>
          <w:tcPr>
            <w:tcW w:w="1368" w:type="dxa"/>
          </w:tcPr>
          <w:p w14:paraId="4E9F2709" w14:textId="77777777" w:rsidR="006605D9" w:rsidRPr="00C247D5" w:rsidRDefault="006605D9" w:rsidP="006605D9">
            <w:pPr>
              <w:jc w:val="center"/>
            </w:pPr>
            <w:r w:rsidRPr="00C247D5">
              <w:t>Byte 1</w:t>
            </w:r>
          </w:p>
        </w:tc>
        <w:tc>
          <w:tcPr>
            <w:tcW w:w="1368" w:type="dxa"/>
          </w:tcPr>
          <w:p w14:paraId="4AA962FB" w14:textId="77777777" w:rsidR="006605D9" w:rsidRPr="00C247D5" w:rsidRDefault="006605D9" w:rsidP="006605D9">
            <w:pPr>
              <w:jc w:val="center"/>
            </w:pPr>
            <w:r w:rsidRPr="00C247D5">
              <w:t>Byte 2</w:t>
            </w:r>
          </w:p>
        </w:tc>
        <w:tc>
          <w:tcPr>
            <w:tcW w:w="1368" w:type="dxa"/>
          </w:tcPr>
          <w:p w14:paraId="5F470170" w14:textId="77777777" w:rsidR="006605D9" w:rsidRPr="00C247D5" w:rsidRDefault="006605D9" w:rsidP="006605D9">
            <w:pPr>
              <w:jc w:val="center"/>
            </w:pPr>
            <w:r w:rsidRPr="00C247D5">
              <w:t>Byte 3</w:t>
            </w:r>
          </w:p>
        </w:tc>
        <w:tc>
          <w:tcPr>
            <w:tcW w:w="1368" w:type="dxa"/>
          </w:tcPr>
          <w:p w14:paraId="420EFFC0" w14:textId="77777777" w:rsidR="006605D9" w:rsidRPr="00C247D5" w:rsidRDefault="006605D9" w:rsidP="006605D9">
            <w:pPr>
              <w:jc w:val="center"/>
            </w:pPr>
            <w:r w:rsidRPr="00C247D5">
              <w:t>Byte 4</w:t>
            </w:r>
          </w:p>
        </w:tc>
        <w:tc>
          <w:tcPr>
            <w:tcW w:w="1368" w:type="dxa"/>
          </w:tcPr>
          <w:p w14:paraId="54764F53" w14:textId="77777777" w:rsidR="006605D9" w:rsidRPr="00C247D5" w:rsidRDefault="006605D9" w:rsidP="006605D9">
            <w:pPr>
              <w:jc w:val="center"/>
            </w:pPr>
            <w:r w:rsidRPr="00C247D5">
              <w:t>Byte 5</w:t>
            </w:r>
          </w:p>
        </w:tc>
        <w:tc>
          <w:tcPr>
            <w:tcW w:w="1368" w:type="dxa"/>
          </w:tcPr>
          <w:p w14:paraId="59CE168A" w14:textId="77777777" w:rsidR="006605D9" w:rsidRPr="00C247D5" w:rsidRDefault="006605D9" w:rsidP="006605D9">
            <w:pPr>
              <w:jc w:val="center"/>
            </w:pPr>
            <w:r w:rsidRPr="00C247D5">
              <w:t>Byte 6</w:t>
            </w:r>
          </w:p>
        </w:tc>
        <w:tc>
          <w:tcPr>
            <w:tcW w:w="1368" w:type="dxa"/>
          </w:tcPr>
          <w:p w14:paraId="5243A1D8" w14:textId="77777777" w:rsidR="006605D9" w:rsidRPr="00C247D5" w:rsidRDefault="006605D9" w:rsidP="006605D9">
            <w:pPr>
              <w:jc w:val="center"/>
            </w:pPr>
            <w:r w:rsidRPr="00C247D5">
              <w:t xml:space="preserve">Byte 7 </w:t>
            </w:r>
          </w:p>
        </w:tc>
      </w:tr>
      <w:tr w:rsidR="00A0261C" w:rsidRPr="00C247D5" w14:paraId="75B9D5D3" w14:textId="77777777" w:rsidTr="006605D9">
        <w:trPr>
          <w:trHeight w:val="826"/>
        </w:trPr>
        <w:tc>
          <w:tcPr>
            <w:tcW w:w="1368" w:type="dxa"/>
            <w:vAlign w:val="center"/>
          </w:tcPr>
          <w:p w14:paraId="1548ECE5" w14:textId="0205246D" w:rsidR="00A0261C" w:rsidRPr="00C247D5" w:rsidRDefault="00A52AC6" w:rsidP="006605D9">
            <w:pPr>
              <w:tabs>
                <w:tab w:val="left" w:pos="993"/>
              </w:tabs>
              <w:jc w:val="center"/>
            </w:pPr>
            <w:r>
              <w:t>Variable type</w:t>
            </w:r>
          </w:p>
        </w:tc>
        <w:tc>
          <w:tcPr>
            <w:tcW w:w="1368" w:type="dxa"/>
            <w:vAlign w:val="center"/>
          </w:tcPr>
          <w:p w14:paraId="191911B9" w14:textId="2C499034" w:rsidR="00A0261C" w:rsidRPr="00C247D5" w:rsidRDefault="004E7581" w:rsidP="00A0261C">
            <w:pPr>
              <w:tabs>
                <w:tab w:val="left" w:pos="993"/>
              </w:tabs>
              <w:jc w:val="center"/>
            </w:pPr>
            <w:r>
              <w:t>NA</w:t>
            </w:r>
          </w:p>
        </w:tc>
        <w:tc>
          <w:tcPr>
            <w:tcW w:w="1368" w:type="dxa"/>
            <w:vAlign w:val="center"/>
          </w:tcPr>
          <w:p w14:paraId="60194939" w14:textId="6D84CCE2" w:rsidR="00A0261C" w:rsidRPr="00C247D5" w:rsidRDefault="004E7581" w:rsidP="006605D9">
            <w:pPr>
              <w:jc w:val="center"/>
            </w:pPr>
            <w:r>
              <w:t>NA</w:t>
            </w:r>
          </w:p>
        </w:tc>
        <w:tc>
          <w:tcPr>
            <w:tcW w:w="1368" w:type="dxa"/>
            <w:vAlign w:val="center"/>
          </w:tcPr>
          <w:p w14:paraId="451B0AD0" w14:textId="63498F7F" w:rsidR="00A0261C" w:rsidRPr="00C247D5" w:rsidRDefault="00A0261C" w:rsidP="006605D9">
            <w:pPr>
              <w:jc w:val="center"/>
            </w:pPr>
            <w:r>
              <w:t>NA</w:t>
            </w:r>
          </w:p>
        </w:tc>
        <w:tc>
          <w:tcPr>
            <w:tcW w:w="1368" w:type="dxa"/>
            <w:vAlign w:val="center"/>
          </w:tcPr>
          <w:p w14:paraId="397AB81C" w14:textId="77777777" w:rsidR="00A0261C" w:rsidRPr="00C247D5" w:rsidRDefault="00A0261C" w:rsidP="006605D9">
            <w:pPr>
              <w:jc w:val="center"/>
            </w:pPr>
            <w:r w:rsidRPr="00C247D5">
              <w:t>NA</w:t>
            </w:r>
          </w:p>
        </w:tc>
        <w:tc>
          <w:tcPr>
            <w:tcW w:w="1368" w:type="dxa"/>
            <w:vAlign w:val="center"/>
          </w:tcPr>
          <w:p w14:paraId="33F5EF40" w14:textId="77777777" w:rsidR="00A0261C" w:rsidRPr="00C247D5" w:rsidRDefault="00A0261C" w:rsidP="006605D9">
            <w:pPr>
              <w:jc w:val="center"/>
            </w:pPr>
            <w:r w:rsidRPr="00C247D5">
              <w:t>NA</w:t>
            </w:r>
          </w:p>
        </w:tc>
        <w:tc>
          <w:tcPr>
            <w:tcW w:w="1368" w:type="dxa"/>
            <w:vAlign w:val="center"/>
          </w:tcPr>
          <w:p w14:paraId="7CE8455C" w14:textId="77777777" w:rsidR="00A0261C" w:rsidRPr="00C247D5" w:rsidRDefault="00A0261C" w:rsidP="006605D9">
            <w:pPr>
              <w:jc w:val="center"/>
            </w:pPr>
            <w:r w:rsidRPr="00C247D5">
              <w:t>NA</w:t>
            </w:r>
          </w:p>
        </w:tc>
      </w:tr>
    </w:tbl>
    <w:p w14:paraId="754D0625" w14:textId="77777777" w:rsidR="006605D9" w:rsidRDefault="006605D9" w:rsidP="006605D9">
      <w:pPr>
        <w:rPr>
          <w:szCs w:val="17"/>
          <w:lang w:val="en-GB"/>
        </w:rPr>
      </w:pPr>
    </w:p>
    <w:p w14:paraId="26F1BB72" w14:textId="35D83DA2" w:rsidR="006605D9" w:rsidRPr="00C13E13" w:rsidRDefault="006605D9" w:rsidP="006605D9">
      <w:pPr>
        <w:pStyle w:val="ListParagraph"/>
        <w:widowControl/>
        <w:numPr>
          <w:ilvl w:val="2"/>
          <w:numId w:val="14"/>
        </w:numPr>
        <w:contextualSpacing w:val="0"/>
        <w:rPr>
          <w:szCs w:val="17"/>
          <w:lang w:val="en-GB"/>
        </w:rPr>
      </w:pPr>
      <w:r w:rsidRPr="00EE53FE">
        <w:rPr>
          <w:b/>
          <w:sz w:val="17"/>
          <w:szCs w:val="17"/>
        </w:rPr>
        <w:t>Byte</w:t>
      </w:r>
      <w:r w:rsidR="00A52AC6">
        <w:rPr>
          <w:b/>
          <w:sz w:val="17"/>
          <w:szCs w:val="17"/>
        </w:rPr>
        <w:t xml:space="preserve"> 1</w:t>
      </w:r>
      <w:r>
        <w:rPr>
          <w:b/>
          <w:sz w:val="17"/>
          <w:szCs w:val="17"/>
        </w:rPr>
        <w:t xml:space="preserve"> </w:t>
      </w:r>
      <w:r w:rsidRPr="00EE53FE">
        <w:rPr>
          <w:b/>
          <w:sz w:val="17"/>
          <w:szCs w:val="17"/>
        </w:rPr>
        <w:t xml:space="preserve">: </w:t>
      </w:r>
    </w:p>
    <w:p w14:paraId="43C13529" w14:textId="47B32A61" w:rsidR="00A52AC6" w:rsidRPr="00A52AC6" w:rsidRDefault="00A52AC6" w:rsidP="006605D9">
      <w:pPr>
        <w:pStyle w:val="ListParagraph"/>
        <w:widowControl/>
        <w:numPr>
          <w:ilvl w:val="3"/>
          <w:numId w:val="14"/>
        </w:numPr>
        <w:contextualSpacing w:val="0"/>
        <w:rPr>
          <w:szCs w:val="17"/>
          <w:lang w:val="en-GB"/>
        </w:rPr>
      </w:pPr>
      <w:r>
        <w:rPr>
          <w:sz w:val="17"/>
          <w:szCs w:val="17"/>
        </w:rPr>
        <w:t>0: LED status</w:t>
      </w:r>
    </w:p>
    <w:p w14:paraId="7165EDAB" w14:textId="6D6EF2F7" w:rsidR="006605D9" w:rsidRPr="00B416D6" w:rsidRDefault="00A52AC6" w:rsidP="006605D9">
      <w:pPr>
        <w:pStyle w:val="ListParagraph"/>
        <w:widowControl/>
        <w:numPr>
          <w:ilvl w:val="3"/>
          <w:numId w:val="14"/>
        </w:numPr>
        <w:contextualSpacing w:val="0"/>
        <w:rPr>
          <w:szCs w:val="17"/>
          <w:lang w:val="en-GB"/>
        </w:rPr>
      </w:pPr>
      <w:r>
        <w:rPr>
          <w:sz w:val="17"/>
          <w:szCs w:val="17"/>
        </w:rPr>
        <w:t>1</w:t>
      </w:r>
      <w:r w:rsidR="006605D9">
        <w:rPr>
          <w:sz w:val="17"/>
          <w:szCs w:val="17"/>
        </w:rPr>
        <w:t>:</w:t>
      </w:r>
      <w:r>
        <w:rPr>
          <w:sz w:val="17"/>
          <w:szCs w:val="17"/>
        </w:rPr>
        <w:t xml:space="preserve"> DAC level for </w:t>
      </w:r>
      <w:del w:id="501" w:author="Thibault MAINAND, stagiaire 2015" w:date="2015-05-26T11:41:00Z">
        <w:r w:rsidDel="00320447">
          <w:rPr>
            <w:sz w:val="17"/>
            <w:szCs w:val="17"/>
          </w:rPr>
          <w:delText xml:space="preserve">each </w:delText>
        </w:r>
      </w:del>
      <w:ins w:id="502" w:author="Thibault MAINAND, stagiaire 2015" w:date="2015-05-26T11:41:00Z">
        <w:r w:rsidR="00320447">
          <w:rPr>
            <w:sz w:val="17"/>
            <w:szCs w:val="17"/>
          </w:rPr>
          <w:t xml:space="preserve">all </w:t>
        </w:r>
      </w:ins>
      <w:r>
        <w:rPr>
          <w:sz w:val="17"/>
          <w:szCs w:val="17"/>
        </w:rPr>
        <w:t>channel</w:t>
      </w:r>
      <w:ins w:id="503" w:author="Thibault MAINAND, stagiaire 2015" w:date="2015-05-26T11:41:00Z">
        <w:r w:rsidR="00320447">
          <w:rPr>
            <w:sz w:val="17"/>
            <w:szCs w:val="17"/>
          </w:rPr>
          <w:t>s</w:t>
        </w:r>
      </w:ins>
      <w:ins w:id="504" w:author="Isaac Troyano Pujadas" w:date="2018-06-01T10:08:00Z">
        <w:r w:rsidR="00833A08">
          <w:rPr>
            <w:sz w:val="17"/>
            <w:szCs w:val="17"/>
          </w:rPr>
          <w:t xml:space="preserve"> </w:t>
        </w:r>
        <w:r w:rsidR="00833A08" w:rsidRPr="0054296B">
          <w:rPr>
            <w:b/>
            <w:sz w:val="17"/>
            <w:szCs w:val="17"/>
            <w:u w:val="single"/>
          </w:rPr>
          <w:t>including offset</w:t>
        </w:r>
      </w:ins>
    </w:p>
    <w:p w14:paraId="27FFEAA7" w14:textId="77777777" w:rsidR="00B416D6" w:rsidRDefault="00B416D6" w:rsidP="00B416D6">
      <w:pPr>
        <w:widowControl/>
        <w:rPr>
          <w:ins w:id="505" w:author="Yannick Favre" w:date="2015-06-08T11:26:00Z"/>
          <w:szCs w:val="17"/>
          <w:lang w:val="en-GB"/>
        </w:rPr>
      </w:pPr>
    </w:p>
    <w:p w14:paraId="0BF7CF2C" w14:textId="77777777" w:rsidR="00CB63F0" w:rsidRDefault="00CB63F0" w:rsidP="00B416D6">
      <w:pPr>
        <w:widowControl/>
        <w:rPr>
          <w:szCs w:val="17"/>
          <w:lang w:val="en-GB"/>
        </w:rPr>
      </w:pPr>
    </w:p>
    <w:p w14:paraId="0AB66C78" w14:textId="2A3C262E" w:rsidR="00B416D6" w:rsidDel="00CB63F0" w:rsidRDefault="00B416D6" w:rsidP="00B416D6">
      <w:pPr>
        <w:widowControl/>
        <w:rPr>
          <w:del w:id="506" w:author="Yannick Favre" w:date="2015-06-08T11:26:00Z"/>
          <w:szCs w:val="17"/>
          <w:lang w:val="en-GB"/>
        </w:rPr>
      </w:pPr>
    </w:p>
    <w:p w14:paraId="136BE946" w14:textId="60917C97" w:rsidR="00B416D6" w:rsidDel="00CB63F0" w:rsidRDefault="00B416D6" w:rsidP="00B416D6">
      <w:pPr>
        <w:widowControl/>
        <w:rPr>
          <w:del w:id="507" w:author="Yannick Favre" w:date="2015-06-08T11:26:00Z"/>
          <w:szCs w:val="17"/>
          <w:lang w:val="en-GB"/>
        </w:rPr>
      </w:pPr>
    </w:p>
    <w:p w14:paraId="2DE0E651" w14:textId="48658A71" w:rsidR="00B416D6" w:rsidDel="00CB63F0" w:rsidRDefault="00B416D6" w:rsidP="00B416D6">
      <w:pPr>
        <w:widowControl/>
        <w:rPr>
          <w:del w:id="508" w:author="Yannick Favre" w:date="2015-06-08T11:26:00Z"/>
          <w:szCs w:val="17"/>
          <w:lang w:val="en-GB"/>
        </w:rPr>
      </w:pPr>
    </w:p>
    <w:p w14:paraId="27F07AA2" w14:textId="7A7CE5DE" w:rsidR="00B416D6" w:rsidDel="00CB63F0" w:rsidRDefault="00B416D6" w:rsidP="00B416D6">
      <w:pPr>
        <w:widowControl/>
        <w:rPr>
          <w:del w:id="509" w:author="Yannick Favre" w:date="2015-06-08T11:26:00Z"/>
          <w:szCs w:val="17"/>
          <w:lang w:val="en-GB"/>
        </w:rPr>
      </w:pPr>
    </w:p>
    <w:p w14:paraId="4F9D5E16" w14:textId="248B672B" w:rsidR="00B416D6" w:rsidDel="00CB63F0" w:rsidRDefault="00B416D6" w:rsidP="00B416D6">
      <w:pPr>
        <w:widowControl/>
        <w:rPr>
          <w:del w:id="510" w:author="Yannick Favre" w:date="2015-06-08T11:26:00Z"/>
          <w:szCs w:val="17"/>
          <w:lang w:val="en-GB"/>
        </w:rPr>
      </w:pPr>
    </w:p>
    <w:p w14:paraId="632F4589" w14:textId="1301974B" w:rsidR="00B416D6" w:rsidDel="00CB63F0" w:rsidRDefault="00B416D6" w:rsidP="00B416D6">
      <w:pPr>
        <w:widowControl/>
        <w:rPr>
          <w:del w:id="511" w:author="Yannick Favre" w:date="2015-06-08T11:26:00Z"/>
          <w:szCs w:val="17"/>
          <w:lang w:val="en-GB"/>
        </w:rPr>
      </w:pPr>
    </w:p>
    <w:p w14:paraId="278B86EA" w14:textId="3F15D457" w:rsidR="00B416D6" w:rsidDel="00CB63F0" w:rsidRDefault="00B416D6" w:rsidP="00B416D6">
      <w:pPr>
        <w:widowControl/>
        <w:rPr>
          <w:del w:id="512" w:author="Yannick Favre" w:date="2015-06-08T11:26:00Z"/>
          <w:szCs w:val="17"/>
          <w:lang w:val="en-GB"/>
        </w:rPr>
      </w:pPr>
    </w:p>
    <w:p w14:paraId="2EC3994C" w14:textId="437FDB02" w:rsidR="00B416D6" w:rsidDel="00CB63F0" w:rsidRDefault="00B416D6" w:rsidP="00B416D6">
      <w:pPr>
        <w:widowControl/>
        <w:rPr>
          <w:del w:id="513" w:author="Yannick Favre" w:date="2015-06-08T11:26:00Z"/>
          <w:szCs w:val="17"/>
          <w:lang w:val="en-GB"/>
        </w:rPr>
      </w:pPr>
    </w:p>
    <w:p w14:paraId="20DCCDBB" w14:textId="1B01A78E" w:rsidR="00B416D6" w:rsidRPr="00B416D6" w:rsidDel="00CB63F0" w:rsidRDefault="00B416D6" w:rsidP="00B416D6">
      <w:pPr>
        <w:widowControl/>
        <w:rPr>
          <w:del w:id="514" w:author="Yannick Favre" w:date="2015-06-08T11:26:00Z"/>
          <w:szCs w:val="17"/>
          <w:lang w:val="en-GB"/>
        </w:rPr>
      </w:pPr>
    </w:p>
    <w:p w14:paraId="03C31CD7" w14:textId="2985C589" w:rsidR="006605D9" w:rsidDel="00CB63F0" w:rsidRDefault="006605D9" w:rsidP="006605D9">
      <w:pPr>
        <w:rPr>
          <w:del w:id="515" w:author="Yannick Favre" w:date="2015-06-08T11:26:00Z"/>
          <w:lang w:val="en-GB"/>
        </w:rPr>
      </w:pPr>
    </w:p>
    <w:p w14:paraId="6F361DB9" w14:textId="4DDA5FAD" w:rsidR="006605D9" w:rsidRPr="002219AD" w:rsidRDefault="006605D9" w:rsidP="006605D9">
      <w:pPr>
        <w:pStyle w:val="Heading5"/>
        <w:keepLines/>
        <w:widowControl/>
        <w:suppressAutoHyphens w:val="0"/>
        <w:spacing w:before="200" w:line="276" w:lineRule="auto"/>
        <w:jc w:val="left"/>
        <w:rPr>
          <w:lang w:val="en-GB"/>
        </w:rPr>
      </w:pPr>
      <w:r>
        <w:rPr>
          <w:lang w:val="en-GB"/>
        </w:rPr>
        <w:t>ANS</w:t>
      </w:r>
      <w:r w:rsidRPr="002219AD">
        <w:rPr>
          <w:lang w:val="en-GB"/>
        </w:rPr>
        <w:t>:</w:t>
      </w:r>
      <w:r>
        <w:rPr>
          <w:lang w:val="en-GB"/>
        </w:rPr>
        <w:t xml:space="preserve"> </w:t>
      </w:r>
      <w:r w:rsidR="00A107C5">
        <w:rPr>
          <w:lang w:val="en-GB"/>
        </w:rPr>
        <w:t>Get LED &amp; DAC values</w:t>
      </w:r>
    </w:p>
    <w:p w14:paraId="0A1F3633" w14:textId="248732CF" w:rsidR="006605D9" w:rsidRPr="00FE34F4" w:rsidRDefault="006605D9" w:rsidP="006605D9">
      <w:pPr>
        <w:pStyle w:val="ListParagraph"/>
        <w:widowControl/>
        <w:numPr>
          <w:ilvl w:val="1"/>
          <w:numId w:val="14"/>
        </w:numPr>
        <w:contextualSpacing w:val="0"/>
        <w:rPr>
          <w:szCs w:val="20"/>
        </w:rPr>
      </w:pPr>
      <w:r w:rsidRPr="00FE34F4">
        <w:rPr>
          <w:szCs w:val="20"/>
        </w:rPr>
        <w:t xml:space="preserve">Description: </w:t>
      </w:r>
      <w:r w:rsidR="00102FFB">
        <w:rPr>
          <w:szCs w:val="20"/>
        </w:rPr>
        <w:t>answer</w:t>
      </w:r>
      <w:r w:rsidRPr="00FE34F4">
        <w:rPr>
          <w:szCs w:val="20"/>
        </w:rPr>
        <w:t xml:space="preserve"> to return </w:t>
      </w:r>
      <w:r w:rsidR="00102FFB">
        <w:rPr>
          <w:szCs w:val="20"/>
        </w:rPr>
        <w:t>LED status and DAC level values</w:t>
      </w:r>
    </w:p>
    <w:p w14:paraId="6A6EFCE5" w14:textId="03E46253" w:rsidR="006605D9" w:rsidRPr="00FE34F4" w:rsidRDefault="006605D9" w:rsidP="006605D9">
      <w:pPr>
        <w:pStyle w:val="ListParagraph"/>
        <w:widowControl/>
        <w:numPr>
          <w:ilvl w:val="1"/>
          <w:numId w:val="14"/>
        </w:numPr>
        <w:contextualSpacing w:val="0"/>
        <w:rPr>
          <w:szCs w:val="20"/>
        </w:rPr>
      </w:pPr>
      <w:r w:rsidRPr="00FE34F4">
        <w:rPr>
          <w:szCs w:val="20"/>
        </w:rPr>
        <w:t xml:space="preserve">Command ID: </w:t>
      </w:r>
      <w:r>
        <w:rPr>
          <w:b/>
          <w:szCs w:val="20"/>
        </w:rPr>
        <w:t>0x04</w:t>
      </w:r>
    </w:p>
    <w:p w14:paraId="3EE8CA23" w14:textId="42F21781" w:rsidR="006605D9" w:rsidRPr="00FE34F4" w:rsidRDefault="008B0B71" w:rsidP="006605D9">
      <w:pPr>
        <w:pStyle w:val="ListParagraph"/>
        <w:widowControl/>
        <w:numPr>
          <w:ilvl w:val="1"/>
          <w:numId w:val="14"/>
        </w:numPr>
        <w:contextualSpacing w:val="0"/>
        <w:rPr>
          <w:szCs w:val="20"/>
        </w:rPr>
      </w:pPr>
      <w:r>
        <w:rPr>
          <w:szCs w:val="20"/>
        </w:rPr>
        <w:t xml:space="preserve">Frame number: </w:t>
      </w:r>
      <w:r w:rsidR="005F0FDC">
        <w:rPr>
          <w:szCs w:val="20"/>
        </w:rPr>
        <w:t xml:space="preserve">1 or </w:t>
      </w:r>
      <w:r>
        <w:rPr>
          <w:szCs w:val="20"/>
        </w:rPr>
        <w:t>3</w:t>
      </w:r>
    </w:p>
    <w:p w14:paraId="039F7E9B" w14:textId="04C51573" w:rsidR="006605D9" w:rsidRDefault="00342021" w:rsidP="006605D9">
      <w:pPr>
        <w:pStyle w:val="ListParagraph"/>
        <w:widowControl/>
        <w:numPr>
          <w:ilvl w:val="1"/>
          <w:numId w:val="14"/>
        </w:numPr>
        <w:contextualSpacing w:val="0"/>
        <w:rPr>
          <w:szCs w:val="20"/>
        </w:rPr>
      </w:pPr>
      <w:r>
        <w:rPr>
          <w:szCs w:val="20"/>
        </w:rPr>
        <w:t xml:space="preserve">Parameters: </w:t>
      </w:r>
      <w:r w:rsidR="005F0FDC">
        <w:rPr>
          <w:szCs w:val="20"/>
        </w:rPr>
        <w:t>3 or 6</w:t>
      </w:r>
      <w:r w:rsidR="006605D9" w:rsidRPr="00FE34F4">
        <w:rPr>
          <w:szCs w:val="20"/>
        </w:rPr>
        <w:t xml:space="preserve"> bytes</w:t>
      </w:r>
      <w:r w:rsidR="005F0FDC">
        <w:rPr>
          <w:szCs w:val="20"/>
        </w:rPr>
        <w:t>/frame</w:t>
      </w:r>
    </w:p>
    <w:p w14:paraId="18A628BC" w14:textId="77777777" w:rsidR="00342021" w:rsidRPr="00FE34F4" w:rsidRDefault="00342021" w:rsidP="00342021">
      <w:pPr>
        <w:pStyle w:val="ListParagraph"/>
        <w:widowControl/>
        <w:ind w:left="1800"/>
        <w:contextualSpacing w:val="0"/>
        <w:rPr>
          <w:szCs w:val="20"/>
        </w:rPr>
      </w:pPr>
    </w:p>
    <w:p w14:paraId="18C8A447" w14:textId="504C42A9" w:rsidR="006605D9" w:rsidRDefault="00342021" w:rsidP="006605D9">
      <w:pPr>
        <w:ind w:left="708" w:hanging="708"/>
        <w:rPr>
          <w:lang w:val="en-GB"/>
        </w:rPr>
      </w:pPr>
      <w:r>
        <w:rPr>
          <w:lang w:val="en-GB"/>
        </w:rPr>
        <w:t xml:space="preserve">For the </w:t>
      </w:r>
      <w:r w:rsidRPr="00342021">
        <w:rPr>
          <w:b/>
          <w:lang w:val="en-GB"/>
        </w:rPr>
        <w:t>variable type = 0</w:t>
      </w:r>
      <w:r>
        <w:rPr>
          <w:lang w:val="en-GB"/>
        </w:rPr>
        <w:t xml:space="preserve"> set from a master request, the answer is the following type:</w:t>
      </w:r>
    </w:p>
    <w:p w14:paraId="21E10367" w14:textId="77777777" w:rsidR="00342021" w:rsidRDefault="00342021" w:rsidP="006605D9">
      <w:pPr>
        <w:ind w:left="708" w:hanging="708"/>
        <w:rPr>
          <w:lang w:val="en-GB"/>
        </w:rPr>
      </w:pPr>
    </w:p>
    <w:tbl>
      <w:tblPr>
        <w:tblStyle w:val="TableGrid"/>
        <w:tblW w:w="9576" w:type="dxa"/>
        <w:tblLayout w:type="fixed"/>
        <w:tblLook w:val="04A0" w:firstRow="1" w:lastRow="0" w:firstColumn="1" w:lastColumn="0" w:noHBand="0" w:noVBand="1"/>
      </w:tblPr>
      <w:tblGrid>
        <w:gridCol w:w="1368"/>
        <w:gridCol w:w="1368"/>
        <w:gridCol w:w="1368"/>
        <w:gridCol w:w="1368"/>
        <w:gridCol w:w="1368"/>
        <w:gridCol w:w="1368"/>
        <w:gridCol w:w="1368"/>
      </w:tblGrid>
      <w:tr w:rsidR="006605D9" w:rsidRPr="00C247D5" w14:paraId="5D2C7B52" w14:textId="77777777" w:rsidTr="006605D9">
        <w:tc>
          <w:tcPr>
            <w:tcW w:w="9576" w:type="dxa"/>
            <w:gridSpan w:val="7"/>
          </w:tcPr>
          <w:p w14:paraId="6452F276" w14:textId="43D44E10" w:rsidR="006605D9" w:rsidRPr="00C247D5" w:rsidRDefault="006605D9" w:rsidP="006605D9">
            <w:pPr>
              <w:jc w:val="center"/>
            </w:pPr>
            <w:r w:rsidRPr="00C247D5">
              <w:t>Data field</w:t>
            </w:r>
            <w:r w:rsidR="00342021">
              <w:t xml:space="preserve"> – Frame #0</w:t>
            </w:r>
          </w:p>
        </w:tc>
      </w:tr>
      <w:tr w:rsidR="006605D9" w:rsidRPr="00C247D5" w14:paraId="4C10B260" w14:textId="77777777" w:rsidTr="006605D9">
        <w:trPr>
          <w:trHeight w:val="155"/>
        </w:trPr>
        <w:tc>
          <w:tcPr>
            <w:tcW w:w="1368" w:type="dxa"/>
          </w:tcPr>
          <w:p w14:paraId="0E83EC8E" w14:textId="77777777" w:rsidR="006605D9" w:rsidRPr="00C247D5" w:rsidRDefault="006605D9" w:rsidP="006605D9">
            <w:pPr>
              <w:jc w:val="center"/>
            </w:pPr>
            <w:r w:rsidRPr="00C247D5">
              <w:t>Byte 1</w:t>
            </w:r>
          </w:p>
        </w:tc>
        <w:tc>
          <w:tcPr>
            <w:tcW w:w="1368" w:type="dxa"/>
          </w:tcPr>
          <w:p w14:paraId="7616CF69" w14:textId="77777777" w:rsidR="006605D9" w:rsidRPr="00C247D5" w:rsidRDefault="006605D9" w:rsidP="006605D9">
            <w:pPr>
              <w:jc w:val="center"/>
            </w:pPr>
            <w:r w:rsidRPr="00C247D5">
              <w:t>Byte 2</w:t>
            </w:r>
          </w:p>
        </w:tc>
        <w:tc>
          <w:tcPr>
            <w:tcW w:w="1368" w:type="dxa"/>
          </w:tcPr>
          <w:p w14:paraId="641FE874" w14:textId="77777777" w:rsidR="006605D9" w:rsidRPr="00C247D5" w:rsidRDefault="006605D9" w:rsidP="006605D9">
            <w:pPr>
              <w:jc w:val="center"/>
            </w:pPr>
            <w:r w:rsidRPr="00C247D5">
              <w:t>Byte 3</w:t>
            </w:r>
          </w:p>
        </w:tc>
        <w:tc>
          <w:tcPr>
            <w:tcW w:w="1368" w:type="dxa"/>
          </w:tcPr>
          <w:p w14:paraId="372586FA" w14:textId="77777777" w:rsidR="006605D9" w:rsidRPr="00C247D5" w:rsidRDefault="006605D9" w:rsidP="006605D9">
            <w:pPr>
              <w:jc w:val="center"/>
            </w:pPr>
            <w:r w:rsidRPr="00C247D5">
              <w:t>Byte 4</w:t>
            </w:r>
          </w:p>
        </w:tc>
        <w:tc>
          <w:tcPr>
            <w:tcW w:w="1368" w:type="dxa"/>
          </w:tcPr>
          <w:p w14:paraId="35B800AF" w14:textId="77777777" w:rsidR="006605D9" w:rsidRPr="00C247D5" w:rsidRDefault="006605D9" w:rsidP="006605D9">
            <w:pPr>
              <w:jc w:val="center"/>
            </w:pPr>
            <w:r w:rsidRPr="00C247D5">
              <w:t>Byte 5</w:t>
            </w:r>
          </w:p>
        </w:tc>
        <w:tc>
          <w:tcPr>
            <w:tcW w:w="1368" w:type="dxa"/>
          </w:tcPr>
          <w:p w14:paraId="6EFF0792" w14:textId="77777777" w:rsidR="006605D9" w:rsidRPr="00C247D5" w:rsidRDefault="006605D9" w:rsidP="006605D9">
            <w:pPr>
              <w:jc w:val="center"/>
            </w:pPr>
            <w:r w:rsidRPr="00C247D5">
              <w:t>Byte 6</w:t>
            </w:r>
          </w:p>
        </w:tc>
        <w:tc>
          <w:tcPr>
            <w:tcW w:w="1368" w:type="dxa"/>
          </w:tcPr>
          <w:p w14:paraId="48D26F9D" w14:textId="77777777" w:rsidR="006605D9" w:rsidRPr="00C247D5" w:rsidRDefault="006605D9" w:rsidP="006605D9">
            <w:pPr>
              <w:jc w:val="center"/>
            </w:pPr>
            <w:r w:rsidRPr="00C247D5">
              <w:t xml:space="preserve">Byte 7 </w:t>
            </w:r>
          </w:p>
        </w:tc>
      </w:tr>
      <w:tr w:rsidR="00A0261C" w:rsidRPr="00C247D5" w14:paraId="1DEEF059" w14:textId="77777777" w:rsidTr="006605D9">
        <w:trPr>
          <w:trHeight w:val="826"/>
        </w:trPr>
        <w:tc>
          <w:tcPr>
            <w:tcW w:w="1368" w:type="dxa"/>
            <w:vAlign w:val="center"/>
          </w:tcPr>
          <w:p w14:paraId="1D6C67CE" w14:textId="77777777" w:rsidR="00A0261C" w:rsidRDefault="00A0261C" w:rsidP="00CF5994">
            <w:pPr>
              <w:tabs>
                <w:tab w:val="left" w:pos="993"/>
              </w:tabs>
              <w:jc w:val="center"/>
            </w:pPr>
            <w:r>
              <w:t>LED</w:t>
            </w:r>
          </w:p>
          <w:p w14:paraId="3797ECA2" w14:textId="62D71AD5" w:rsidR="00A0261C" w:rsidRPr="00C247D5" w:rsidRDefault="00A0261C" w:rsidP="006605D9">
            <w:pPr>
              <w:tabs>
                <w:tab w:val="left" w:pos="993"/>
              </w:tabs>
              <w:jc w:val="center"/>
            </w:pPr>
            <w:r>
              <w:t>(23 to 16)</w:t>
            </w:r>
          </w:p>
        </w:tc>
        <w:tc>
          <w:tcPr>
            <w:tcW w:w="1368" w:type="dxa"/>
            <w:vAlign w:val="center"/>
          </w:tcPr>
          <w:p w14:paraId="76DDA18B" w14:textId="77777777" w:rsidR="00A0261C" w:rsidRDefault="00A0261C" w:rsidP="00CF5994">
            <w:pPr>
              <w:tabs>
                <w:tab w:val="left" w:pos="993"/>
              </w:tabs>
              <w:jc w:val="center"/>
            </w:pPr>
            <w:r>
              <w:t>LED</w:t>
            </w:r>
          </w:p>
          <w:p w14:paraId="5A5DE1EF" w14:textId="2F8B5AB1" w:rsidR="00A0261C" w:rsidRPr="00C247D5" w:rsidRDefault="00A0261C" w:rsidP="006605D9">
            <w:pPr>
              <w:tabs>
                <w:tab w:val="left" w:pos="993"/>
              </w:tabs>
              <w:jc w:val="center"/>
            </w:pPr>
            <w:r>
              <w:t>(15 to 8)</w:t>
            </w:r>
          </w:p>
        </w:tc>
        <w:tc>
          <w:tcPr>
            <w:tcW w:w="1368" w:type="dxa"/>
            <w:vAlign w:val="center"/>
          </w:tcPr>
          <w:p w14:paraId="2AF67609" w14:textId="77777777" w:rsidR="00A0261C" w:rsidRDefault="00A0261C" w:rsidP="00CF5994">
            <w:pPr>
              <w:jc w:val="center"/>
            </w:pPr>
            <w:r>
              <w:t>LED</w:t>
            </w:r>
          </w:p>
          <w:p w14:paraId="5EB17AEB" w14:textId="4C1AF024" w:rsidR="00A0261C" w:rsidRPr="00C247D5" w:rsidRDefault="00A0261C" w:rsidP="006605D9">
            <w:pPr>
              <w:jc w:val="center"/>
            </w:pPr>
            <w:r>
              <w:t>(7 to 0)</w:t>
            </w:r>
          </w:p>
        </w:tc>
        <w:tc>
          <w:tcPr>
            <w:tcW w:w="1368" w:type="dxa"/>
            <w:vAlign w:val="center"/>
          </w:tcPr>
          <w:p w14:paraId="59C57531" w14:textId="44456570" w:rsidR="00A0261C" w:rsidRPr="00C247D5" w:rsidRDefault="00320447" w:rsidP="006605D9">
            <w:pPr>
              <w:jc w:val="center"/>
            </w:pPr>
            <w:ins w:id="516" w:author="Thibault MAINAND, stagiaire 2015" w:date="2015-05-26T11:42:00Z">
              <w:r>
                <w:t>Global ON</w:t>
              </w:r>
            </w:ins>
            <w:del w:id="517" w:author="Thibault MAINAND, stagiaire 2015" w:date="2015-05-26T11:42:00Z">
              <w:r w:rsidR="005F0FDC" w:rsidRPr="00C247D5" w:rsidDel="00320447">
                <w:delText>NA</w:delText>
              </w:r>
            </w:del>
          </w:p>
        </w:tc>
        <w:tc>
          <w:tcPr>
            <w:tcW w:w="1368" w:type="dxa"/>
            <w:vAlign w:val="center"/>
          </w:tcPr>
          <w:p w14:paraId="072DC141" w14:textId="78431349" w:rsidR="00A0261C" w:rsidRPr="00C247D5" w:rsidRDefault="005F0FDC" w:rsidP="006605D9">
            <w:pPr>
              <w:jc w:val="center"/>
            </w:pPr>
            <w:r w:rsidRPr="00C247D5">
              <w:t>NA</w:t>
            </w:r>
          </w:p>
        </w:tc>
        <w:tc>
          <w:tcPr>
            <w:tcW w:w="1368" w:type="dxa"/>
            <w:vAlign w:val="center"/>
          </w:tcPr>
          <w:p w14:paraId="015B9609" w14:textId="203F998A" w:rsidR="00A0261C" w:rsidRPr="00C247D5" w:rsidRDefault="005F0FDC" w:rsidP="006605D9">
            <w:pPr>
              <w:jc w:val="center"/>
            </w:pPr>
            <w:r w:rsidRPr="00C247D5">
              <w:t>NA</w:t>
            </w:r>
          </w:p>
        </w:tc>
        <w:tc>
          <w:tcPr>
            <w:tcW w:w="1368" w:type="dxa"/>
            <w:vAlign w:val="center"/>
          </w:tcPr>
          <w:p w14:paraId="31978C52" w14:textId="77777777" w:rsidR="00A0261C" w:rsidRPr="00C247D5" w:rsidRDefault="00A0261C" w:rsidP="006605D9">
            <w:pPr>
              <w:jc w:val="center"/>
            </w:pPr>
            <w:r w:rsidRPr="00C247D5">
              <w:t>NA</w:t>
            </w:r>
          </w:p>
        </w:tc>
      </w:tr>
    </w:tbl>
    <w:p w14:paraId="03005AAA" w14:textId="77777777" w:rsidR="00342021" w:rsidRPr="00342021" w:rsidRDefault="00342021" w:rsidP="00342021">
      <w:pPr>
        <w:pStyle w:val="ListParagraph"/>
        <w:widowControl/>
        <w:ind w:left="2520"/>
        <w:contextualSpacing w:val="0"/>
        <w:rPr>
          <w:szCs w:val="17"/>
          <w:lang w:val="en-GB"/>
        </w:rPr>
      </w:pPr>
    </w:p>
    <w:p w14:paraId="4A868146" w14:textId="77777777" w:rsidR="00342021" w:rsidRPr="00C13E13" w:rsidRDefault="00342021" w:rsidP="00342021">
      <w:pPr>
        <w:pStyle w:val="ListParagraph"/>
        <w:widowControl/>
        <w:numPr>
          <w:ilvl w:val="2"/>
          <w:numId w:val="14"/>
        </w:numPr>
        <w:contextualSpacing w:val="0"/>
        <w:rPr>
          <w:szCs w:val="17"/>
          <w:lang w:val="en-GB"/>
        </w:rPr>
      </w:pPr>
      <w:r w:rsidRPr="00EE53FE">
        <w:rPr>
          <w:b/>
          <w:sz w:val="17"/>
          <w:szCs w:val="17"/>
        </w:rPr>
        <w:t>Byte</w:t>
      </w:r>
      <w:r>
        <w:rPr>
          <w:b/>
          <w:sz w:val="17"/>
          <w:szCs w:val="17"/>
        </w:rPr>
        <w:t xml:space="preserve"> 1 to 3 </w:t>
      </w:r>
      <w:r w:rsidRPr="00EE53FE">
        <w:rPr>
          <w:b/>
          <w:sz w:val="17"/>
          <w:szCs w:val="17"/>
        </w:rPr>
        <w:t xml:space="preserve">: </w:t>
      </w:r>
    </w:p>
    <w:p w14:paraId="251A3698" w14:textId="77777777" w:rsidR="00342021" w:rsidRPr="00C13E13" w:rsidRDefault="00342021" w:rsidP="00342021">
      <w:pPr>
        <w:pStyle w:val="ListParagraph"/>
        <w:widowControl/>
        <w:numPr>
          <w:ilvl w:val="3"/>
          <w:numId w:val="14"/>
        </w:numPr>
        <w:contextualSpacing w:val="0"/>
        <w:rPr>
          <w:szCs w:val="17"/>
          <w:lang w:val="en-GB"/>
        </w:rPr>
      </w:pPr>
      <w:r>
        <w:rPr>
          <w:sz w:val="17"/>
          <w:szCs w:val="17"/>
        </w:rPr>
        <w:t>Bit = 0 : c</w:t>
      </w:r>
      <w:r w:rsidRPr="00C13E13">
        <w:rPr>
          <w:sz w:val="17"/>
          <w:szCs w:val="17"/>
        </w:rPr>
        <w:t xml:space="preserve">orresponding </w:t>
      </w:r>
      <w:r>
        <w:rPr>
          <w:sz w:val="17"/>
          <w:szCs w:val="17"/>
        </w:rPr>
        <w:t>led OFF</w:t>
      </w:r>
    </w:p>
    <w:p w14:paraId="79AD28BA" w14:textId="77777777" w:rsidR="00342021" w:rsidRPr="00320447" w:rsidRDefault="00342021" w:rsidP="00342021">
      <w:pPr>
        <w:pStyle w:val="ListParagraph"/>
        <w:widowControl/>
        <w:numPr>
          <w:ilvl w:val="3"/>
          <w:numId w:val="14"/>
        </w:numPr>
        <w:contextualSpacing w:val="0"/>
        <w:rPr>
          <w:ins w:id="518" w:author="Thibault MAINAND, stagiaire 2015" w:date="2015-05-26T11:42:00Z"/>
          <w:szCs w:val="17"/>
          <w:lang w:val="en-GB"/>
        </w:rPr>
      </w:pPr>
      <w:r>
        <w:rPr>
          <w:sz w:val="17"/>
          <w:szCs w:val="17"/>
        </w:rPr>
        <w:t>Bit = 1 : c</w:t>
      </w:r>
      <w:r w:rsidRPr="00C13E13">
        <w:rPr>
          <w:sz w:val="17"/>
          <w:szCs w:val="17"/>
        </w:rPr>
        <w:t xml:space="preserve">orresponding </w:t>
      </w:r>
      <w:r>
        <w:rPr>
          <w:sz w:val="17"/>
          <w:szCs w:val="17"/>
        </w:rPr>
        <w:t>led ON</w:t>
      </w:r>
    </w:p>
    <w:p w14:paraId="5C8B3BFB" w14:textId="77777777" w:rsidR="00320447" w:rsidRDefault="00320447" w:rsidP="00320447">
      <w:pPr>
        <w:pStyle w:val="ListParagraph"/>
        <w:widowControl/>
        <w:numPr>
          <w:ilvl w:val="2"/>
          <w:numId w:val="14"/>
        </w:numPr>
        <w:contextualSpacing w:val="0"/>
        <w:rPr>
          <w:ins w:id="519" w:author="Thibault MAINAND, stagiaire 2015" w:date="2015-05-26T11:43:00Z"/>
          <w:b/>
          <w:sz w:val="17"/>
          <w:szCs w:val="17"/>
        </w:rPr>
      </w:pPr>
      <w:ins w:id="520" w:author="Thibault MAINAND, stagiaire 2015" w:date="2015-05-26T11:43:00Z">
        <w:r w:rsidRPr="00EE53FE">
          <w:rPr>
            <w:b/>
            <w:sz w:val="17"/>
            <w:szCs w:val="17"/>
          </w:rPr>
          <w:t>Byte</w:t>
        </w:r>
        <w:r>
          <w:rPr>
            <w:b/>
            <w:sz w:val="17"/>
            <w:szCs w:val="17"/>
          </w:rPr>
          <w:t xml:space="preserve"> 4 </w:t>
        </w:r>
        <w:r w:rsidRPr="00EE53FE">
          <w:rPr>
            <w:b/>
            <w:sz w:val="17"/>
            <w:szCs w:val="17"/>
          </w:rPr>
          <w:t xml:space="preserve">: </w:t>
        </w:r>
        <w:r>
          <w:rPr>
            <w:b/>
            <w:sz w:val="17"/>
            <w:szCs w:val="17"/>
          </w:rPr>
          <w:t>global ON</w:t>
        </w:r>
      </w:ins>
    </w:p>
    <w:p w14:paraId="64890378" w14:textId="65F69429" w:rsidR="00320447" w:rsidRPr="008C715D" w:rsidRDefault="00320447" w:rsidP="00320447">
      <w:pPr>
        <w:pStyle w:val="ListParagraph"/>
        <w:widowControl/>
        <w:numPr>
          <w:ilvl w:val="3"/>
          <w:numId w:val="14"/>
        </w:numPr>
        <w:contextualSpacing w:val="0"/>
        <w:rPr>
          <w:ins w:id="521" w:author="Thibault MAINAND, stagiaire 2015" w:date="2015-05-26T11:43:00Z"/>
          <w:sz w:val="17"/>
          <w:szCs w:val="17"/>
        </w:rPr>
      </w:pPr>
      <w:ins w:id="522" w:author="Thibault MAINAND, stagiaire 2015" w:date="2015-05-26T11:43:00Z">
        <w:r w:rsidRPr="008C715D">
          <w:rPr>
            <w:sz w:val="17"/>
            <w:szCs w:val="17"/>
          </w:rPr>
          <w:t xml:space="preserve">0: </w:t>
        </w:r>
        <w:r>
          <w:rPr>
            <w:sz w:val="17"/>
            <w:szCs w:val="17"/>
          </w:rPr>
          <w:t xml:space="preserve">DC/DC converter </w:t>
        </w:r>
        <w:r w:rsidRPr="008C715D">
          <w:rPr>
            <w:sz w:val="17"/>
            <w:szCs w:val="17"/>
          </w:rPr>
          <w:t>OFF</w:t>
        </w:r>
      </w:ins>
      <w:ins w:id="523" w:author="Thibault MAINAND, stagiaire 2015" w:date="2015-05-26T11:44:00Z">
        <w:r w:rsidR="00545653">
          <w:rPr>
            <w:sz w:val="17"/>
            <w:szCs w:val="17"/>
          </w:rPr>
          <w:t xml:space="preserve"> (</w:t>
        </w:r>
      </w:ins>
      <w:ins w:id="524" w:author="Thibault MAINAND, stagiaire 2015" w:date="2015-05-26T11:45:00Z">
        <w:r w:rsidR="00C56249">
          <w:rPr>
            <w:sz w:val="17"/>
            <w:szCs w:val="17"/>
          </w:rPr>
          <w:t xml:space="preserve">always 0 for µC </w:t>
        </w:r>
        <w:proofErr w:type="spellStart"/>
        <w:r w:rsidR="00C56249">
          <w:rPr>
            <w:sz w:val="17"/>
            <w:szCs w:val="17"/>
          </w:rPr>
          <w:t>addr</w:t>
        </w:r>
        <w:proofErr w:type="spellEnd"/>
        <w:r w:rsidR="00C56249">
          <w:rPr>
            <w:sz w:val="17"/>
            <w:szCs w:val="17"/>
          </w:rPr>
          <w:t>. 1 &amp; 3)</w:t>
        </w:r>
      </w:ins>
    </w:p>
    <w:p w14:paraId="7756F306" w14:textId="77777777" w:rsidR="00320447" w:rsidRDefault="00320447" w:rsidP="00320447">
      <w:pPr>
        <w:pStyle w:val="ListParagraph"/>
        <w:widowControl/>
        <w:numPr>
          <w:ilvl w:val="3"/>
          <w:numId w:val="14"/>
        </w:numPr>
        <w:contextualSpacing w:val="0"/>
        <w:rPr>
          <w:ins w:id="525" w:author="Thibault MAINAND, stagiaire 2015" w:date="2015-05-26T11:43:00Z"/>
          <w:sz w:val="17"/>
          <w:szCs w:val="17"/>
        </w:rPr>
      </w:pPr>
      <w:ins w:id="526" w:author="Thibault MAINAND, stagiaire 2015" w:date="2015-05-26T11:43:00Z">
        <w:r w:rsidRPr="008C715D">
          <w:rPr>
            <w:sz w:val="17"/>
            <w:szCs w:val="17"/>
          </w:rPr>
          <w:t xml:space="preserve">1: </w:t>
        </w:r>
        <w:r>
          <w:rPr>
            <w:sz w:val="17"/>
            <w:szCs w:val="17"/>
          </w:rPr>
          <w:t>DC/DC converter ON</w:t>
        </w:r>
      </w:ins>
    </w:p>
    <w:p w14:paraId="32CB938C" w14:textId="79C04459" w:rsidR="00320447" w:rsidRPr="00320447" w:rsidDel="00320447" w:rsidRDefault="00320447">
      <w:pPr>
        <w:widowControl/>
        <w:rPr>
          <w:del w:id="527" w:author="Thibault MAINAND, stagiaire 2015" w:date="2015-05-26T11:43:00Z"/>
          <w:szCs w:val="17"/>
          <w:lang w:val="en-GB"/>
        </w:rPr>
        <w:pPrChange w:id="528" w:author="Thibault MAINAND, stagiaire 2015" w:date="2015-05-26T11:42:00Z">
          <w:pPr>
            <w:pStyle w:val="ListParagraph"/>
            <w:widowControl/>
            <w:numPr>
              <w:ilvl w:val="3"/>
              <w:numId w:val="14"/>
            </w:numPr>
            <w:ind w:left="3240" w:hanging="360"/>
            <w:contextualSpacing w:val="0"/>
          </w:pPr>
        </w:pPrChange>
      </w:pPr>
    </w:p>
    <w:p w14:paraId="5F2163F7" w14:textId="67A9CA61" w:rsidR="00342021" w:rsidDel="00320447" w:rsidRDefault="00342021" w:rsidP="00342021">
      <w:pPr>
        <w:widowControl/>
        <w:rPr>
          <w:del w:id="529" w:author="Thibault MAINAND, stagiaire 2015" w:date="2015-05-26T11:43:00Z"/>
          <w:szCs w:val="17"/>
          <w:lang w:val="en-GB"/>
        </w:rPr>
      </w:pPr>
    </w:p>
    <w:p w14:paraId="45BA5F30" w14:textId="7D1D5EC8" w:rsidR="00342021" w:rsidDel="00320447" w:rsidRDefault="00342021" w:rsidP="00342021">
      <w:pPr>
        <w:widowControl/>
        <w:rPr>
          <w:del w:id="530" w:author="Thibault MAINAND, stagiaire 2015" w:date="2015-05-26T11:43:00Z"/>
          <w:szCs w:val="17"/>
          <w:lang w:val="en-GB"/>
        </w:rPr>
      </w:pPr>
    </w:p>
    <w:p w14:paraId="5A6E909F" w14:textId="77777777" w:rsidR="00CF5994" w:rsidRDefault="00CF5994" w:rsidP="00342021">
      <w:pPr>
        <w:widowControl/>
        <w:rPr>
          <w:szCs w:val="17"/>
          <w:lang w:val="en-GB"/>
        </w:rPr>
      </w:pPr>
    </w:p>
    <w:p w14:paraId="5B99E7C9" w14:textId="77777777" w:rsidR="00751997" w:rsidRDefault="00751997" w:rsidP="00751997">
      <w:pPr>
        <w:rPr>
          <w:szCs w:val="17"/>
          <w:lang w:val="en-GB"/>
        </w:rPr>
      </w:pPr>
    </w:p>
    <w:p w14:paraId="2A5F7B59" w14:textId="6DA1A8EF" w:rsidR="00342021" w:rsidRDefault="00342021" w:rsidP="00751997">
      <w:pPr>
        <w:rPr>
          <w:lang w:val="en-GB"/>
        </w:rPr>
      </w:pPr>
      <w:r>
        <w:rPr>
          <w:lang w:val="en-GB"/>
        </w:rPr>
        <w:t xml:space="preserve">For the </w:t>
      </w:r>
      <w:r w:rsidRPr="00342021">
        <w:rPr>
          <w:b/>
          <w:lang w:val="en-GB"/>
        </w:rPr>
        <w:t xml:space="preserve">variable type = </w:t>
      </w:r>
      <w:r>
        <w:rPr>
          <w:b/>
          <w:lang w:val="en-GB"/>
        </w:rPr>
        <w:t>1</w:t>
      </w:r>
      <w:r>
        <w:rPr>
          <w:lang w:val="en-GB"/>
        </w:rPr>
        <w:t xml:space="preserve"> set from a master request, the answer is the following type</w:t>
      </w:r>
    </w:p>
    <w:p w14:paraId="6DDAD281" w14:textId="77777777" w:rsidR="00342021" w:rsidRDefault="00342021" w:rsidP="00342021">
      <w:pPr>
        <w:ind w:left="708" w:hanging="708"/>
        <w:rPr>
          <w:lang w:val="en-GB"/>
        </w:rPr>
      </w:pPr>
    </w:p>
    <w:tbl>
      <w:tblPr>
        <w:tblStyle w:val="TableGrid"/>
        <w:tblW w:w="9595" w:type="dxa"/>
        <w:tblLayout w:type="fixed"/>
        <w:tblLook w:val="04A0" w:firstRow="1" w:lastRow="0" w:firstColumn="1" w:lastColumn="0" w:noHBand="0" w:noVBand="1"/>
      </w:tblPr>
      <w:tblGrid>
        <w:gridCol w:w="1370"/>
        <w:gridCol w:w="1371"/>
        <w:gridCol w:w="1370"/>
        <w:gridCol w:w="1371"/>
        <w:gridCol w:w="1370"/>
        <w:gridCol w:w="1371"/>
        <w:gridCol w:w="1372"/>
      </w:tblGrid>
      <w:tr w:rsidR="00342021" w:rsidRPr="00C247D5" w14:paraId="6911C62E" w14:textId="77777777" w:rsidTr="008B0B71">
        <w:trPr>
          <w:trHeight w:val="175"/>
        </w:trPr>
        <w:tc>
          <w:tcPr>
            <w:tcW w:w="9595" w:type="dxa"/>
            <w:gridSpan w:val="7"/>
          </w:tcPr>
          <w:p w14:paraId="49EB75C4" w14:textId="47C4812B" w:rsidR="00342021" w:rsidRPr="00C247D5" w:rsidRDefault="00342021" w:rsidP="00CF5994">
            <w:pPr>
              <w:jc w:val="center"/>
            </w:pPr>
            <w:r w:rsidRPr="00C247D5">
              <w:t>Data field</w:t>
            </w:r>
            <w:r>
              <w:t xml:space="preserve"> – Frame #0</w:t>
            </w:r>
          </w:p>
        </w:tc>
      </w:tr>
      <w:tr w:rsidR="008B0B71" w:rsidRPr="00C247D5" w14:paraId="64C67897" w14:textId="77777777" w:rsidTr="008B0B71">
        <w:trPr>
          <w:trHeight w:val="112"/>
        </w:trPr>
        <w:tc>
          <w:tcPr>
            <w:tcW w:w="1370" w:type="dxa"/>
          </w:tcPr>
          <w:p w14:paraId="69ECB4B7" w14:textId="77777777" w:rsidR="00342021" w:rsidRPr="00C247D5" w:rsidRDefault="00342021" w:rsidP="00CF5994">
            <w:pPr>
              <w:jc w:val="center"/>
            </w:pPr>
            <w:r w:rsidRPr="00C247D5">
              <w:t>Byte 1</w:t>
            </w:r>
          </w:p>
        </w:tc>
        <w:tc>
          <w:tcPr>
            <w:tcW w:w="1371" w:type="dxa"/>
          </w:tcPr>
          <w:p w14:paraId="38DDC0CC" w14:textId="77777777" w:rsidR="00342021" w:rsidRPr="00C247D5" w:rsidRDefault="00342021" w:rsidP="00CF5994">
            <w:pPr>
              <w:jc w:val="center"/>
            </w:pPr>
            <w:r w:rsidRPr="00C247D5">
              <w:t>Byte 2</w:t>
            </w:r>
          </w:p>
        </w:tc>
        <w:tc>
          <w:tcPr>
            <w:tcW w:w="1370" w:type="dxa"/>
          </w:tcPr>
          <w:p w14:paraId="2E3A36AA" w14:textId="77777777" w:rsidR="00342021" w:rsidRPr="00C247D5" w:rsidRDefault="00342021" w:rsidP="00CF5994">
            <w:pPr>
              <w:jc w:val="center"/>
            </w:pPr>
            <w:r w:rsidRPr="00C247D5">
              <w:t>Byte 3</w:t>
            </w:r>
          </w:p>
        </w:tc>
        <w:tc>
          <w:tcPr>
            <w:tcW w:w="1371" w:type="dxa"/>
          </w:tcPr>
          <w:p w14:paraId="0A4FE876" w14:textId="77777777" w:rsidR="00342021" w:rsidRPr="00C247D5" w:rsidRDefault="00342021" w:rsidP="00CF5994">
            <w:pPr>
              <w:jc w:val="center"/>
            </w:pPr>
            <w:r w:rsidRPr="00C247D5">
              <w:t>Byte 4</w:t>
            </w:r>
          </w:p>
        </w:tc>
        <w:tc>
          <w:tcPr>
            <w:tcW w:w="1370" w:type="dxa"/>
          </w:tcPr>
          <w:p w14:paraId="36959C08" w14:textId="77777777" w:rsidR="00342021" w:rsidRPr="00C247D5" w:rsidRDefault="00342021" w:rsidP="00CF5994">
            <w:pPr>
              <w:jc w:val="center"/>
            </w:pPr>
            <w:r w:rsidRPr="00C247D5">
              <w:t>Byte 5</w:t>
            </w:r>
          </w:p>
        </w:tc>
        <w:tc>
          <w:tcPr>
            <w:tcW w:w="1371" w:type="dxa"/>
          </w:tcPr>
          <w:p w14:paraId="248FBC58" w14:textId="77777777" w:rsidR="00342021" w:rsidRPr="00C247D5" w:rsidRDefault="00342021" w:rsidP="00CF5994">
            <w:pPr>
              <w:jc w:val="center"/>
            </w:pPr>
            <w:r w:rsidRPr="00C247D5">
              <w:t>Byte 6</w:t>
            </w:r>
          </w:p>
        </w:tc>
        <w:tc>
          <w:tcPr>
            <w:tcW w:w="1372" w:type="dxa"/>
          </w:tcPr>
          <w:p w14:paraId="393942DA" w14:textId="77777777" w:rsidR="00342021" w:rsidRPr="00C247D5" w:rsidRDefault="00342021" w:rsidP="00CF5994">
            <w:pPr>
              <w:jc w:val="center"/>
            </w:pPr>
            <w:r w:rsidRPr="00C247D5">
              <w:t xml:space="preserve">Byte 7 </w:t>
            </w:r>
          </w:p>
        </w:tc>
      </w:tr>
      <w:tr w:rsidR="008B0B71" w:rsidRPr="00C247D5" w14:paraId="1B7B7972" w14:textId="77777777" w:rsidTr="008B0B71">
        <w:trPr>
          <w:trHeight w:val="597"/>
        </w:trPr>
        <w:tc>
          <w:tcPr>
            <w:tcW w:w="1370" w:type="dxa"/>
            <w:vAlign w:val="center"/>
          </w:tcPr>
          <w:p w14:paraId="6A875D57" w14:textId="0ACC763E" w:rsidR="008B0B71" w:rsidRPr="00C247D5" w:rsidRDefault="008B0B71" w:rsidP="00CF5994">
            <w:pPr>
              <w:tabs>
                <w:tab w:val="left" w:pos="993"/>
              </w:tabs>
              <w:jc w:val="center"/>
            </w:pPr>
            <w:r>
              <w:t>DAC level (MSB)</w:t>
            </w:r>
          </w:p>
        </w:tc>
        <w:tc>
          <w:tcPr>
            <w:tcW w:w="1371" w:type="dxa"/>
            <w:vAlign w:val="center"/>
          </w:tcPr>
          <w:p w14:paraId="47164A50" w14:textId="2C790847" w:rsidR="008B0B71" w:rsidRPr="00C247D5" w:rsidRDefault="008B0B71" w:rsidP="00CF5994">
            <w:pPr>
              <w:tabs>
                <w:tab w:val="left" w:pos="993"/>
              </w:tabs>
              <w:jc w:val="center"/>
            </w:pPr>
            <w:r>
              <w:t>DAC level (LSB)</w:t>
            </w:r>
          </w:p>
        </w:tc>
        <w:tc>
          <w:tcPr>
            <w:tcW w:w="1370" w:type="dxa"/>
            <w:vAlign w:val="center"/>
          </w:tcPr>
          <w:p w14:paraId="1D2132D8" w14:textId="2689FA00" w:rsidR="008B0B71" w:rsidRPr="00C247D5" w:rsidRDefault="008B0B71" w:rsidP="00CF5994">
            <w:pPr>
              <w:jc w:val="center"/>
            </w:pPr>
            <w:r>
              <w:t>DAC level (MSB)</w:t>
            </w:r>
          </w:p>
        </w:tc>
        <w:tc>
          <w:tcPr>
            <w:tcW w:w="1371" w:type="dxa"/>
            <w:vAlign w:val="center"/>
          </w:tcPr>
          <w:p w14:paraId="1DA848C2" w14:textId="775DA92E" w:rsidR="008B0B71" w:rsidRPr="00C247D5" w:rsidRDefault="008B0B71" w:rsidP="00CF5994">
            <w:pPr>
              <w:jc w:val="center"/>
            </w:pPr>
            <w:r>
              <w:t>DAC level (LSB)</w:t>
            </w:r>
          </w:p>
        </w:tc>
        <w:tc>
          <w:tcPr>
            <w:tcW w:w="1370" w:type="dxa"/>
            <w:vAlign w:val="center"/>
          </w:tcPr>
          <w:p w14:paraId="5BFC0E78" w14:textId="779012B4" w:rsidR="008B0B71" w:rsidRPr="00C247D5" w:rsidRDefault="008B0B71" w:rsidP="00CF5994">
            <w:pPr>
              <w:jc w:val="center"/>
            </w:pPr>
            <w:r>
              <w:t>DAC level (MSB)</w:t>
            </w:r>
          </w:p>
        </w:tc>
        <w:tc>
          <w:tcPr>
            <w:tcW w:w="1371" w:type="dxa"/>
            <w:vAlign w:val="center"/>
          </w:tcPr>
          <w:p w14:paraId="6FC4032F" w14:textId="119FE036" w:rsidR="008B0B71" w:rsidRPr="00C247D5" w:rsidRDefault="008B0B71" w:rsidP="00CF5994">
            <w:pPr>
              <w:jc w:val="center"/>
            </w:pPr>
            <w:r>
              <w:t>DAC level (LSB)</w:t>
            </w:r>
          </w:p>
        </w:tc>
        <w:tc>
          <w:tcPr>
            <w:tcW w:w="1372" w:type="dxa"/>
            <w:vAlign w:val="center"/>
          </w:tcPr>
          <w:p w14:paraId="4DBB0A00" w14:textId="77777777" w:rsidR="008B0B71" w:rsidRPr="00C247D5" w:rsidRDefault="008B0B71" w:rsidP="00CF5994">
            <w:pPr>
              <w:jc w:val="center"/>
            </w:pPr>
            <w:r w:rsidRPr="00C247D5">
              <w:t>NA</w:t>
            </w:r>
          </w:p>
        </w:tc>
      </w:tr>
      <w:tr w:rsidR="008B0B71" w:rsidRPr="00C247D5" w14:paraId="2689527F" w14:textId="77777777" w:rsidTr="008B0B71">
        <w:trPr>
          <w:trHeight w:val="203"/>
        </w:trPr>
        <w:tc>
          <w:tcPr>
            <w:tcW w:w="2741" w:type="dxa"/>
            <w:gridSpan w:val="2"/>
            <w:vAlign w:val="center"/>
          </w:tcPr>
          <w:p w14:paraId="1B3F0456" w14:textId="6397D061" w:rsidR="008B0B71" w:rsidRDefault="008B0B71" w:rsidP="00CF5994">
            <w:pPr>
              <w:tabs>
                <w:tab w:val="left" w:pos="993"/>
              </w:tabs>
              <w:jc w:val="center"/>
            </w:pPr>
            <w:r>
              <w:t>Channel#0</w:t>
            </w:r>
          </w:p>
        </w:tc>
        <w:tc>
          <w:tcPr>
            <w:tcW w:w="2741" w:type="dxa"/>
            <w:gridSpan w:val="2"/>
            <w:vAlign w:val="center"/>
          </w:tcPr>
          <w:p w14:paraId="27737784" w14:textId="4A57BDEB" w:rsidR="008B0B71" w:rsidRDefault="008B0B71" w:rsidP="00CF5994">
            <w:pPr>
              <w:jc w:val="center"/>
            </w:pPr>
            <w:r>
              <w:t>Channel#1</w:t>
            </w:r>
          </w:p>
        </w:tc>
        <w:tc>
          <w:tcPr>
            <w:tcW w:w="2741" w:type="dxa"/>
            <w:gridSpan w:val="2"/>
            <w:vAlign w:val="center"/>
          </w:tcPr>
          <w:p w14:paraId="4CB788B7" w14:textId="7025A887" w:rsidR="008B0B71" w:rsidRDefault="008B0B71" w:rsidP="00CF5994">
            <w:pPr>
              <w:jc w:val="center"/>
            </w:pPr>
            <w:r>
              <w:t>Channel#2</w:t>
            </w:r>
          </w:p>
        </w:tc>
        <w:tc>
          <w:tcPr>
            <w:tcW w:w="1372" w:type="dxa"/>
            <w:vAlign w:val="center"/>
          </w:tcPr>
          <w:p w14:paraId="3804ADB9" w14:textId="77777777" w:rsidR="008B0B71" w:rsidRPr="00C247D5" w:rsidRDefault="008B0B71" w:rsidP="00CF5994">
            <w:pPr>
              <w:jc w:val="center"/>
            </w:pPr>
          </w:p>
        </w:tc>
      </w:tr>
    </w:tbl>
    <w:p w14:paraId="6AEEBCEA" w14:textId="04CE3EA0" w:rsidR="00342021" w:rsidRDefault="00342021" w:rsidP="00342021">
      <w:pPr>
        <w:pStyle w:val="ListParagraph"/>
        <w:widowControl/>
        <w:ind w:left="2520"/>
        <w:contextualSpacing w:val="0"/>
        <w:rPr>
          <w:szCs w:val="17"/>
          <w:lang w:val="en-GB"/>
        </w:rPr>
      </w:pPr>
    </w:p>
    <w:tbl>
      <w:tblPr>
        <w:tblStyle w:val="TableGrid"/>
        <w:tblW w:w="9595" w:type="dxa"/>
        <w:tblLayout w:type="fixed"/>
        <w:tblLook w:val="04A0" w:firstRow="1" w:lastRow="0" w:firstColumn="1" w:lastColumn="0" w:noHBand="0" w:noVBand="1"/>
      </w:tblPr>
      <w:tblGrid>
        <w:gridCol w:w="1370"/>
        <w:gridCol w:w="1371"/>
        <w:gridCol w:w="1370"/>
        <w:gridCol w:w="1371"/>
        <w:gridCol w:w="1370"/>
        <w:gridCol w:w="1371"/>
        <w:gridCol w:w="1372"/>
      </w:tblGrid>
      <w:tr w:rsidR="008B0B71" w:rsidRPr="00C247D5" w14:paraId="4C7F577E" w14:textId="77777777" w:rsidTr="00CF5994">
        <w:trPr>
          <w:trHeight w:val="175"/>
        </w:trPr>
        <w:tc>
          <w:tcPr>
            <w:tcW w:w="9595" w:type="dxa"/>
            <w:gridSpan w:val="7"/>
          </w:tcPr>
          <w:p w14:paraId="69646B90" w14:textId="7E81422E" w:rsidR="008B0B71" w:rsidRPr="00C247D5" w:rsidRDefault="008B0B71" w:rsidP="00CF5994">
            <w:pPr>
              <w:jc w:val="center"/>
            </w:pPr>
            <w:r w:rsidRPr="00C247D5">
              <w:t>Data field</w:t>
            </w:r>
            <w:r>
              <w:t xml:space="preserve"> – Frame #1</w:t>
            </w:r>
          </w:p>
        </w:tc>
      </w:tr>
      <w:tr w:rsidR="008B0B71" w:rsidRPr="00C247D5" w14:paraId="24226242" w14:textId="77777777" w:rsidTr="008B0B71">
        <w:trPr>
          <w:trHeight w:val="112"/>
        </w:trPr>
        <w:tc>
          <w:tcPr>
            <w:tcW w:w="1370" w:type="dxa"/>
          </w:tcPr>
          <w:p w14:paraId="4C4C50FE" w14:textId="77777777" w:rsidR="008B0B71" w:rsidRPr="00C247D5" w:rsidRDefault="008B0B71" w:rsidP="00CF5994">
            <w:pPr>
              <w:jc w:val="center"/>
            </w:pPr>
            <w:r w:rsidRPr="00C247D5">
              <w:t>Byte 1</w:t>
            </w:r>
          </w:p>
        </w:tc>
        <w:tc>
          <w:tcPr>
            <w:tcW w:w="1371" w:type="dxa"/>
          </w:tcPr>
          <w:p w14:paraId="26CC0069" w14:textId="77777777" w:rsidR="008B0B71" w:rsidRPr="00C247D5" w:rsidRDefault="008B0B71" w:rsidP="00CF5994">
            <w:pPr>
              <w:jc w:val="center"/>
            </w:pPr>
            <w:r w:rsidRPr="00C247D5">
              <w:t>Byte 2</w:t>
            </w:r>
          </w:p>
        </w:tc>
        <w:tc>
          <w:tcPr>
            <w:tcW w:w="1370" w:type="dxa"/>
          </w:tcPr>
          <w:p w14:paraId="7B387157" w14:textId="77777777" w:rsidR="008B0B71" w:rsidRPr="00C247D5" w:rsidRDefault="008B0B71" w:rsidP="00CF5994">
            <w:pPr>
              <w:jc w:val="center"/>
            </w:pPr>
            <w:r w:rsidRPr="00C247D5">
              <w:t>Byte 3</w:t>
            </w:r>
          </w:p>
        </w:tc>
        <w:tc>
          <w:tcPr>
            <w:tcW w:w="1371" w:type="dxa"/>
          </w:tcPr>
          <w:p w14:paraId="3F611576" w14:textId="77777777" w:rsidR="008B0B71" w:rsidRPr="00C247D5" w:rsidRDefault="008B0B71" w:rsidP="00CF5994">
            <w:pPr>
              <w:jc w:val="center"/>
            </w:pPr>
            <w:r w:rsidRPr="00C247D5">
              <w:t>Byte 4</w:t>
            </w:r>
          </w:p>
        </w:tc>
        <w:tc>
          <w:tcPr>
            <w:tcW w:w="1370" w:type="dxa"/>
          </w:tcPr>
          <w:p w14:paraId="0A811747" w14:textId="77777777" w:rsidR="008B0B71" w:rsidRPr="00C247D5" w:rsidRDefault="008B0B71" w:rsidP="00CF5994">
            <w:pPr>
              <w:jc w:val="center"/>
            </w:pPr>
            <w:r w:rsidRPr="00C247D5">
              <w:t>Byte 5</w:t>
            </w:r>
          </w:p>
        </w:tc>
        <w:tc>
          <w:tcPr>
            <w:tcW w:w="1371" w:type="dxa"/>
          </w:tcPr>
          <w:p w14:paraId="1566B63E" w14:textId="77777777" w:rsidR="008B0B71" w:rsidRPr="00C247D5" w:rsidRDefault="008B0B71" w:rsidP="00CF5994">
            <w:pPr>
              <w:jc w:val="center"/>
            </w:pPr>
            <w:r w:rsidRPr="00C247D5">
              <w:t>Byte 6</w:t>
            </w:r>
          </w:p>
        </w:tc>
        <w:tc>
          <w:tcPr>
            <w:tcW w:w="1372" w:type="dxa"/>
          </w:tcPr>
          <w:p w14:paraId="206A2BE3" w14:textId="77777777" w:rsidR="008B0B71" w:rsidRPr="00C247D5" w:rsidRDefault="008B0B71" w:rsidP="00CF5994">
            <w:pPr>
              <w:jc w:val="center"/>
            </w:pPr>
            <w:r w:rsidRPr="00C247D5">
              <w:t xml:space="preserve">Byte 7 </w:t>
            </w:r>
          </w:p>
        </w:tc>
      </w:tr>
      <w:tr w:rsidR="008B0B71" w:rsidRPr="00C247D5" w14:paraId="77427C23" w14:textId="77777777" w:rsidTr="008B0B71">
        <w:trPr>
          <w:trHeight w:val="597"/>
        </w:trPr>
        <w:tc>
          <w:tcPr>
            <w:tcW w:w="1370" w:type="dxa"/>
            <w:vAlign w:val="center"/>
          </w:tcPr>
          <w:p w14:paraId="562039B2" w14:textId="77777777" w:rsidR="008B0B71" w:rsidRPr="00C247D5" w:rsidRDefault="008B0B71" w:rsidP="00CF5994">
            <w:pPr>
              <w:tabs>
                <w:tab w:val="left" w:pos="993"/>
              </w:tabs>
              <w:jc w:val="center"/>
            </w:pPr>
            <w:r>
              <w:t>DAC level (MSB)</w:t>
            </w:r>
          </w:p>
        </w:tc>
        <w:tc>
          <w:tcPr>
            <w:tcW w:w="1371" w:type="dxa"/>
            <w:vAlign w:val="center"/>
          </w:tcPr>
          <w:p w14:paraId="2D523297" w14:textId="77777777" w:rsidR="008B0B71" w:rsidRPr="00C247D5" w:rsidRDefault="008B0B71" w:rsidP="00CF5994">
            <w:pPr>
              <w:tabs>
                <w:tab w:val="left" w:pos="993"/>
              </w:tabs>
              <w:jc w:val="center"/>
            </w:pPr>
            <w:r>
              <w:t>DAC level (LSB)</w:t>
            </w:r>
          </w:p>
        </w:tc>
        <w:tc>
          <w:tcPr>
            <w:tcW w:w="1370" w:type="dxa"/>
            <w:vAlign w:val="center"/>
          </w:tcPr>
          <w:p w14:paraId="48D7492B" w14:textId="28F134B4" w:rsidR="008B0B71" w:rsidRPr="00C247D5" w:rsidRDefault="008B0B71" w:rsidP="00CF5994">
            <w:pPr>
              <w:jc w:val="center"/>
            </w:pPr>
            <w:r>
              <w:t>DAC level (MSB)</w:t>
            </w:r>
          </w:p>
        </w:tc>
        <w:tc>
          <w:tcPr>
            <w:tcW w:w="1371" w:type="dxa"/>
            <w:vAlign w:val="center"/>
          </w:tcPr>
          <w:p w14:paraId="061EE4FF" w14:textId="650176FC" w:rsidR="008B0B71" w:rsidRPr="00C247D5" w:rsidRDefault="008B0B71" w:rsidP="00CF5994">
            <w:pPr>
              <w:jc w:val="center"/>
            </w:pPr>
            <w:r>
              <w:t>DAC level (LSB)</w:t>
            </w:r>
          </w:p>
        </w:tc>
        <w:tc>
          <w:tcPr>
            <w:tcW w:w="1370" w:type="dxa"/>
            <w:vAlign w:val="center"/>
          </w:tcPr>
          <w:p w14:paraId="6A43AD1A" w14:textId="65CE153C" w:rsidR="008B0B71" w:rsidRPr="00C247D5" w:rsidRDefault="008B0B71" w:rsidP="00CF5994">
            <w:pPr>
              <w:jc w:val="center"/>
            </w:pPr>
            <w:r>
              <w:t>DAC level (MSB)</w:t>
            </w:r>
          </w:p>
        </w:tc>
        <w:tc>
          <w:tcPr>
            <w:tcW w:w="1371" w:type="dxa"/>
            <w:vAlign w:val="center"/>
          </w:tcPr>
          <w:p w14:paraId="4154AD90" w14:textId="705A9AD4" w:rsidR="008B0B71" w:rsidRPr="00C247D5" w:rsidRDefault="008B0B71" w:rsidP="00CF5994">
            <w:pPr>
              <w:jc w:val="center"/>
            </w:pPr>
            <w:r>
              <w:t>DAC level (LSB)</w:t>
            </w:r>
          </w:p>
        </w:tc>
        <w:tc>
          <w:tcPr>
            <w:tcW w:w="1372" w:type="dxa"/>
            <w:vAlign w:val="center"/>
          </w:tcPr>
          <w:p w14:paraId="68935576" w14:textId="77777777" w:rsidR="008B0B71" w:rsidRPr="00C247D5" w:rsidRDefault="008B0B71" w:rsidP="00CF5994">
            <w:pPr>
              <w:jc w:val="center"/>
            </w:pPr>
            <w:r w:rsidRPr="00C247D5">
              <w:t>NA</w:t>
            </w:r>
          </w:p>
        </w:tc>
      </w:tr>
      <w:tr w:rsidR="008B0B71" w:rsidRPr="00C247D5" w14:paraId="6BC3088E" w14:textId="77777777" w:rsidTr="008B0B71">
        <w:trPr>
          <w:trHeight w:val="203"/>
        </w:trPr>
        <w:tc>
          <w:tcPr>
            <w:tcW w:w="2741" w:type="dxa"/>
            <w:gridSpan w:val="2"/>
            <w:vAlign w:val="center"/>
          </w:tcPr>
          <w:p w14:paraId="4CA1369C" w14:textId="5AB8E219" w:rsidR="008B0B71" w:rsidRDefault="008B0B71" w:rsidP="00CF5994">
            <w:pPr>
              <w:tabs>
                <w:tab w:val="left" w:pos="993"/>
              </w:tabs>
              <w:jc w:val="center"/>
            </w:pPr>
            <w:r>
              <w:t>Channel#3</w:t>
            </w:r>
          </w:p>
        </w:tc>
        <w:tc>
          <w:tcPr>
            <w:tcW w:w="2741" w:type="dxa"/>
            <w:gridSpan w:val="2"/>
            <w:vAlign w:val="center"/>
          </w:tcPr>
          <w:p w14:paraId="5FB8EE17" w14:textId="7B1D775C" w:rsidR="008B0B71" w:rsidRDefault="008B0B71" w:rsidP="00CF5994">
            <w:pPr>
              <w:jc w:val="center"/>
            </w:pPr>
            <w:r>
              <w:t>Channel#4</w:t>
            </w:r>
          </w:p>
        </w:tc>
        <w:tc>
          <w:tcPr>
            <w:tcW w:w="2741" w:type="dxa"/>
            <w:gridSpan w:val="2"/>
            <w:vAlign w:val="center"/>
          </w:tcPr>
          <w:p w14:paraId="5492C604" w14:textId="262445AE" w:rsidR="008B0B71" w:rsidRDefault="008B0B71" w:rsidP="00CF5994">
            <w:pPr>
              <w:jc w:val="center"/>
            </w:pPr>
            <w:r>
              <w:t>Channel#5</w:t>
            </w:r>
          </w:p>
        </w:tc>
        <w:tc>
          <w:tcPr>
            <w:tcW w:w="1372" w:type="dxa"/>
            <w:vAlign w:val="center"/>
          </w:tcPr>
          <w:p w14:paraId="1DC3633E" w14:textId="77777777" w:rsidR="008B0B71" w:rsidRPr="00C247D5" w:rsidRDefault="008B0B71" w:rsidP="00CF5994">
            <w:pPr>
              <w:jc w:val="center"/>
            </w:pPr>
          </w:p>
        </w:tc>
      </w:tr>
    </w:tbl>
    <w:p w14:paraId="342C10EB" w14:textId="7622A8BC" w:rsidR="00CB63F0" w:rsidRDefault="00CB63F0" w:rsidP="008B0B71">
      <w:pPr>
        <w:pStyle w:val="ListParagraph"/>
        <w:widowControl/>
        <w:ind w:left="2520"/>
        <w:contextualSpacing w:val="0"/>
        <w:rPr>
          <w:ins w:id="531" w:author="Yannick Favre" w:date="2015-06-08T11:26:00Z"/>
          <w:szCs w:val="17"/>
          <w:lang w:val="en-GB"/>
        </w:rPr>
      </w:pPr>
    </w:p>
    <w:p w14:paraId="2AB03686" w14:textId="77777777" w:rsidR="00CB63F0" w:rsidRDefault="00CB63F0">
      <w:pPr>
        <w:widowControl/>
        <w:suppressAutoHyphens w:val="0"/>
        <w:spacing w:after="200" w:line="276" w:lineRule="auto"/>
        <w:jc w:val="left"/>
        <w:rPr>
          <w:ins w:id="532" w:author="Yannick Favre" w:date="2015-06-08T11:26:00Z"/>
          <w:rFonts w:cs="Mangal"/>
          <w:szCs w:val="17"/>
          <w:lang w:val="en-GB"/>
        </w:rPr>
      </w:pPr>
      <w:ins w:id="533" w:author="Yannick Favre" w:date="2015-06-08T11:26:00Z">
        <w:r>
          <w:rPr>
            <w:szCs w:val="17"/>
            <w:lang w:val="en-GB"/>
          </w:rPr>
          <w:br w:type="page"/>
        </w:r>
      </w:ins>
    </w:p>
    <w:p w14:paraId="17E98F14" w14:textId="77777777" w:rsidR="008B0B71" w:rsidRDefault="008B0B71" w:rsidP="008B0B71">
      <w:pPr>
        <w:pStyle w:val="ListParagraph"/>
        <w:widowControl/>
        <w:ind w:left="2520"/>
        <w:contextualSpacing w:val="0"/>
        <w:rPr>
          <w:szCs w:val="17"/>
          <w:lang w:val="en-GB"/>
        </w:rPr>
      </w:pPr>
    </w:p>
    <w:tbl>
      <w:tblPr>
        <w:tblStyle w:val="TableGrid"/>
        <w:tblW w:w="9595" w:type="dxa"/>
        <w:tblLayout w:type="fixed"/>
        <w:tblLook w:val="04A0" w:firstRow="1" w:lastRow="0" w:firstColumn="1" w:lastColumn="0" w:noHBand="0" w:noVBand="1"/>
      </w:tblPr>
      <w:tblGrid>
        <w:gridCol w:w="1370"/>
        <w:gridCol w:w="1371"/>
        <w:gridCol w:w="1370"/>
        <w:gridCol w:w="1371"/>
        <w:gridCol w:w="1370"/>
        <w:gridCol w:w="1371"/>
        <w:gridCol w:w="1372"/>
      </w:tblGrid>
      <w:tr w:rsidR="008B0B71" w:rsidRPr="00C247D5" w14:paraId="0C34A965" w14:textId="77777777" w:rsidTr="00CF5994">
        <w:trPr>
          <w:trHeight w:val="175"/>
        </w:trPr>
        <w:tc>
          <w:tcPr>
            <w:tcW w:w="9595" w:type="dxa"/>
            <w:gridSpan w:val="7"/>
          </w:tcPr>
          <w:p w14:paraId="1991DF6A" w14:textId="43C83165" w:rsidR="008B0B71" w:rsidRPr="00C247D5" w:rsidRDefault="008B0B71" w:rsidP="00CF5994">
            <w:pPr>
              <w:jc w:val="center"/>
            </w:pPr>
            <w:r w:rsidRPr="00C247D5">
              <w:t>Data field</w:t>
            </w:r>
            <w:r>
              <w:t xml:space="preserve"> – Frame #2</w:t>
            </w:r>
          </w:p>
        </w:tc>
      </w:tr>
      <w:tr w:rsidR="008B0B71" w:rsidRPr="00C247D5" w14:paraId="074830A3" w14:textId="77777777" w:rsidTr="008B0B71">
        <w:trPr>
          <w:trHeight w:val="112"/>
        </w:trPr>
        <w:tc>
          <w:tcPr>
            <w:tcW w:w="1370" w:type="dxa"/>
          </w:tcPr>
          <w:p w14:paraId="5B5350E5" w14:textId="77777777" w:rsidR="008B0B71" w:rsidRPr="00C247D5" w:rsidRDefault="008B0B71" w:rsidP="00CF5994">
            <w:pPr>
              <w:jc w:val="center"/>
            </w:pPr>
            <w:r w:rsidRPr="00C247D5">
              <w:t>Byte 1</w:t>
            </w:r>
          </w:p>
        </w:tc>
        <w:tc>
          <w:tcPr>
            <w:tcW w:w="1371" w:type="dxa"/>
          </w:tcPr>
          <w:p w14:paraId="26534CCA" w14:textId="77777777" w:rsidR="008B0B71" w:rsidRPr="00C247D5" w:rsidRDefault="008B0B71" w:rsidP="00CF5994">
            <w:pPr>
              <w:jc w:val="center"/>
            </w:pPr>
            <w:r w:rsidRPr="00C247D5">
              <w:t>Byte 2</w:t>
            </w:r>
          </w:p>
        </w:tc>
        <w:tc>
          <w:tcPr>
            <w:tcW w:w="1370" w:type="dxa"/>
          </w:tcPr>
          <w:p w14:paraId="64B5B4ED" w14:textId="77777777" w:rsidR="008B0B71" w:rsidRPr="00C247D5" w:rsidRDefault="008B0B71" w:rsidP="00CF5994">
            <w:pPr>
              <w:jc w:val="center"/>
            </w:pPr>
            <w:r w:rsidRPr="00C247D5">
              <w:t>Byte 3</w:t>
            </w:r>
          </w:p>
        </w:tc>
        <w:tc>
          <w:tcPr>
            <w:tcW w:w="1371" w:type="dxa"/>
          </w:tcPr>
          <w:p w14:paraId="29EAD63E" w14:textId="77777777" w:rsidR="008B0B71" w:rsidRPr="00C247D5" w:rsidRDefault="008B0B71" w:rsidP="00CF5994">
            <w:pPr>
              <w:jc w:val="center"/>
            </w:pPr>
            <w:r w:rsidRPr="00C247D5">
              <w:t>Byte 4</w:t>
            </w:r>
          </w:p>
        </w:tc>
        <w:tc>
          <w:tcPr>
            <w:tcW w:w="1370" w:type="dxa"/>
          </w:tcPr>
          <w:p w14:paraId="3129E2D0" w14:textId="77777777" w:rsidR="008B0B71" w:rsidRPr="00C247D5" w:rsidRDefault="008B0B71" w:rsidP="00CF5994">
            <w:pPr>
              <w:jc w:val="center"/>
            </w:pPr>
            <w:r w:rsidRPr="00C247D5">
              <w:t>Byte 5</w:t>
            </w:r>
          </w:p>
        </w:tc>
        <w:tc>
          <w:tcPr>
            <w:tcW w:w="1371" w:type="dxa"/>
          </w:tcPr>
          <w:p w14:paraId="2EEF1AAF" w14:textId="77777777" w:rsidR="008B0B71" w:rsidRPr="00C247D5" w:rsidRDefault="008B0B71" w:rsidP="00CF5994">
            <w:pPr>
              <w:jc w:val="center"/>
            </w:pPr>
            <w:r w:rsidRPr="00C247D5">
              <w:t>Byte 6</w:t>
            </w:r>
          </w:p>
        </w:tc>
        <w:tc>
          <w:tcPr>
            <w:tcW w:w="1372" w:type="dxa"/>
          </w:tcPr>
          <w:p w14:paraId="25DF6C3D" w14:textId="77777777" w:rsidR="008B0B71" w:rsidRPr="00C247D5" w:rsidRDefault="008B0B71" w:rsidP="00CF5994">
            <w:pPr>
              <w:jc w:val="center"/>
            </w:pPr>
            <w:r w:rsidRPr="00C247D5">
              <w:t xml:space="preserve">Byte 7 </w:t>
            </w:r>
          </w:p>
        </w:tc>
      </w:tr>
      <w:tr w:rsidR="008B0B71" w:rsidRPr="00C247D5" w14:paraId="1A7FCF41" w14:textId="77777777" w:rsidTr="008B0B71">
        <w:trPr>
          <w:trHeight w:val="597"/>
        </w:trPr>
        <w:tc>
          <w:tcPr>
            <w:tcW w:w="1370" w:type="dxa"/>
            <w:vAlign w:val="center"/>
          </w:tcPr>
          <w:p w14:paraId="777E93D6" w14:textId="77777777" w:rsidR="008B0B71" w:rsidRPr="00C247D5" w:rsidRDefault="008B0B71" w:rsidP="00CF5994">
            <w:pPr>
              <w:tabs>
                <w:tab w:val="left" w:pos="993"/>
              </w:tabs>
              <w:jc w:val="center"/>
            </w:pPr>
            <w:r>
              <w:t>DAC level (MSB)</w:t>
            </w:r>
          </w:p>
        </w:tc>
        <w:tc>
          <w:tcPr>
            <w:tcW w:w="1371" w:type="dxa"/>
            <w:vAlign w:val="center"/>
          </w:tcPr>
          <w:p w14:paraId="4DFA628A" w14:textId="77777777" w:rsidR="008B0B71" w:rsidRPr="00C247D5" w:rsidRDefault="008B0B71" w:rsidP="00CF5994">
            <w:pPr>
              <w:tabs>
                <w:tab w:val="left" w:pos="993"/>
              </w:tabs>
              <w:jc w:val="center"/>
            </w:pPr>
            <w:r>
              <w:t>DAC level (LSB)</w:t>
            </w:r>
          </w:p>
        </w:tc>
        <w:tc>
          <w:tcPr>
            <w:tcW w:w="1370" w:type="dxa"/>
            <w:vAlign w:val="center"/>
          </w:tcPr>
          <w:p w14:paraId="25187F93" w14:textId="607E3F88" w:rsidR="008B0B71" w:rsidRPr="00C247D5" w:rsidRDefault="008B0B71" w:rsidP="00CF5994">
            <w:pPr>
              <w:jc w:val="center"/>
            </w:pPr>
            <w:r>
              <w:t>DAC level (MSB)</w:t>
            </w:r>
          </w:p>
        </w:tc>
        <w:tc>
          <w:tcPr>
            <w:tcW w:w="1371" w:type="dxa"/>
            <w:vAlign w:val="center"/>
          </w:tcPr>
          <w:p w14:paraId="37E2FBB3" w14:textId="609265C5" w:rsidR="008B0B71" w:rsidRPr="00C247D5" w:rsidRDefault="008B0B71" w:rsidP="00CF5994">
            <w:pPr>
              <w:jc w:val="center"/>
            </w:pPr>
            <w:r>
              <w:t>DAC level (LSB)</w:t>
            </w:r>
          </w:p>
        </w:tc>
        <w:tc>
          <w:tcPr>
            <w:tcW w:w="1370" w:type="dxa"/>
            <w:vAlign w:val="center"/>
          </w:tcPr>
          <w:p w14:paraId="19DEDEF1" w14:textId="5E2E764B" w:rsidR="008B0B71" w:rsidRPr="00C247D5" w:rsidRDefault="008B0B71" w:rsidP="00CF5994">
            <w:pPr>
              <w:jc w:val="center"/>
            </w:pPr>
            <w:r>
              <w:t>0</w:t>
            </w:r>
          </w:p>
        </w:tc>
        <w:tc>
          <w:tcPr>
            <w:tcW w:w="1371" w:type="dxa"/>
            <w:vAlign w:val="center"/>
          </w:tcPr>
          <w:p w14:paraId="161B8005" w14:textId="5495E7D4" w:rsidR="008B0B71" w:rsidRPr="00C247D5" w:rsidRDefault="008B0B71" w:rsidP="00CF5994">
            <w:pPr>
              <w:jc w:val="center"/>
            </w:pPr>
            <w:r>
              <w:t>0</w:t>
            </w:r>
          </w:p>
        </w:tc>
        <w:tc>
          <w:tcPr>
            <w:tcW w:w="1372" w:type="dxa"/>
            <w:vAlign w:val="center"/>
          </w:tcPr>
          <w:p w14:paraId="380B09B2" w14:textId="77777777" w:rsidR="008B0B71" w:rsidRPr="00C247D5" w:rsidRDefault="008B0B71" w:rsidP="00CF5994">
            <w:pPr>
              <w:jc w:val="center"/>
            </w:pPr>
            <w:r w:rsidRPr="00C247D5">
              <w:t>NA</w:t>
            </w:r>
          </w:p>
        </w:tc>
      </w:tr>
      <w:tr w:rsidR="008B0B71" w:rsidRPr="00C247D5" w14:paraId="75C528C0" w14:textId="77777777" w:rsidTr="008B0B71">
        <w:trPr>
          <w:trHeight w:val="203"/>
        </w:trPr>
        <w:tc>
          <w:tcPr>
            <w:tcW w:w="2741" w:type="dxa"/>
            <w:gridSpan w:val="2"/>
            <w:vAlign w:val="center"/>
          </w:tcPr>
          <w:p w14:paraId="343E9F12" w14:textId="043EFD9A" w:rsidR="008B0B71" w:rsidRDefault="008B0B71" w:rsidP="00CF5994">
            <w:pPr>
              <w:tabs>
                <w:tab w:val="left" w:pos="993"/>
              </w:tabs>
              <w:jc w:val="center"/>
            </w:pPr>
            <w:r>
              <w:t>Channel#6</w:t>
            </w:r>
          </w:p>
        </w:tc>
        <w:tc>
          <w:tcPr>
            <w:tcW w:w="2741" w:type="dxa"/>
            <w:gridSpan w:val="2"/>
            <w:vAlign w:val="center"/>
          </w:tcPr>
          <w:p w14:paraId="616940B1" w14:textId="6C361851" w:rsidR="008B0B71" w:rsidRDefault="008B0B71" w:rsidP="00CF5994">
            <w:pPr>
              <w:jc w:val="center"/>
            </w:pPr>
            <w:r>
              <w:t>Channel#7</w:t>
            </w:r>
          </w:p>
        </w:tc>
        <w:tc>
          <w:tcPr>
            <w:tcW w:w="2741" w:type="dxa"/>
            <w:gridSpan w:val="2"/>
            <w:vAlign w:val="center"/>
          </w:tcPr>
          <w:p w14:paraId="1DE3A743" w14:textId="15A8C2D4" w:rsidR="008B0B71" w:rsidRDefault="00C56249" w:rsidP="00C56249">
            <w:pPr>
              <w:jc w:val="center"/>
            </w:pPr>
            <w:ins w:id="534" w:author="Thibault MAINAND, stagiaire 2015" w:date="2015-05-26T11:46:00Z">
              <w:r>
                <w:t>NA</w:t>
              </w:r>
            </w:ins>
            <w:del w:id="535" w:author="Thibault MAINAND, stagiaire 2015" w:date="2015-05-26T11:46:00Z">
              <w:r w:rsidR="008B0B71" w:rsidDel="00C56249">
                <w:delText>Channel#8</w:delText>
              </w:r>
            </w:del>
          </w:p>
        </w:tc>
        <w:tc>
          <w:tcPr>
            <w:tcW w:w="1372" w:type="dxa"/>
            <w:vAlign w:val="center"/>
          </w:tcPr>
          <w:p w14:paraId="41946A77" w14:textId="77777777" w:rsidR="008B0B71" w:rsidRPr="00C247D5" w:rsidRDefault="008B0B71" w:rsidP="00CF5994">
            <w:pPr>
              <w:jc w:val="center"/>
            </w:pPr>
          </w:p>
        </w:tc>
      </w:tr>
    </w:tbl>
    <w:p w14:paraId="4B8D0289" w14:textId="77777777" w:rsidR="008B0B71" w:rsidRDefault="008B0B71" w:rsidP="00342021">
      <w:pPr>
        <w:pStyle w:val="ListParagraph"/>
        <w:widowControl/>
        <w:ind w:left="2520"/>
        <w:contextualSpacing w:val="0"/>
        <w:rPr>
          <w:szCs w:val="17"/>
          <w:lang w:val="en-GB"/>
        </w:rPr>
      </w:pPr>
    </w:p>
    <w:p w14:paraId="2C42B4A5" w14:textId="77777777" w:rsidR="00016BEE" w:rsidRDefault="00016BEE" w:rsidP="00016BEE">
      <w:pPr>
        <w:widowControl/>
        <w:rPr>
          <w:rFonts w:cs="Mangal"/>
          <w:b/>
          <w:szCs w:val="17"/>
          <w:lang w:val="en-GB"/>
        </w:rPr>
      </w:pPr>
    </w:p>
    <w:p w14:paraId="1618EC65" w14:textId="63E830E4" w:rsidR="00016BEE" w:rsidRPr="00016BEE" w:rsidRDefault="00016BEE" w:rsidP="00016BEE">
      <w:pPr>
        <w:widowControl/>
        <w:rPr>
          <w:szCs w:val="17"/>
          <w:lang w:val="en-GB"/>
        </w:rPr>
      </w:pPr>
      <w:r>
        <w:rPr>
          <w:rFonts w:cs="Mangal"/>
          <w:b/>
          <w:szCs w:val="17"/>
          <w:lang w:val="en-GB"/>
        </w:rPr>
        <w:t>NB: in case of error due to an incorrect variable type, a general error answer will be returned with error code = 8</w:t>
      </w:r>
    </w:p>
    <w:p w14:paraId="3D89882B" w14:textId="77777777" w:rsidR="008B0B71" w:rsidRPr="00CB63F0" w:rsidRDefault="008B0B71" w:rsidP="00CB63F0">
      <w:pPr>
        <w:widowControl/>
        <w:rPr>
          <w:ins w:id="536" w:author="Thibault MAINAND, stagiaire 2015" w:date="2015-05-28T14:49:00Z"/>
          <w:szCs w:val="17"/>
          <w:lang w:val="en-GB"/>
        </w:rPr>
      </w:pPr>
    </w:p>
    <w:p w14:paraId="7780F7BB" w14:textId="452880D4" w:rsidR="000641CA" w:rsidDel="00CB63F0" w:rsidRDefault="000641CA" w:rsidP="00342021">
      <w:pPr>
        <w:pStyle w:val="ListParagraph"/>
        <w:widowControl/>
        <w:ind w:left="2520"/>
        <w:contextualSpacing w:val="0"/>
        <w:rPr>
          <w:del w:id="537" w:author="Yannick Favre" w:date="2015-06-08T11:27:00Z"/>
          <w:szCs w:val="17"/>
          <w:lang w:val="en-GB"/>
        </w:rPr>
      </w:pPr>
    </w:p>
    <w:p w14:paraId="6039BD6D" w14:textId="3DE3302A" w:rsidR="008B0B71" w:rsidDel="00CB63F0" w:rsidRDefault="008B0B71" w:rsidP="00342021">
      <w:pPr>
        <w:pStyle w:val="ListParagraph"/>
        <w:widowControl/>
        <w:ind w:left="2520"/>
        <w:contextualSpacing w:val="0"/>
        <w:rPr>
          <w:ins w:id="538" w:author="Thibault MAINAND, stagiaire 2015" w:date="2015-05-26T16:09:00Z"/>
          <w:del w:id="539" w:author="Yannick Favre" w:date="2015-06-08T11:27:00Z"/>
          <w:szCs w:val="17"/>
          <w:lang w:val="en-GB"/>
        </w:rPr>
      </w:pPr>
    </w:p>
    <w:p w14:paraId="7AD5022A" w14:textId="4FBB8B5B" w:rsidR="005F6650" w:rsidDel="00CB63F0" w:rsidRDefault="005F6650" w:rsidP="00342021">
      <w:pPr>
        <w:pStyle w:val="ListParagraph"/>
        <w:widowControl/>
        <w:ind w:left="2520"/>
        <w:contextualSpacing w:val="0"/>
        <w:rPr>
          <w:ins w:id="540" w:author="Thibault MAINAND, stagiaire 2015" w:date="2015-05-26T16:09:00Z"/>
          <w:del w:id="541" w:author="Yannick Favre" w:date="2015-06-08T11:27:00Z"/>
          <w:szCs w:val="17"/>
          <w:lang w:val="en-GB"/>
        </w:rPr>
      </w:pPr>
    </w:p>
    <w:p w14:paraId="62FBB326" w14:textId="77777777" w:rsidR="000641CA" w:rsidRDefault="000641CA">
      <w:pPr>
        <w:widowControl/>
        <w:suppressAutoHyphens w:val="0"/>
        <w:spacing w:after="200" w:line="276" w:lineRule="auto"/>
        <w:jc w:val="left"/>
        <w:rPr>
          <w:ins w:id="542" w:author="Thibault MAINAND, stagiaire 2015" w:date="2015-05-28T14:49:00Z"/>
          <w:b/>
        </w:rPr>
      </w:pPr>
      <w:bookmarkStart w:id="543" w:name="_Toc408496456"/>
      <w:bookmarkStart w:id="544" w:name="_Toc410112675"/>
      <w:ins w:id="545" w:author="Thibault MAINAND, stagiaire 2015" w:date="2015-05-28T14:49:00Z">
        <w:r>
          <w:br w:type="page"/>
        </w:r>
      </w:ins>
    </w:p>
    <w:p w14:paraId="2F4766A4" w14:textId="29ACBDD7" w:rsidR="005F6650" w:rsidRPr="00C247D5" w:rsidRDefault="005F6650" w:rsidP="005F6650">
      <w:pPr>
        <w:pStyle w:val="Heading5"/>
        <w:rPr>
          <w:ins w:id="546" w:author="Thibault MAINAND, stagiaire 2015" w:date="2015-05-26T16:10:00Z"/>
        </w:rPr>
      </w:pPr>
      <w:bookmarkStart w:id="547" w:name="_GoBack"/>
      <w:ins w:id="548" w:author="Thibault MAINAND, stagiaire 2015" w:date="2015-05-26T16:10:00Z">
        <w:r>
          <w:lastRenderedPageBreak/>
          <w:t>REQ:</w:t>
        </w:r>
        <w:bookmarkEnd w:id="543"/>
        <w:bookmarkEnd w:id="544"/>
        <w:r>
          <w:t xml:space="preserve"> Get version</w:t>
        </w:r>
      </w:ins>
    </w:p>
    <w:bookmarkEnd w:id="547"/>
    <w:p w14:paraId="61397ECA" w14:textId="77777777" w:rsidR="005F6650" w:rsidRPr="00C247D5" w:rsidRDefault="005F6650" w:rsidP="005F6650">
      <w:pPr>
        <w:pStyle w:val="ListParagraph"/>
        <w:widowControl/>
        <w:numPr>
          <w:ilvl w:val="1"/>
          <w:numId w:val="14"/>
        </w:numPr>
        <w:contextualSpacing w:val="0"/>
        <w:rPr>
          <w:ins w:id="549" w:author="Thibault MAINAND, stagiaire 2015" w:date="2015-05-26T16:10:00Z"/>
          <w:sz w:val="17"/>
          <w:szCs w:val="17"/>
        </w:rPr>
      </w:pPr>
      <w:ins w:id="550" w:author="Thibault MAINAND, stagiaire 2015" w:date="2015-05-26T16:10:00Z">
        <w:r w:rsidRPr="00C247D5">
          <w:rPr>
            <w:sz w:val="17"/>
            <w:szCs w:val="17"/>
          </w:rPr>
          <w:t>Description: request for</w:t>
        </w:r>
        <w:r>
          <w:rPr>
            <w:sz w:val="17"/>
            <w:szCs w:val="17"/>
          </w:rPr>
          <w:t xml:space="preserve"> status &amp; </w:t>
        </w:r>
        <w:r w:rsidRPr="00C247D5">
          <w:rPr>
            <w:sz w:val="17"/>
            <w:szCs w:val="17"/>
          </w:rPr>
          <w:t>firmware version of the microcontroller module</w:t>
        </w:r>
      </w:ins>
    </w:p>
    <w:p w14:paraId="75C1E3B8" w14:textId="77777777" w:rsidR="005F6650" w:rsidRPr="00C247D5" w:rsidRDefault="005F6650" w:rsidP="005F6650">
      <w:pPr>
        <w:pStyle w:val="ListParagraph"/>
        <w:widowControl/>
        <w:numPr>
          <w:ilvl w:val="1"/>
          <w:numId w:val="14"/>
        </w:numPr>
        <w:contextualSpacing w:val="0"/>
        <w:rPr>
          <w:ins w:id="551" w:author="Thibault MAINAND, stagiaire 2015" w:date="2015-05-26T16:10:00Z"/>
          <w:sz w:val="17"/>
          <w:szCs w:val="17"/>
        </w:rPr>
      </w:pPr>
      <w:ins w:id="552" w:author="Thibault MAINAND, stagiaire 2015" w:date="2015-05-26T16:10:00Z">
        <w:r w:rsidRPr="00C247D5">
          <w:rPr>
            <w:sz w:val="17"/>
            <w:szCs w:val="17"/>
          </w:rPr>
          <w:t xml:space="preserve">Command ID: </w:t>
        </w:r>
        <w:r w:rsidRPr="00C247D5">
          <w:rPr>
            <w:b/>
            <w:sz w:val="17"/>
            <w:szCs w:val="17"/>
          </w:rPr>
          <w:t>0x1E</w:t>
        </w:r>
      </w:ins>
    </w:p>
    <w:p w14:paraId="2A4A0FF8" w14:textId="77777777" w:rsidR="005F6650" w:rsidRPr="00C247D5" w:rsidRDefault="005F6650" w:rsidP="005F6650">
      <w:pPr>
        <w:pStyle w:val="ListParagraph"/>
        <w:widowControl/>
        <w:numPr>
          <w:ilvl w:val="1"/>
          <w:numId w:val="14"/>
        </w:numPr>
        <w:contextualSpacing w:val="0"/>
        <w:rPr>
          <w:ins w:id="553" w:author="Thibault MAINAND, stagiaire 2015" w:date="2015-05-26T16:10:00Z"/>
          <w:sz w:val="17"/>
          <w:szCs w:val="17"/>
        </w:rPr>
      </w:pPr>
      <w:ins w:id="554" w:author="Thibault MAINAND, stagiaire 2015" w:date="2015-05-26T16:10:00Z">
        <w:r w:rsidRPr="00C247D5">
          <w:rPr>
            <w:sz w:val="17"/>
            <w:szCs w:val="17"/>
          </w:rPr>
          <w:t>Frame number: 1</w:t>
        </w:r>
      </w:ins>
    </w:p>
    <w:p w14:paraId="765355F6" w14:textId="45AF1E64" w:rsidR="005F6650" w:rsidRDefault="005F6650" w:rsidP="005F6650">
      <w:pPr>
        <w:pStyle w:val="ListParagraph"/>
        <w:widowControl/>
        <w:numPr>
          <w:ilvl w:val="1"/>
          <w:numId w:val="14"/>
        </w:numPr>
        <w:contextualSpacing w:val="0"/>
        <w:rPr>
          <w:ins w:id="555" w:author="Thibault MAINAND, stagiaire 2015" w:date="2015-05-26T16:10:00Z"/>
          <w:sz w:val="17"/>
          <w:szCs w:val="17"/>
        </w:rPr>
      </w:pPr>
      <w:ins w:id="556" w:author="Thibault MAINAND, stagiaire 2015" w:date="2015-05-26T16:10:00Z">
        <w:r w:rsidRPr="00C247D5">
          <w:rPr>
            <w:sz w:val="17"/>
            <w:szCs w:val="17"/>
          </w:rPr>
          <w:t xml:space="preserve">Parameters: </w:t>
        </w:r>
      </w:ins>
      <w:ins w:id="557" w:author="Thibault MAINAND, stagiaire 2015" w:date="2015-05-26T16:13:00Z">
        <w:r>
          <w:rPr>
            <w:sz w:val="17"/>
            <w:szCs w:val="17"/>
          </w:rPr>
          <w:t>0</w:t>
        </w:r>
      </w:ins>
      <w:ins w:id="558" w:author="Thibault MAINAND, stagiaire 2015" w:date="2015-05-26T16:10:00Z">
        <w:r>
          <w:rPr>
            <w:sz w:val="17"/>
            <w:szCs w:val="17"/>
          </w:rPr>
          <w:t xml:space="preserve"> byte</w:t>
        </w:r>
      </w:ins>
    </w:p>
    <w:p w14:paraId="01C333C3" w14:textId="77777777" w:rsidR="005F6650" w:rsidRPr="000641CA" w:rsidRDefault="005F6650" w:rsidP="000641CA">
      <w:pPr>
        <w:widowControl/>
        <w:rPr>
          <w:szCs w:val="17"/>
        </w:rPr>
      </w:pPr>
    </w:p>
    <w:p w14:paraId="2224D657" w14:textId="77777777" w:rsidR="008B0B71" w:rsidRDefault="008B0B71" w:rsidP="00342021">
      <w:pPr>
        <w:pStyle w:val="ListParagraph"/>
        <w:widowControl/>
        <w:ind w:left="2520"/>
        <w:contextualSpacing w:val="0"/>
        <w:rPr>
          <w:szCs w:val="17"/>
          <w:lang w:val="en-GB"/>
        </w:rPr>
      </w:pPr>
    </w:p>
    <w:p w14:paraId="7A3F95FA" w14:textId="77777777" w:rsidR="008B0B71" w:rsidDel="005F6650" w:rsidRDefault="008B0B71" w:rsidP="00342021">
      <w:pPr>
        <w:pStyle w:val="ListParagraph"/>
        <w:widowControl/>
        <w:ind w:left="2520"/>
        <w:contextualSpacing w:val="0"/>
        <w:rPr>
          <w:del w:id="559" w:author="Thibault MAINAND, stagiaire 2015" w:date="2015-05-26T16:09:00Z"/>
          <w:szCs w:val="17"/>
          <w:lang w:val="en-GB"/>
        </w:rPr>
      </w:pPr>
    </w:p>
    <w:p w14:paraId="14F9F808" w14:textId="14FACA50" w:rsidR="005F6650" w:rsidRPr="00C247D5" w:rsidRDefault="005F6650" w:rsidP="005F6650">
      <w:pPr>
        <w:pStyle w:val="Heading5"/>
        <w:rPr>
          <w:ins w:id="560" w:author="Thibault MAINAND, stagiaire 2015" w:date="2015-05-26T16:09:00Z"/>
        </w:rPr>
      </w:pPr>
      <w:bookmarkStart w:id="561" w:name="_Toc408496619"/>
      <w:bookmarkStart w:id="562" w:name="_Toc410112688"/>
      <w:ins w:id="563" w:author="Thibault MAINAND, stagiaire 2015" w:date="2015-05-26T16:09:00Z">
        <w:r>
          <w:t>ANS:</w:t>
        </w:r>
      </w:ins>
      <w:bookmarkEnd w:id="561"/>
      <w:bookmarkEnd w:id="562"/>
      <w:ins w:id="564" w:author="Thibault MAINAND, stagiaire 2015" w:date="2015-05-26T16:11:00Z">
        <w:r>
          <w:t xml:space="preserve"> Get version</w:t>
        </w:r>
      </w:ins>
      <w:ins w:id="565" w:author="Thibault MAINAND, stagiaire 2015" w:date="2015-05-26T16:09:00Z">
        <w:r w:rsidDel="00B21732">
          <w:t xml:space="preserve"> </w:t>
        </w:r>
      </w:ins>
    </w:p>
    <w:p w14:paraId="54ACF7DD" w14:textId="77777777" w:rsidR="005F6650" w:rsidRPr="00C247D5" w:rsidRDefault="005F6650" w:rsidP="005F6650">
      <w:pPr>
        <w:pStyle w:val="ListParagraph"/>
        <w:widowControl/>
        <w:numPr>
          <w:ilvl w:val="1"/>
          <w:numId w:val="14"/>
        </w:numPr>
        <w:contextualSpacing w:val="0"/>
        <w:rPr>
          <w:ins w:id="566" w:author="Thibault MAINAND, stagiaire 2015" w:date="2015-05-26T16:09:00Z"/>
          <w:sz w:val="17"/>
          <w:szCs w:val="17"/>
        </w:rPr>
      </w:pPr>
      <w:ins w:id="567" w:author="Thibault MAINAND, stagiaire 2015" w:date="2015-05-26T16:09:00Z">
        <w:r w:rsidRPr="00C247D5">
          <w:rPr>
            <w:sz w:val="17"/>
            <w:szCs w:val="17"/>
          </w:rPr>
          <w:t>Description: answer from master “</w:t>
        </w:r>
        <w:r>
          <w:rPr>
            <w:sz w:val="17"/>
            <w:szCs w:val="17"/>
          </w:rPr>
          <w:t>status</w:t>
        </w:r>
        <w:r w:rsidRPr="00C247D5">
          <w:rPr>
            <w:sz w:val="17"/>
            <w:szCs w:val="17"/>
          </w:rPr>
          <w:t xml:space="preserve"> get” request</w:t>
        </w:r>
      </w:ins>
    </w:p>
    <w:p w14:paraId="0AADBE08" w14:textId="77777777" w:rsidR="005F6650" w:rsidRDefault="005F6650" w:rsidP="005F6650">
      <w:pPr>
        <w:pStyle w:val="ListParagraph"/>
        <w:widowControl/>
        <w:numPr>
          <w:ilvl w:val="1"/>
          <w:numId w:val="14"/>
        </w:numPr>
        <w:suppressAutoHyphens w:val="0"/>
        <w:spacing w:line="276" w:lineRule="auto"/>
        <w:contextualSpacing w:val="0"/>
        <w:jc w:val="left"/>
        <w:rPr>
          <w:ins w:id="568" w:author="Thibault MAINAND, stagiaire 2015" w:date="2015-05-26T16:09:00Z"/>
          <w:sz w:val="17"/>
          <w:szCs w:val="17"/>
        </w:rPr>
      </w:pPr>
      <w:ins w:id="569" w:author="Thibault MAINAND, stagiaire 2015" w:date="2015-05-26T16:09:00Z">
        <w:r w:rsidRPr="005560A1">
          <w:rPr>
            <w:sz w:val="17"/>
            <w:szCs w:val="17"/>
          </w:rPr>
          <w:t xml:space="preserve">Command number: </w:t>
        </w:r>
        <w:r w:rsidRPr="005560A1">
          <w:rPr>
            <w:b/>
            <w:sz w:val="17"/>
            <w:szCs w:val="17"/>
          </w:rPr>
          <w:t>0x1E</w:t>
        </w:r>
      </w:ins>
    </w:p>
    <w:p w14:paraId="465FE184" w14:textId="77777777" w:rsidR="005F6650" w:rsidRPr="005560A1" w:rsidRDefault="005F6650" w:rsidP="005F6650">
      <w:pPr>
        <w:pStyle w:val="ListParagraph"/>
        <w:widowControl/>
        <w:numPr>
          <w:ilvl w:val="1"/>
          <w:numId w:val="14"/>
        </w:numPr>
        <w:suppressAutoHyphens w:val="0"/>
        <w:spacing w:line="276" w:lineRule="auto"/>
        <w:contextualSpacing w:val="0"/>
        <w:jc w:val="left"/>
        <w:rPr>
          <w:ins w:id="570" w:author="Thibault MAINAND, stagiaire 2015" w:date="2015-05-26T16:09:00Z"/>
          <w:sz w:val="17"/>
          <w:szCs w:val="17"/>
        </w:rPr>
      </w:pPr>
      <w:ins w:id="571" w:author="Thibault MAINAND, stagiaire 2015" w:date="2015-05-26T16:09:00Z">
        <w:r w:rsidRPr="005560A1">
          <w:rPr>
            <w:sz w:val="17"/>
            <w:szCs w:val="17"/>
          </w:rPr>
          <w:t>Frame number:  1</w:t>
        </w:r>
      </w:ins>
    </w:p>
    <w:p w14:paraId="675B7006" w14:textId="1B3057AC" w:rsidR="005F6650" w:rsidRDefault="005F6650" w:rsidP="005F6650">
      <w:pPr>
        <w:pStyle w:val="ListParagraph"/>
        <w:widowControl/>
        <w:numPr>
          <w:ilvl w:val="1"/>
          <w:numId w:val="14"/>
        </w:numPr>
        <w:contextualSpacing w:val="0"/>
        <w:rPr>
          <w:ins w:id="572" w:author="Isaac Troyano Pujadas" w:date="2018-06-04T09:16:00Z"/>
          <w:sz w:val="17"/>
          <w:szCs w:val="17"/>
        </w:rPr>
      </w:pPr>
      <w:ins w:id="573" w:author="Thibault MAINAND, stagiaire 2015" w:date="2015-05-26T16:09:00Z">
        <w:r w:rsidRPr="00C247D5">
          <w:rPr>
            <w:sz w:val="17"/>
            <w:szCs w:val="17"/>
          </w:rPr>
          <w:t xml:space="preserve">Parameters: </w:t>
        </w:r>
      </w:ins>
      <w:ins w:id="574" w:author="Thibault MAINAND, stagiaire 2015" w:date="2015-05-27T08:21:00Z">
        <w:r w:rsidR="006D26E3">
          <w:rPr>
            <w:sz w:val="17"/>
            <w:szCs w:val="17"/>
          </w:rPr>
          <w:t>3</w:t>
        </w:r>
      </w:ins>
      <w:ins w:id="575" w:author="Thibault MAINAND, stagiaire 2015" w:date="2015-05-26T16:09:00Z">
        <w:r>
          <w:rPr>
            <w:sz w:val="17"/>
            <w:szCs w:val="17"/>
          </w:rPr>
          <w:t xml:space="preserve"> </w:t>
        </w:r>
        <w:r w:rsidRPr="00C247D5">
          <w:rPr>
            <w:sz w:val="17"/>
            <w:szCs w:val="17"/>
          </w:rPr>
          <w:t>byte</w:t>
        </w:r>
        <w:r>
          <w:rPr>
            <w:sz w:val="17"/>
            <w:szCs w:val="17"/>
          </w:rPr>
          <w:t>s</w:t>
        </w:r>
      </w:ins>
    </w:p>
    <w:p w14:paraId="701E2881" w14:textId="77777777" w:rsidR="002E060C" w:rsidRDefault="002E060C" w:rsidP="002E060C">
      <w:pPr>
        <w:pStyle w:val="ListParagraph"/>
        <w:widowControl/>
        <w:ind w:left="1800"/>
        <w:contextualSpacing w:val="0"/>
        <w:rPr>
          <w:ins w:id="576" w:author="Isaac Troyano Pujadas" w:date="2018-06-04T09:16:00Z"/>
          <w:sz w:val="17"/>
          <w:szCs w:val="17"/>
        </w:rPr>
      </w:pPr>
    </w:p>
    <w:p w14:paraId="5004DE0A" w14:textId="77777777" w:rsidR="002E060C" w:rsidRPr="00C247D5" w:rsidRDefault="002E060C" w:rsidP="002E060C">
      <w:pPr>
        <w:pStyle w:val="ListParagraph"/>
        <w:widowControl/>
        <w:ind w:left="1800"/>
        <w:contextualSpacing w:val="0"/>
        <w:rPr>
          <w:ins w:id="577" w:author="Thibault MAINAND, stagiaire 2015" w:date="2015-05-26T16:09:00Z"/>
          <w:sz w:val="17"/>
          <w:szCs w:val="17"/>
        </w:rPr>
      </w:pPr>
    </w:p>
    <w:tbl>
      <w:tblPr>
        <w:tblStyle w:val="TableGrid"/>
        <w:tblW w:w="0" w:type="auto"/>
        <w:tblLayout w:type="fixed"/>
        <w:tblLook w:val="04A0" w:firstRow="1" w:lastRow="0" w:firstColumn="1" w:lastColumn="0" w:noHBand="0" w:noVBand="1"/>
      </w:tblPr>
      <w:tblGrid>
        <w:gridCol w:w="1368"/>
        <w:gridCol w:w="1368"/>
        <w:gridCol w:w="1368"/>
        <w:gridCol w:w="1368"/>
        <w:gridCol w:w="1368"/>
        <w:gridCol w:w="1368"/>
        <w:gridCol w:w="1368"/>
      </w:tblGrid>
      <w:tr w:rsidR="005F6650" w:rsidRPr="00C247D5" w14:paraId="3545FC1D" w14:textId="77777777" w:rsidTr="00E624F6">
        <w:trPr>
          <w:ins w:id="578" w:author="Thibault MAINAND, stagiaire 2015" w:date="2015-05-26T16:09:00Z"/>
        </w:trPr>
        <w:tc>
          <w:tcPr>
            <w:tcW w:w="9576" w:type="dxa"/>
            <w:gridSpan w:val="7"/>
          </w:tcPr>
          <w:p w14:paraId="39E585AC" w14:textId="77777777" w:rsidR="005F6650" w:rsidRPr="00C247D5" w:rsidRDefault="005F6650" w:rsidP="00E624F6">
            <w:pPr>
              <w:jc w:val="center"/>
              <w:rPr>
                <w:ins w:id="579" w:author="Thibault MAINAND, stagiaire 2015" w:date="2015-05-26T16:09:00Z"/>
              </w:rPr>
            </w:pPr>
            <w:ins w:id="580" w:author="Thibault MAINAND, stagiaire 2015" w:date="2015-05-26T16:09:00Z">
              <w:r w:rsidRPr="00C247D5">
                <w:t>Data field</w:t>
              </w:r>
              <w:r>
                <w:t xml:space="preserve"> – Frame #0</w:t>
              </w:r>
            </w:ins>
          </w:p>
        </w:tc>
      </w:tr>
      <w:tr w:rsidR="005F6650" w:rsidRPr="00C247D5" w14:paraId="54055BB8" w14:textId="77777777" w:rsidTr="00E624F6">
        <w:trPr>
          <w:trHeight w:val="155"/>
          <w:ins w:id="581" w:author="Thibault MAINAND, stagiaire 2015" w:date="2015-05-26T16:09:00Z"/>
        </w:trPr>
        <w:tc>
          <w:tcPr>
            <w:tcW w:w="1368" w:type="dxa"/>
          </w:tcPr>
          <w:p w14:paraId="58E5BC33" w14:textId="77777777" w:rsidR="005F6650" w:rsidRPr="00C247D5" w:rsidRDefault="005F6650" w:rsidP="00E624F6">
            <w:pPr>
              <w:jc w:val="center"/>
              <w:rPr>
                <w:ins w:id="582" w:author="Thibault MAINAND, stagiaire 2015" w:date="2015-05-26T16:09:00Z"/>
              </w:rPr>
            </w:pPr>
            <w:ins w:id="583" w:author="Thibault MAINAND, stagiaire 2015" w:date="2015-05-26T16:09:00Z">
              <w:r w:rsidRPr="00C247D5">
                <w:t>Byte 1</w:t>
              </w:r>
            </w:ins>
          </w:p>
        </w:tc>
        <w:tc>
          <w:tcPr>
            <w:tcW w:w="1368" w:type="dxa"/>
          </w:tcPr>
          <w:p w14:paraId="0071DE4D" w14:textId="77777777" w:rsidR="005F6650" w:rsidRPr="00C247D5" w:rsidRDefault="005F6650" w:rsidP="00E624F6">
            <w:pPr>
              <w:jc w:val="center"/>
              <w:rPr>
                <w:ins w:id="584" w:author="Thibault MAINAND, stagiaire 2015" w:date="2015-05-26T16:09:00Z"/>
              </w:rPr>
            </w:pPr>
            <w:ins w:id="585" w:author="Thibault MAINAND, stagiaire 2015" w:date="2015-05-26T16:09:00Z">
              <w:r w:rsidRPr="00C247D5">
                <w:t>Byte 2</w:t>
              </w:r>
            </w:ins>
          </w:p>
        </w:tc>
        <w:tc>
          <w:tcPr>
            <w:tcW w:w="1368" w:type="dxa"/>
          </w:tcPr>
          <w:p w14:paraId="2B69E76C" w14:textId="77777777" w:rsidR="005F6650" w:rsidRPr="00C247D5" w:rsidRDefault="005F6650" w:rsidP="00E624F6">
            <w:pPr>
              <w:jc w:val="center"/>
              <w:rPr>
                <w:ins w:id="586" w:author="Thibault MAINAND, stagiaire 2015" w:date="2015-05-26T16:09:00Z"/>
              </w:rPr>
            </w:pPr>
            <w:ins w:id="587" w:author="Thibault MAINAND, stagiaire 2015" w:date="2015-05-26T16:09:00Z">
              <w:r w:rsidRPr="00C247D5">
                <w:t>Byte 3</w:t>
              </w:r>
            </w:ins>
          </w:p>
        </w:tc>
        <w:tc>
          <w:tcPr>
            <w:tcW w:w="1368" w:type="dxa"/>
          </w:tcPr>
          <w:p w14:paraId="18DFDD99" w14:textId="77777777" w:rsidR="005F6650" w:rsidRPr="00C247D5" w:rsidRDefault="005F6650" w:rsidP="00E624F6">
            <w:pPr>
              <w:jc w:val="center"/>
              <w:rPr>
                <w:ins w:id="588" w:author="Thibault MAINAND, stagiaire 2015" w:date="2015-05-26T16:09:00Z"/>
              </w:rPr>
            </w:pPr>
            <w:ins w:id="589" w:author="Thibault MAINAND, stagiaire 2015" w:date="2015-05-26T16:09:00Z">
              <w:r w:rsidRPr="00C247D5">
                <w:t>Byte 4</w:t>
              </w:r>
            </w:ins>
          </w:p>
        </w:tc>
        <w:tc>
          <w:tcPr>
            <w:tcW w:w="1368" w:type="dxa"/>
          </w:tcPr>
          <w:p w14:paraId="5F4500DF" w14:textId="77777777" w:rsidR="005F6650" w:rsidRPr="00C247D5" w:rsidRDefault="005F6650" w:rsidP="00E624F6">
            <w:pPr>
              <w:jc w:val="center"/>
              <w:rPr>
                <w:ins w:id="590" w:author="Thibault MAINAND, stagiaire 2015" w:date="2015-05-26T16:09:00Z"/>
              </w:rPr>
            </w:pPr>
            <w:ins w:id="591" w:author="Thibault MAINAND, stagiaire 2015" w:date="2015-05-26T16:09:00Z">
              <w:r w:rsidRPr="00C247D5">
                <w:t>Byte 5</w:t>
              </w:r>
            </w:ins>
          </w:p>
        </w:tc>
        <w:tc>
          <w:tcPr>
            <w:tcW w:w="1368" w:type="dxa"/>
          </w:tcPr>
          <w:p w14:paraId="753F5BBD" w14:textId="77777777" w:rsidR="005F6650" w:rsidRPr="00C247D5" w:rsidRDefault="005F6650" w:rsidP="00E624F6">
            <w:pPr>
              <w:jc w:val="center"/>
              <w:rPr>
                <w:ins w:id="592" w:author="Thibault MAINAND, stagiaire 2015" w:date="2015-05-26T16:09:00Z"/>
              </w:rPr>
            </w:pPr>
            <w:ins w:id="593" w:author="Thibault MAINAND, stagiaire 2015" w:date="2015-05-26T16:09:00Z">
              <w:r w:rsidRPr="00C247D5">
                <w:t>Byte 6</w:t>
              </w:r>
            </w:ins>
          </w:p>
        </w:tc>
        <w:tc>
          <w:tcPr>
            <w:tcW w:w="1368" w:type="dxa"/>
          </w:tcPr>
          <w:p w14:paraId="1AAF5966" w14:textId="77777777" w:rsidR="005F6650" w:rsidRPr="00C247D5" w:rsidRDefault="005F6650" w:rsidP="00E624F6">
            <w:pPr>
              <w:jc w:val="center"/>
              <w:rPr>
                <w:ins w:id="594" w:author="Thibault MAINAND, stagiaire 2015" w:date="2015-05-26T16:09:00Z"/>
              </w:rPr>
            </w:pPr>
            <w:ins w:id="595" w:author="Thibault MAINAND, stagiaire 2015" w:date="2015-05-26T16:09:00Z">
              <w:r w:rsidRPr="00C247D5">
                <w:t xml:space="preserve">Byte 7 </w:t>
              </w:r>
            </w:ins>
          </w:p>
        </w:tc>
      </w:tr>
      <w:tr w:rsidR="005F6650" w:rsidRPr="00C247D5" w14:paraId="4C36225E" w14:textId="77777777" w:rsidTr="00E624F6">
        <w:trPr>
          <w:trHeight w:val="155"/>
          <w:ins w:id="596" w:author="Thibault MAINAND, stagiaire 2015" w:date="2015-05-26T16:09:00Z"/>
        </w:trPr>
        <w:tc>
          <w:tcPr>
            <w:tcW w:w="1368" w:type="dxa"/>
          </w:tcPr>
          <w:p w14:paraId="6C9C8E7D" w14:textId="77777777" w:rsidR="005F6650" w:rsidRPr="00C247D5" w:rsidRDefault="005F6650" w:rsidP="00E624F6">
            <w:pPr>
              <w:jc w:val="center"/>
              <w:rPr>
                <w:ins w:id="597" w:author="Thibault MAINAND, stagiaire 2015" w:date="2015-05-26T16:09:00Z"/>
              </w:rPr>
            </w:pPr>
            <w:ins w:id="598" w:author="Thibault MAINAND, stagiaire 2015" w:date="2015-05-26T16:09:00Z">
              <w:r>
                <w:t>MSB</w:t>
              </w:r>
            </w:ins>
          </w:p>
        </w:tc>
        <w:tc>
          <w:tcPr>
            <w:tcW w:w="1368" w:type="dxa"/>
          </w:tcPr>
          <w:p w14:paraId="4D1339C9" w14:textId="77777777" w:rsidR="005F6650" w:rsidRPr="00C247D5" w:rsidRDefault="005F6650" w:rsidP="00E624F6">
            <w:pPr>
              <w:jc w:val="center"/>
              <w:rPr>
                <w:ins w:id="599" w:author="Thibault MAINAND, stagiaire 2015" w:date="2015-05-26T16:09:00Z"/>
              </w:rPr>
            </w:pPr>
            <w:ins w:id="600" w:author="Thibault MAINAND, stagiaire 2015" w:date="2015-05-26T16:09:00Z">
              <w:r>
                <w:t>LSB</w:t>
              </w:r>
            </w:ins>
          </w:p>
        </w:tc>
        <w:tc>
          <w:tcPr>
            <w:tcW w:w="1368" w:type="dxa"/>
            <w:vMerge w:val="restart"/>
            <w:vAlign w:val="center"/>
          </w:tcPr>
          <w:p w14:paraId="759CAEE8" w14:textId="0498FF8F" w:rsidR="00237F53" w:rsidRPr="00C247D5" w:rsidRDefault="00237F53" w:rsidP="00237F53">
            <w:pPr>
              <w:jc w:val="center"/>
              <w:rPr>
                <w:ins w:id="601" w:author="Thibault MAINAND, stagiaire 2015" w:date="2015-05-26T16:09:00Z"/>
              </w:rPr>
            </w:pPr>
            <w:proofErr w:type="spellStart"/>
            <w:ins w:id="602" w:author="Thibault MAINAND, stagiaire 2015" w:date="2015-05-27T08:03:00Z">
              <w:r>
                <w:t>hw_version</w:t>
              </w:r>
            </w:ins>
            <w:proofErr w:type="spellEnd"/>
          </w:p>
        </w:tc>
        <w:tc>
          <w:tcPr>
            <w:tcW w:w="1368" w:type="dxa"/>
            <w:vMerge w:val="restart"/>
            <w:vAlign w:val="center"/>
          </w:tcPr>
          <w:p w14:paraId="16EEE0C9" w14:textId="77777777" w:rsidR="005F6650" w:rsidRPr="00C247D5" w:rsidRDefault="005F6650" w:rsidP="00E624F6">
            <w:pPr>
              <w:jc w:val="center"/>
              <w:rPr>
                <w:ins w:id="603" w:author="Thibault MAINAND, stagiaire 2015" w:date="2015-05-26T16:09:00Z"/>
              </w:rPr>
            </w:pPr>
            <w:ins w:id="604" w:author="Thibault MAINAND, stagiaire 2015" w:date="2015-05-26T16:09:00Z">
              <w:r w:rsidRPr="00C247D5">
                <w:t>NA</w:t>
              </w:r>
            </w:ins>
          </w:p>
        </w:tc>
        <w:tc>
          <w:tcPr>
            <w:tcW w:w="1368" w:type="dxa"/>
            <w:vMerge w:val="restart"/>
            <w:vAlign w:val="center"/>
          </w:tcPr>
          <w:p w14:paraId="65324513" w14:textId="77777777" w:rsidR="005F6650" w:rsidRPr="00C247D5" w:rsidRDefault="005F6650" w:rsidP="00E624F6">
            <w:pPr>
              <w:jc w:val="center"/>
              <w:rPr>
                <w:ins w:id="605" w:author="Thibault MAINAND, stagiaire 2015" w:date="2015-05-26T16:09:00Z"/>
              </w:rPr>
            </w:pPr>
            <w:ins w:id="606" w:author="Thibault MAINAND, stagiaire 2015" w:date="2015-05-26T16:09:00Z">
              <w:r w:rsidRPr="00C247D5">
                <w:t>NA</w:t>
              </w:r>
            </w:ins>
          </w:p>
        </w:tc>
        <w:tc>
          <w:tcPr>
            <w:tcW w:w="1368" w:type="dxa"/>
            <w:vMerge w:val="restart"/>
            <w:vAlign w:val="center"/>
          </w:tcPr>
          <w:p w14:paraId="5490E3BC" w14:textId="77777777" w:rsidR="005F6650" w:rsidRPr="00C247D5" w:rsidRDefault="005F6650" w:rsidP="00E624F6">
            <w:pPr>
              <w:jc w:val="center"/>
              <w:rPr>
                <w:ins w:id="607" w:author="Thibault MAINAND, stagiaire 2015" w:date="2015-05-26T16:09:00Z"/>
              </w:rPr>
            </w:pPr>
            <w:ins w:id="608" w:author="Thibault MAINAND, stagiaire 2015" w:date="2015-05-26T16:09:00Z">
              <w:r w:rsidRPr="00C247D5">
                <w:t>NA</w:t>
              </w:r>
            </w:ins>
          </w:p>
        </w:tc>
        <w:tc>
          <w:tcPr>
            <w:tcW w:w="1368" w:type="dxa"/>
            <w:vMerge w:val="restart"/>
            <w:vAlign w:val="center"/>
          </w:tcPr>
          <w:p w14:paraId="557D8A79" w14:textId="77777777" w:rsidR="005F6650" w:rsidRPr="00C247D5" w:rsidRDefault="005F6650" w:rsidP="00E624F6">
            <w:pPr>
              <w:jc w:val="center"/>
              <w:rPr>
                <w:ins w:id="609" w:author="Thibault MAINAND, stagiaire 2015" w:date="2015-05-26T16:09:00Z"/>
              </w:rPr>
            </w:pPr>
            <w:ins w:id="610" w:author="Thibault MAINAND, stagiaire 2015" w:date="2015-05-26T16:09:00Z">
              <w:r w:rsidRPr="00C247D5">
                <w:t>NA</w:t>
              </w:r>
            </w:ins>
          </w:p>
        </w:tc>
      </w:tr>
      <w:tr w:rsidR="005F6650" w:rsidRPr="00C247D5" w14:paraId="45C13FD2" w14:textId="77777777" w:rsidTr="00E624F6">
        <w:trPr>
          <w:trHeight w:val="155"/>
          <w:ins w:id="611" w:author="Thibault MAINAND, stagiaire 2015" w:date="2015-05-26T16:09:00Z"/>
        </w:trPr>
        <w:tc>
          <w:tcPr>
            <w:tcW w:w="2736" w:type="dxa"/>
            <w:gridSpan w:val="2"/>
          </w:tcPr>
          <w:p w14:paraId="53D144E4" w14:textId="2A0CDF32" w:rsidR="005F6650" w:rsidRPr="00C247D5" w:rsidRDefault="005F6650" w:rsidP="00E624F6">
            <w:pPr>
              <w:jc w:val="center"/>
              <w:rPr>
                <w:ins w:id="612" w:author="Thibault MAINAND, stagiaire 2015" w:date="2015-05-26T16:09:00Z"/>
              </w:rPr>
            </w:pPr>
            <w:ins w:id="613" w:author="Thibault MAINAND, stagiaire 2015" w:date="2015-05-26T16:09:00Z">
              <w:r>
                <w:t>Firmware version</w:t>
              </w:r>
            </w:ins>
          </w:p>
        </w:tc>
        <w:tc>
          <w:tcPr>
            <w:tcW w:w="1368" w:type="dxa"/>
            <w:vMerge/>
            <w:vAlign w:val="center"/>
          </w:tcPr>
          <w:p w14:paraId="1E4CC961" w14:textId="77777777" w:rsidR="005F6650" w:rsidRPr="00C247D5" w:rsidRDefault="005F6650" w:rsidP="00E624F6">
            <w:pPr>
              <w:jc w:val="center"/>
              <w:rPr>
                <w:ins w:id="614" w:author="Thibault MAINAND, stagiaire 2015" w:date="2015-05-26T16:09:00Z"/>
              </w:rPr>
            </w:pPr>
          </w:p>
        </w:tc>
        <w:tc>
          <w:tcPr>
            <w:tcW w:w="1368" w:type="dxa"/>
            <w:vMerge/>
            <w:vAlign w:val="center"/>
          </w:tcPr>
          <w:p w14:paraId="02D64CF5" w14:textId="77777777" w:rsidR="005F6650" w:rsidRPr="00C247D5" w:rsidRDefault="005F6650" w:rsidP="00E624F6">
            <w:pPr>
              <w:jc w:val="center"/>
              <w:rPr>
                <w:ins w:id="615" w:author="Thibault MAINAND, stagiaire 2015" w:date="2015-05-26T16:09:00Z"/>
              </w:rPr>
            </w:pPr>
          </w:p>
        </w:tc>
        <w:tc>
          <w:tcPr>
            <w:tcW w:w="1368" w:type="dxa"/>
            <w:vMerge/>
            <w:vAlign w:val="center"/>
          </w:tcPr>
          <w:p w14:paraId="725307C0" w14:textId="77777777" w:rsidR="005F6650" w:rsidRPr="00C247D5" w:rsidRDefault="005F6650" w:rsidP="00E624F6">
            <w:pPr>
              <w:jc w:val="center"/>
              <w:rPr>
                <w:ins w:id="616" w:author="Thibault MAINAND, stagiaire 2015" w:date="2015-05-26T16:09:00Z"/>
              </w:rPr>
            </w:pPr>
          </w:p>
        </w:tc>
        <w:tc>
          <w:tcPr>
            <w:tcW w:w="1368" w:type="dxa"/>
            <w:vMerge/>
            <w:vAlign w:val="center"/>
          </w:tcPr>
          <w:p w14:paraId="765D4C28" w14:textId="77777777" w:rsidR="005F6650" w:rsidRPr="00C247D5" w:rsidRDefault="005F6650" w:rsidP="00E624F6">
            <w:pPr>
              <w:jc w:val="center"/>
              <w:rPr>
                <w:ins w:id="617" w:author="Thibault MAINAND, stagiaire 2015" w:date="2015-05-26T16:09:00Z"/>
              </w:rPr>
            </w:pPr>
          </w:p>
        </w:tc>
        <w:tc>
          <w:tcPr>
            <w:tcW w:w="1368" w:type="dxa"/>
            <w:vMerge/>
            <w:vAlign w:val="center"/>
          </w:tcPr>
          <w:p w14:paraId="743F9197" w14:textId="77777777" w:rsidR="005F6650" w:rsidRPr="00C247D5" w:rsidRDefault="005F6650" w:rsidP="00E624F6">
            <w:pPr>
              <w:jc w:val="center"/>
              <w:rPr>
                <w:ins w:id="618" w:author="Thibault MAINAND, stagiaire 2015" w:date="2015-05-26T16:09:00Z"/>
              </w:rPr>
            </w:pPr>
          </w:p>
        </w:tc>
      </w:tr>
    </w:tbl>
    <w:p w14:paraId="21BA3FC5" w14:textId="77777777" w:rsidR="005F6650" w:rsidRPr="00885012" w:rsidRDefault="005F6650" w:rsidP="005F6650">
      <w:pPr>
        <w:rPr>
          <w:ins w:id="619" w:author="Thibault MAINAND, stagiaire 2015" w:date="2015-05-26T16:09:00Z"/>
          <w:szCs w:val="17"/>
        </w:rPr>
      </w:pPr>
    </w:p>
    <w:p w14:paraId="012D324D" w14:textId="77777777" w:rsidR="005F6650" w:rsidRDefault="005F6650" w:rsidP="005F6650">
      <w:pPr>
        <w:pStyle w:val="ListParagraph"/>
        <w:widowControl/>
        <w:numPr>
          <w:ilvl w:val="1"/>
          <w:numId w:val="14"/>
        </w:numPr>
        <w:contextualSpacing w:val="0"/>
        <w:rPr>
          <w:ins w:id="620" w:author="Thibault MAINAND, stagiaire 2015" w:date="2015-05-26T16:09:00Z"/>
          <w:sz w:val="17"/>
          <w:szCs w:val="17"/>
        </w:rPr>
      </w:pPr>
      <w:ins w:id="621" w:author="Thibault MAINAND, stagiaire 2015" w:date="2015-05-26T16:09:00Z">
        <w:r>
          <w:rPr>
            <w:sz w:val="17"/>
            <w:szCs w:val="17"/>
          </w:rPr>
          <w:t>Byte 1&amp;2 : returns the firmware version on 16-bits :</w:t>
        </w:r>
      </w:ins>
    </w:p>
    <w:p w14:paraId="3DEF5D42" w14:textId="77777777" w:rsidR="005F6650" w:rsidRPr="004327DE" w:rsidRDefault="005F6650" w:rsidP="005F6650">
      <w:pPr>
        <w:rPr>
          <w:ins w:id="622" w:author="Thibault MAINAND, stagiaire 2015" w:date="2015-05-26T16:09:00Z"/>
          <w:szCs w:val="17"/>
          <w:lang w:val="en-GB"/>
        </w:rPr>
      </w:pPr>
    </w:p>
    <w:tbl>
      <w:tblPr>
        <w:tblStyle w:val="TableGrid"/>
        <w:tblW w:w="9565" w:type="dxa"/>
        <w:tblLook w:val="04A0" w:firstRow="1" w:lastRow="0" w:firstColumn="1" w:lastColumn="0" w:noHBand="0" w:noVBand="1"/>
      </w:tblPr>
      <w:tblGrid>
        <w:gridCol w:w="6487"/>
        <w:gridCol w:w="3078"/>
      </w:tblGrid>
      <w:tr w:rsidR="005F6650" w:rsidRPr="00C247D5" w14:paraId="0E917781" w14:textId="77777777" w:rsidTr="00E624F6">
        <w:trPr>
          <w:ins w:id="623" w:author="Thibault MAINAND, stagiaire 2015" w:date="2015-05-26T16:09:00Z"/>
        </w:trPr>
        <w:tc>
          <w:tcPr>
            <w:tcW w:w="9565" w:type="dxa"/>
            <w:gridSpan w:val="2"/>
          </w:tcPr>
          <w:p w14:paraId="22D98A0A" w14:textId="77777777" w:rsidR="005F6650" w:rsidRPr="00C247D5" w:rsidRDefault="005F6650" w:rsidP="00E624F6">
            <w:pPr>
              <w:jc w:val="center"/>
              <w:rPr>
                <w:ins w:id="624" w:author="Thibault MAINAND, stagiaire 2015" w:date="2015-05-26T16:09:00Z"/>
              </w:rPr>
            </w:pPr>
            <w:ins w:id="625" w:author="Thibault MAINAND, stagiaire 2015" w:date="2015-05-26T16:09:00Z">
              <w:r>
                <w:t>Firmware version (16-bits)</w:t>
              </w:r>
            </w:ins>
          </w:p>
        </w:tc>
      </w:tr>
      <w:tr w:rsidR="005F6650" w:rsidRPr="00C247D5" w14:paraId="09699238" w14:textId="77777777" w:rsidTr="00E624F6">
        <w:trPr>
          <w:ins w:id="626" w:author="Thibault MAINAND, stagiaire 2015" w:date="2015-05-26T16:09:00Z"/>
        </w:trPr>
        <w:tc>
          <w:tcPr>
            <w:tcW w:w="6487" w:type="dxa"/>
          </w:tcPr>
          <w:p w14:paraId="7DA2497B" w14:textId="77777777" w:rsidR="005F6650" w:rsidRPr="00C247D5" w:rsidRDefault="005F6650" w:rsidP="00E624F6">
            <w:pPr>
              <w:jc w:val="center"/>
              <w:rPr>
                <w:ins w:id="627" w:author="Thibault MAINAND, stagiaire 2015" w:date="2015-05-26T16:09:00Z"/>
              </w:rPr>
            </w:pPr>
            <w:ins w:id="628" w:author="Thibault MAINAND, stagiaire 2015" w:date="2015-05-26T16:09:00Z">
              <w:r>
                <w:t>Bit-15</w:t>
              </w:r>
              <w:proofErr w:type="gramStart"/>
              <w:r>
                <w:t>..</w:t>
              </w:r>
              <w:proofErr w:type="gramEnd"/>
              <w:r>
                <w:t>Bit-4</w:t>
              </w:r>
            </w:ins>
          </w:p>
        </w:tc>
        <w:tc>
          <w:tcPr>
            <w:tcW w:w="3078" w:type="dxa"/>
          </w:tcPr>
          <w:p w14:paraId="55E9E7AC" w14:textId="77777777" w:rsidR="005F6650" w:rsidRPr="00C247D5" w:rsidRDefault="005F6650" w:rsidP="00E624F6">
            <w:pPr>
              <w:jc w:val="center"/>
              <w:rPr>
                <w:ins w:id="629" w:author="Thibault MAINAND, stagiaire 2015" w:date="2015-05-26T16:09:00Z"/>
              </w:rPr>
            </w:pPr>
            <w:ins w:id="630" w:author="Thibault MAINAND, stagiaire 2015" w:date="2015-05-26T16:09:00Z">
              <w:r>
                <w:t>Bit-3</w:t>
              </w:r>
              <w:proofErr w:type="gramStart"/>
              <w:r>
                <w:t>..</w:t>
              </w:r>
              <w:proofErr w:type="gramEnd"/>
              <w:r>
                <w:t>bit-0</w:t>
              </w:r>
            </w:ins>
          </w:p>
        </w:tc>
      </w:tr>
      <w:tr w:rsidR="005F6650" w:rsidRPr="00C247D5" w14:paraId="62EB9EE0" w14:textId="77777777" w:rsidTr="00E624F6">
        <w:trPr>
          <w:ins w:id="631" w:author="Thibault MAINAND, stagiaire 2015" w:date="2015-05-26T16:09:00Z"/>
        </w:trPr>
        <w:tc>
          <w:tcPr>
            <w:tcW w:w="6487" w:type="dxa"/>
          </w:tcPr>
          <w:p w14:paraId="321B34ED" w14:textId="77777777" w:rsidR="005F6650" w:rsidRPr="00CC5A74" w:rsidRDefault="005F6650" w:rsidP="00E624F6">
            <w:pPr>
              <w:jc w:val="center"/>
              <w:rPr>
                <w:ins w:id="632" w:author="Thibault MAINAND, stagiaire 2015" w:date="2015-05-26T16:09:00Z"/>
                <w:szCs w:val="17"/>
              </w:rPr>
            </w:pPr>
            <w:ins w:id="633" w:author="Thibault MAINAND, stagiaire 2015" w:date="2015-05-26T16:09:00Z">
              <w:r w:rsidRPr="00CC5A74">
                <w:rPr>
                  <w:szCs w:val="17"/>
                </w:rPr>
                <w:t>Major revision</w:t>
              </w:r>
              <w:r>
                <w:rPr>
                  <w:szCs w:val="17"/>
                </w:rPr>
                <w:t xml:space="preserve"> (12-bits)</w:t>
              </w:r>
            </w:ins>
          </w:p>
        </w:tc>
        <w:tc>
          <w:tcPr>
            <w:tcW w:w="3078" w:type="dxa"/>
          </w:tcPr>
          <w:p w14:paraId="58CA45FB" w14:textId="77777777" w:rsidR="005F6650" w:rsidRPr="00CC5A74" w:rsidRDefault="005F6650" w:rsidP="00E624F6">
            <w:pPr>
              <w:jc w:val="center"/>
              <w:rPr>
                <w:ins w:id="634" w:author="Thibault MAINAND, stagiaire 2015" w:date="2015-05-26T16:09:00Z"/>
                <w:szCs w:val="17"/>
              </w:rPr>
            </w:pPr>
            <w:ins w:id="635" w:author="Thibault MAINAND, stagiaire 2015" w:date="2015-05-26T16:09:00Z">
              <w:r w:rsidRPr="00CC5A74">
                <w:rPr>
                  <w:szCs w:val="17"/>
                </w:rPr>
                <w:t>Minor revision</w:t>
              </w:r>
              <w:r>
                <w:rPr>
                  <w:szCs w:val="17"/>
                </w:rPr>
                <w:t xml:space="preserve"> (4-bits)</w:t>
              </w:r>
            </w:ins>
          </w:p>
        </w:tc>
      </w:tr>
    </w:tbl>
    <w:p w14:paraId="043AD869" w14:textId="77777777" w:rsidR="005F6650" w:rsidRDefault="005F6650" w:rsidP="005F6650">
      <w:pPr>
        <w:rPr>
          <w:ins w:id="636" w:author="Thibault MAINAND, stagiaire 2015" w:date="2015-05-27T08:03:00Z"/>
          <w:szCs w:val="17"/>
        </w:rPr>
      </w:pPr>
    </w:p>
    <w:p w14:paraId="7C90CBB1" w14:textId="77777777" w:rsidR="00237F53" w:rsidRDefault="00237F53" w:rsidP="005F6650">
      <w:pPr>
        <w:rPr>
          <w:ins w:id="637" w:author="Thibault MAINAND, stagiaire 2015" w:date="2015-05-27T08:03:00Z"/>
          <w:szCs w:val="17"/>
        </w:rPr>
      </w:pPr>
    </w:p>
    <w:p w14:paraId="59E32EB9" w14:textId="2C91A4DC" w:rsidR="00237F53" w:rsidRDefault="00237F53" w:rsidP="005F6650">
      <w:pPr>
        <w:rPr>
          <w:ins w:id="638" w:author="Thibault MAINAND, stagiaire 2015" w:date="2015-05-27T08:03:00Z"/>
          <w:szCs w:val="17"/>
        </w:rPr>
      </w:pPr>
      <w:ins w:id="639" w:author="Thibault MAINAND, stagiaire 2015" w:date="2015-05-27T08:03:00Z">
        <w:r>
          <w:rPr>
            <w:szCs w:val="17"/>
          </w:rPr>
          <w:t xml:space="preserve">The byte </w:t>
        </w:r>
        <w:proofErr w:type="gramStart"/>
        <w:r>
          <w:rPr>
            <w:szCs w:val="17"/>
          </w:rPr>
          <w:t>3 :</w:t>
        </w:r>
        <w:proofErr w:type="gramEnd"/>
        <w:r>
          <w:rPr>
            <w:szCs w:val="17"/>
          </w:rPr>
          <w:t xml:space="preserve"> </w:t>
        </w:r>
        <w:proofErr w:type="spellStart"/>
        <w:r>
          <w:rPr>
            <w:szCs w:val="17"/>
          </w:rPr>
          <w:t>hw_version</w:t>
        </w:r>
        <w:proofErr w:type="spellEnd"/>
        <w:r>
          <w:rPr>
            <w:szCs w:val="17"/>
          </w:rPr>
          <w:t xml:space="preserve"> is only available for µC</w:t>
        </w:r>
      </w:ins>
      <w:ins w:id="640" w:author="Thibault MAINAND, stagiaire 2015" w:date="2015-05-27T08:04:00Z">
        <w:r>
          <w:rPr>
            <w:szCs w:val="17"/>
          </w:rPr>
          <w:t xml:space="preserve"> </w:t>
        </w:r>
        <w:proofErr w:type="spellStart"/>
        <w:r>
          <w:rPr>
            <w:szCs w:val="17"/>
          </w:rPr>
          <w:t>addr</w:t>
        </w:r>
        <w:proofErr w:type="spellEnd"/>
        <w:r>
          <w:rPr>
            <w:szCs w:val="17"/>
          </w:rPr>
          <w:t xml:space="preserve"> 0. The others will set the byte 3 to 0.</w:t>
        </w:r>
      </w:ins>
    </w:p>
    <w:p w14:paraId="7B845EEC" w14:textId="77777777" w:rsidR="00237F53" w:rsidRDefault="00237F53" w:rsidP="005F6650">
      <w:pPr>
        <w:rPr>
          <w:ins w:id="641" w:author="Thibault MAINAND, stagiaire 2015" w:date="2015-05-27T08:03:00Z"/>
          <w:szCs w:val="17"/>
        </w:rPr>
      </w:pPr>
    </w:p>
    <w:p w14:paraId="203A7D45" w14:textId="77777777" w:rsidR="00237F53" w:rsidRPr="00C247D5" w:rsidRDefault="00237F53" w:rsidP="005F6650">
      <w:pPr>
        <w:rPr>
          <w:ins w:id="642" w:author="Thibault MAINAND, stagiaire 2015" w:date="2015-05-26T16:09:00Z"/>
          <w:szCs w:val="17"/>
        </w:rPr>
      </w:pPr>
    </w:p>
    <w:p w14:paraId="608CF03C" w14:textId="77777777" w:rsidR="005F6650" w:rsidRDefault="005F6650" w:rsidP="005F6650">
      <w:pPr>
        <w:rPr>
          <w:ins w:id="643" w:author="Thibault MAINAND, stagiaire 2015" w:date="2015-05-26T16:09:00Z"/>
          <w:szCs w:val="17"/>
        </w:rPr>
      </w:pPr>
      <w:ins w:id="644" w:author="Thibault MAINAND, stagiaire 2015" w:date="2015-05-26T16:09:00Z">
        <w:r>
          <w:rPr>
            <w:szCs w:val="17"/>
          </w:rPr>
          <w:t>NB: 0xFAFE is reserved word for the bootloader (i.e. revision 4015.14)</w:t>
        </w:r>
      </w:ins>
    </w:p>
    <w:p w14:paraId="19E92190" w14:textId="77777777" w:rsidR="005F6650" w:rsidRPr="00C247D5" w:rsidRDefault="005F6650" w:rsidP="005F6650">
      <w:pPr>
        <w:rPr>
          <w:ins w:id="645" w:author="Thibault MAINAND, stagiaire 2015" w:date="2015-05-26T16:09:00Z"/>
          <w:szCs w:val="17"/>
        </w:rPr>
      </w:pPr>
    </w:p>
    <w:p w14:paraId="1FB95D24" w14:textId="77777777" w:rsidR="005F6650" w:rsidRDefault="005F6650" w:rsidP="005F6650">
      <w:pPr>
        <w:widowControl/>
        <w:suppressAutoHyphens w:val="0"/>
        <w:spacing w:after="200" w:line="276" w:lineRule="auto"/>
        <w:jc w:val="left"/>
        <w:rPr>
          <w:ins w:id="646" w:author="Thibault MAINAND, stagiaire 2015" w:date="2015-05-26T16:09:00Z"/>
          <w:b/>
          <w:szCs w:val="17"/>
        </w:rPr>
      </w:pPr>
      <w:ins w:id="647" w:author="Thibault MAINAND, stagiaire 2015" w:date="2015-05-26T16:09:00Z">
        <w:r>
          <w:rPr>
            <w:b/>
            <w:szCs w:val="17"/>
          </w:rPr>
          <w:br w:type="page"/>
        </w:r>
      </w:ins>
    </w:p>
    <w:p w14:paraId="746997DF" w14:textId="77777777" w:rsidR="008B0B71" w:rsidDel="005F6650" w:rsidRDefault="008B0B71" w:rsidP="00342021">
      <w:pPr>
        <w:pStyle w:val="ListParagraph"/>
        <w:widowControl/>
        <w:ind w:left="2520"/>
        <w:contextualSpacing w:val="0"/>
        <w:rPr>
          <w:del w:id="648" w:author="Thibault MAINAND, stagiaire 2015" w:date="2015-05-26T16:09:00Z"/>
          <w:szCs w:val="17"/>
          <w:lang w:val="en-GB"/>
        </w:rPr>
      </w:pPr>
    </w:p>
    <w:p w14:paraId="11F43030" w14:textId="77777777" w:rsidR="008B0B71" w:rsidDel="005F6650" w:rsidRDefault="008B0B71" w:rsidP="00342021">
      <w:pPr>
        <w:pStyle w:val="ListParagraph"/>
        <w:widowControl/>
        <w:ind w:left="2520"/>
        <w:contextualSpacing w:val="0"/>
        <w:rPr>
          <w:del w:id="649" w:author="Thibault MAINAND, stagiaire 2015" w:date="2015-05-26T16:09:00Z"/>
          <w:szCs w:val="17"/>
          <w:lang w:val="en-GB"/>
        </w:rPr>
      </w:pPr>
    </w:p>
    <w:p w14:paraId="5FE963BF" w14:textId="77777777" w:rsidR="008B0B71" w:rsidDel="005F6650" w:rsidRDefault="008B0B71" w:rsidP="00342021">
      <w:pPr>
        <w:pStyle w:val="ListParagraph"/>
        <w:widowControl/>
        <w:ind w:left="2520"/>
        <w:contextualSpacing w:val="0"/>
        <w:rPr>
          <w:del w:id="650" w:author="Thibault MAINAND, stagiaire 2015" w:date="2015-05-26T16:09:00Z"/>
          <w:szCs w:val="17"/>
          <w:lang w:val="en-GB"/>
        </w:rPr>
      </w:pPr>
    </w:p>
    <w:p w14:paraId="0067C575" w14:textId="5654EF6E" w:rsidR="005F6650" w:rsidDel="00BB36DF" w:rsidRDefault="005F6650" w:rsidP="00342021">
      <w:pPr>
        <w:pStyle w:val="ListParagraph"/>
        <w:widowControl/>
        <w:ind w:left="2520"/>
        <w:contextualSpacing w:val="0"/>
        <w:rPr>
          <w:del w:id="651" w:author="Yannick Favre" w:date="2015-06-08T11:27:00Z"/>
          <w:szCs w:val="17"/>
          <w:lang w:val="en-GB"/>
        </w:rPr>
      </w:pPr>
    </w:p>
    <w:p w14:paraId="1EC4E0F4" w14:textId="13722415" w:rsidR="008B0B71" w:rsidDel="00BB36DF" w:rsidRDefault="008B0B71" w:rsidP="00342021">
      <w:pPr>
        <w:pStyle w:val="ListParagraph"/>
        <w:widowControl/>
        <w:ind w:left="2520"/>
        <w:contextualSpacing w:val="0"/>
        <w:rPr>
          <w:del w:id="652" w:author="Yannick Favre" w:date="2015-06-08T11:27:00Z"/>
          <w:szCs w:val="17"/>
          <w:lang w:val="en-GB"/>
        </w:rPr>
      </w:pPr>
    </w:p>
    <w:p w14:paraId="01F6BC53" w14:textId="1CDEFA4B" w:rsidR="008B0B71" w:rsidDel="00BB36DF" w:rsidRDefault="008B0B71" w:rsidP="00342021">
      <w:pPr>
        <w:pStyle w:val="ListParagraph"/>
        <w:widowControl/>
        <w:ind w:left="2520"/>
        <w:contextualSpacing w:val="0"/>
        <w:rPr>
          <w:del w:id="653" w:author="Yannick Favre" w:date="2015-06-08T11:27:00Z"/>
          <w:szCs w:val="17"/>
          <w:lang w:val="en-GB"/>
        </w:rPr>
      </w:pPr>
    </w:p>
    <w:p w14:paraId="71A35ACC" w14:textId="0627F547" w:rsidR="008B0B71" w:rsidDel="00C56249" w:rsidRDefault="008B0B71" w:rsidP="00342021">
      <w:pPr>
        <w:pStyle w:val="ListParagraph"/>
        <w:widowControl/>
        <w:ind w:left="2520"/>
        <w:contextualSpacing w:val="0"/>
        <w:rPr>
          <w:del w:id="654" w:author="Thibault MAINAND, stagiaire 2015" w:date="2015-05-26T11:46:00Z"/>
          <w:szCs w:val="17"/>
          <w:lang w:val="en-GB"/>
        </w:rPr>
      </w:pPr>
    </w:p>
    <w:p w14:paraId="22DF291E" w14:textId="79392AD8" w:rsidR="008B0B71" w:rsidDel="00C56249" w:rsidRDefault="008B0B71" w:rsidP="00342021">
      <w:pPr>
        <w:pStyle w:val="ListParagraph"/>
        <w:widowControl/>
        <w:ind w:left="2520"/>
        <w:contextualSpacing w:val="0"/>
        <w:rPr>
          <w:del w:id="655" w:author="Thibault MAINAND, stagiaire 2015" w:date="2015-05-26T11:46:00Z"/>
          <w:szCs w:val="17"/>
          <w:lang w:val="en-GB"/>
        </w:rPr>
      </w:pPr>
    </w:p>
    <w:p w14:paraId="663928C1" w14:textId="2FA42CD0" w:rsidR="008B0B71" w:rsidDel="00C56249" w:rsidRDefault="008B0B71" w:rsidP="00342021">
      <w:pPr>
        <w:pStyle w:val="ListParagraph"/>
        <w:widowControl/>
        <w:ind w:left="2520"/>
        <w:contextualSpacing w:val="0"/>
        <w:rPr>
          <w:del w:id="656" w:author="Thibault MAINAND, stagiaire 2015" w:date="2015-05-26T11:46:00Z"/>
          <w:szCs w:val="17"/>
          <w:lang w:val="en-GB"/>
        </w:rPr>
      </w:pPr>
    </w:p>
    <w:p w14:paraId="39DD718B" w14:textId="3F4A1788" w:rsidR="008B0B71" w:rsidDel="00C56249" w:rsidRDefault="008B0B71" w:rsidP="00342021">
      <w:pPr>
        <w:pStyle w:val="ListParagraph"/>
        <w:widowControl/>
        <w:ind w:left="2520"/>
        <w:contextualSpacing w:val="0"/>
        <w:rPr>
          <w:del w:id="657" w:author="Thibault MAINAND, stagiaire 2015" w:date="2015-05-26T11:46:00Z"/>
          <w:szCs w:val="17"/>
          <w:lang w:val="en-GB"/>
        </w:rPr>
      </w:pPr>
    </w:p>
    <w:p w14:paraId="7F59BDE1" w14:textId="7CED5857" w:rsidR="008B0B71" w:rsidDel="00C56249" w:rsidRDefault="008B0B71" w:rsidP="00342021">
      <w:pPr>
        <w:pStyle w:val="ListParagraph"/>
        <w:widowControl/>
        <w:ind w:left="2520"/>
        <w:contextualSpacing w:val="0"/>
        <w:rPr>
          <w:del w:id="658" w:author="Thibault MAINAND, stagiaire 2015" w:date="2015-05-26T11:46:00Z"/>
          <w:szCs w:val="17"/>
          <w:lang w:val="en-GB"/>
        </w:rPr>
      </w:pPr>
    </w:p>
    <w:p w14:paraId="30D65F85" w14:textId="0428AA41" w:rsidR="008B0B71" w:rsidDel="00C56249" w:rsidRDefault="008B0B71" w:rsidP="00342021">
      <w:pPr>
        <w:pStyle w:val="ListParagraph"/>
        <w:widowControl/>
        <w:ind w:left="2520"/>
        <w:contextualSpacing w:val="0"/>
        <w:rPr>
          <w:del w:id="659" w:author="Thibault MAINAND, stagiaire 2015" w:date="2015-05-26T11:46:00Z"/>
          <w:szCs w:val="17"/>
          <w:lang w:val="en-GB"/>
        </w:rPr>
      </w:pPr>
    </w:p>
    <w:p w14:paraId="2B1B31AE" w14:textId="06321922" w:rsidR="008B0B71" w:rsidDel="00C56249" w:rsidRDefault="008B0B71" w:rsidP="00342021">
      <w:pPr>
        <w:pStyle w:val="ListParagraph"/>
        <w:widowControl/>
        <w:ind w:left="2520"/>
        <w:contextualSpacing w:val="0"/>
        <w:rPr>
          <w:del w:id="660" w:author="Thibault MAINAND, stagiaire 2015" w:date="2015-05-26T11:46:00Z"/>
          <w:szCs w:val="17"/>
          <w:lang w:val="en-GB"/>
        </w:rPr>
      </w:pPr>
    </w:p>
    <w:p w14:paraId="4D4DBB2C" w14:textId="5D022E60" w:rsidR="008B0B71" w:rsidDel="00C56249" w:rsidRDefault="008B0B71" w:rsidP="00342021">
      <w:pPr>
        <w:pStyle w:val="ListParagraph"/>
        <w:widowControl/>
        <w:ind w:left="2520"/>
        <w:contextualSpacing w:val="0"/>
        <w:rPr>
          <w:del w:id="661" w:author="Thibault MAINAND, stagiaire 2015" w:date="2015-05-26T11:46:00Z"/>
          <w:szCs w:val="17"/>
          <w:lang w:val="en-GB"/>
        </w:rPr>
      </w:pPr>
    </w:p>
    <w:p w14:paraId="3A127475" w14:textId="0D9C4348" w:rsidR="008B0B71" w:rsidDel="00C56249" w:rsidRDefault="008B0B71" w:rsidP="00342021">
      <w:pPr>
        <w:pStyle w:val="ListParagraph"/>
        <w:widowControl/>
        <w:ind w:left="2520"/>
        <w:contextualSpacing w:val="0"/>
        <w:rPr>
          <w:del w:id="662" w:author="Thibault MAINAND, stagiaire 2015" w:date="2015-05-26T11:46:00Z"/>
          <w:szCs w:val="17"/>
          <w:lang w:val="en-GB"/>
        </w:rPr>
      </w:pPr>
    </w:p>
    <w:p w14:paraId="710A6E70" w14:textId="483AAFF7" w:rsidR="008B0B71" w:rsidDel="00C56249" w:rsidRDefault="008B0B71" w:rsidP="00342021">
      <w:pPr>
        <w:pStyle w:val="ListParagraph"/>
        <w:widowControl/>
        <w:ind w:left="2520"/>
        <w:contextualSpacing w:val="0"/>
        <w:rPr>
          <w:del w:id="663" w:author="Thibault MAINAND, stagiaire 2015" w:date="2015-05-26T11:46:00Z"/>
          <w:szCs w:val="17"/>
          <w:lang w:val="en-GB"/>
        </w:rPr>
      </w:pPr>
    </w:p>
    <w:p w14:paraId="383BB8E5" w14:textId="33343D46" w:rsidR="008B0B71" w:rsidRPr="00342021" w:rsidDel="00C56249" w:rsidRDefault="008B0B71" w:rsidP="00342021">
      <w:pPr>
        <w:pStyle w:val="ListParagraph"/>
        <w:widowControl/>
        <w:ind w:left="2520"/>
        <w:contextualSpacing w:val="0"/>
        <w:rPr>
          <w:del w:id="664" w:author="Thibault MAINAND, stagiaire 2015" w:date="2015-05-26T11:46:00Z"/>
          <w:szCs w:val="17"/>
          <w:lang w:val="en-GB"/>
        </w:rPr>
      </w:pPr>
    </w:p>
    <w:p w14:paraId="1C682931" w14:textId="77777777" w:rsidR="009C7E25" w:rsidRPr="00C247D5" w:rsidRDefault="009C7E25" w:rsidP="009C7E25">
      <w:pPr>
        <w:pStyle w:val="Heading2"/>
        <w:rPr>
          <w:lang w:val="en-US"/>
        </w:rPr>
      </w:pPr>
      <w:bookmarkStart w:id="665" w:name="_Toc410112627"/>
      <w:r w:rsidRPr="00C247D5">
        <w:rPr>
          <w:lang w:val="en-US"/>
        </w:rPr>
        <w:t>Microcontroller software</w:t>
      </w:r>
      <w:bookmarkEnd w:id="665"/>
    </w:p>
    <w:p w14:paraId="6300F838" w14:textId="77777777" w:rsidR="009C7E25" w:rsidRPr="00C247D5" w:rsidRDefault="009C7E25" w:rsidP="009C7E25">
      <w:pPr>
        <w:pStyle w:val="Heading3"/>
      </w:pPr>
      <w:bookmarkStart w:id="666" w:name="_Toc390691525"/>
      <w:bookmarkStart w:id="667" w:name="_Toc391541437"/>
      <w:bookmarkStart w:id="668" w:name="_Toc395247699"/>
      <w:bookmarkStart w:id="669" w:name="_Toc390691526"/>
      <w:bookmarkStart w:id="670" w:name="_Toc391541438"/>
      <w:bookmarkStart w:id="671" w:name="_Toc395247700"/>
      <w:bookmarkStart w:id="672" w:name="_Toc390691527"/>
      <w:bookmarkStart w:id="673" w:name="_Toc391541439"/>
      <w:bookmarkStart w:id="674" w:name="_Toc395247701"/>
      <w:bookmarkStart w:id="675" w:name="_Toc390691528"/>
      <w:bookmarkStart w:id="676" w:name="_Toc391541440"/>
      <w:bookmarkStart w:id="677" w:name="_Toc395247702"/>
      <w:bookmarkStart w:id="678" w:name="_Toc390691529"/>
      <w:bookmarkStart w:id="679" w:name="_Toc391541441"/>
      <w:bookmarkStart w:id="680" w:name="_Toc395247703"/>
      <w:bookmarkStart w:id="681" w:name="_Toc390691530"/>
      <w:bookmarkStart w:id="682" w:name="_Toc391541442"/>
      <w:bookmarkStart w:id="683" w:name="_Toc395247704"/>
      <w:bookmarkStart w:id="684" w:name="_Toc390691531"/>
      <w:bookmarkStart w:id="685" w:name="_Toc391541443"/>
      <w:bookmarkStart w:id="686" w:name="_Toc395247705"/>
      <w:bookmarkStart w:id="687" w:name="_Toc390691532"/>
      <w:bookmarkStart w:id="688" w:name="_Toc391541444"/>
      <w:bookmarkStart w:id="689" w:name="_Toc395247706"/>
      <w:bookmarkStart w:id="690" w:name="_Toc390691533"/>
      <w:bookmarkStart w:id="691" w:name="_Toc391541445"/>
      <w:bookmarkStart w:id="692" w:name="_Toc395247707"/>
      <w:bookmarkStart w:id="693" w:name="_Toc390691534"/>
      <w:bookmarkStart w:id="694" w:name="_Toc391541446"/>
      <w:bookmarkStart w:id="695" w:name="_Toc395247708"/>
      <w:bookmarkStart w:id="696" w:name="_Toc390691535"/>
      <w:bookmarkStart w:id="697" w:name="_Toc391541447"/>
      <w:bookmarkStart w:id="698" w:name="_Toc395247709"/>
      <w:bookmarkStart w:id="699" w:name="_Toc390691536"/>
      <w:bookmarkStart w:id="700" w:name="_Toc391541448"/>
      <w:bookmarkStart w:id="701" w:name="_Toc395247710"/>
      <w:bookmarkStart w:id="702" w:name="_Toc390691537"/>
      <w:bookmarkStart w:id="703" w:name="_Toc391541449"/>
      <w:bookmarkStart w:id="704" w:name="_Toc395247711"/>
      <w:bookmarkStart w:id="705" w:name="_Toc390691538"/>
      <w:bookmarkStart w:id="706" w:name="_Toc391541450"/>
      <w:bookmarkStart w:id="707" w:name="_Toc395247712"/>
      <w:bookmarkStart w:id="708" w:name="_Toc410112628"/>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r w:rsidRPr="00C247D5">
        <w:t>Software analysis</w:t>
      </w:r>
      <w:bookmarkEnd w:id="708"/>
    </w:p>
    <w:p w14:paraId="373F57C2" w14:textId="77777777" w:rsidR="009C7E25" w:rsidRPr="00C247D5" w:rsidRDefault="009C7E25" w:rsidP="009C7E25"/>
    <w:p w14:paraId="14167809" w14:textId="77777777" w:rsidR="009C7E25" w:rsidRPr="00C247D5" w:rsidRDefault="009C7E25" w:rsidP="009C7E25">
      <w:r w:rsidRPr="00C247D5">
        <w:t xml:space="preserve">The </w:t>
      </w:r>
      <w:r w:rsidRPr="00C247D5">
        <w:fldChar w:fldCharType="begin"/>
      </w:r>
      <w:r w:rsidRPr="00C247D5">
        <w:instrText xml:space="preserve"> REF _Ref372808650 \h </w:instrText>
      </w:r>
      <w:r w:rsidRPr="00C247D5">
        <w:fldChar w:fldCharType="separate"/>
      </w:r>
      <w:r w:rsidRPr="00C247D5">
        <w:t xml:space="preserve">Figure </w:t>
      </w:r>
      <w:r>
        <w:rPr>
          <w:noProof/>
        </w:rPr>
        <w:t>5</w:t>
      </w:r>
      <w:r w:rsidRPr="00C247D5">
        <w:fldChar w:fldCharType="end"/>
      </w:r>
      <w:r w:rsidRPr="00C247D5">
        <w:t xml:space="preserve"> presents the software architecture of the microcontroller</w:t>
      </w:r>
    </w:p>
    <w:p w14:paraId="3D079A7B" w14:textId="77777777" w:rsidR="009C7E25" w:rsidRPr="00C247D5" w:rsidRDefault="009C7E25" w:rsidP="009C7E25"/>
    <w:bookmarkStart w:id="709" w:name="_Ref372794238"/>
    <w:p w14:paraId="67BE36C6" w14:textId="4775AD36" w:rsidR="009C7E25" w:rsidRPr="00C247D5" w:rsidRDefault="001258E5" w:rsidP="00A418E7">
      <w:pPr>
        <w:pStyle w:val="Caption"/>
        <w:ind w:left="-567"/>
        <w:rPr>
          <w:sz w:val="4"/>
          <w:szCs w:val="4"/>
        </w:rPr>
      </w:pPr>
      <w:r>
        <w:object w:dxaOrig="9585" w:dyaOrig="6571" w14:anchorId="0B612C71">
          <v:shape id="_x0000_i1026" type="#_x0000_t75" style="width:453.4pt;height:310.8pt" o:ole="">
            <v:imagedata r:id="rId17" o:title=""/>
          </v:shape>
          <o:OLEObject Type="Embed" ProgID="Visio.Drawing.15" ShapeID="_x0000_i1026" DrawAspect="Content" ObjectID="_1589612790" r:id="rId18"/>
        </w:object>
      </w:r>
    </w:p>
    <w:p w14:paraId="07483ED2" w14:textId="77777777" w:rsidR="009C7E25" w:rsidRPr="00C247D5" w:rsidRDefault="009C7E25" w:rsidP="009C7E25">
      <w:pPr>
        <w:pStyle w:val="Caption"/>
        <w:jc w:val="center"/>
        <w:rPr>
          <w:szCs w:val="17"/>
        </w:rPr>
      </w:pPr>
      <w:bookmarkStart w:id="710" w:name="_Ref372808650"/>
      <w:r w:rsidRPr="00C247D5">
        <w:t xml:space="preserve">Figure </w:t>
      </w:r>
      <w:r w:rsidRPr="00C247D5">
        <w:fldChar w:fldCharType="begin"/>
      </w:r>
      <w:r w:rsidRPr="00C247D5">
        <w:instrText xml:space="preserve"> SEQ Figure \* ARABIC </w:instrText>
      </w:r>
      <w:r w:rsidRPr="00C247D5">
        <w:fldChar w:fldCharType="separate"/>
      </w:r>
      <w:r>
        <w:rPr>
          <w:noProof/>
        </w:rPr>
        <w:t>5</w:t>
      </w:r>
      <w:r w:rsidRPr="00C247D5">
        <w:fldChar w:fldCharType="end"/>
      </w:r>
      <w:bookmarkEnd w:id="709"/>
      <w:bookmarkEnd w:id="710"/>
      <w:r w:rsidRPr="00C247D5">
        <w:t> : simplified UML software architecture</w:t>
      </w:r>
    </w:p>
    <w:p w14:paraId="799EBF8C" w14:textId="77777777" w:rsidR="009C7E25" w:rsidRPr="00C247D5" w:rsidRDefault="009C7E25" w:rsidP="009C7E25">
      <w:pPr>
        <w:spacing w:before="120"/>
      </w:pPr>
      <w:r w:rsidRPr="00C247D5">
        <w:t xml:space="preserve">For simplification, and despite the fact the µC code will not be programmed either in C++ nor in C with real objects structure, the object classes presented in </w:t>
      </w:r>
      <w:r w:rsidRPr="00C247D5">
        <w:fldChar w:fldCharType="begin"/>
      </w:r>
      <w:r w:rsidRPr="00C247D5">
        <w:instrText xml:space="preserve"> REF _Ref372808650 \h </w:instrText>
      </w:r>
      <w:r w:rsidRPr="00C247D5">
        <w:fldChar w:fldCharType="separate"/>
      </w:r>
      <w:r w:rsidRPr="00C247D5">
        <w:t xml:space="preserve">Figure </w:t>
      </w:r>
      <w:r>
        <w:rPr>
          <w:noProof/>
        </w:rPr>
        <w:t>5</w:t>
      </w:r>
      <w:r w:rsidRPr="00C247D5">
        <w:fldChar w:fldCharType="end"/>
      </w:r>
      <w:r w:rsidRPr="00C247D5">
        <w:t xml:space="preserve"> rather corresponds to “C modules” since there are instanced only once. In other words, a module corresponds to a .c/.h file and its public members and public methods to extern variables and procedures. </w:t>
      </w:r>
    </w:p>
    <w:p w14:paraId="5A276614" w14:textId="77777777" w:rsidR="009C7E25" w:rsidRPr="00C247D5" w:rsidRDefault="009C7E25" w:rsidP="009C7E25">
      <w:pPr>
        <w:spacing w:before="120"/>
      </w:pPr>
      <w:r w:rsidRPr="00C247D5">
        <w:t>The main procedure is not shown but will be described below.</w:t>
      </w:r>
    </w:p>
    <w:p w14:paraId="3483EFCC" w14:textId="77777777" w:rsidR="009C7E25" w:rsidRPr="00C247D5" w:rsidRDefault="009C7E25" w:rsidP="009C7E25">
      <w:pPr>
        <w:spacing w:before="120"/>
      </w:pPr>
      <w:r w:rsidRPr="00C247D5">
        <w:t>Neither private members nor private methods except the interrupt service routines (</w:t>
      </w:r>
      <w:proofErr w:type="spellStart"/>
      <w:r w:rsidRPr="00C247D5">
        <w:t>isr</w:t>
      </w:r>
      <w:proofErr w:type="spellEnd"/>
      <w:r w:rsidRPr="00C247D5">
        <w:t>) are shown. Please refer to the detailed description of the objects and to c code for a detailed description.</w:t>
      </w:r>
    </w:p>
    <w:p w14:paraId="4493397B" w14:textId="77777777" w:rsidR="009C7E25" w:rsidRPr="00C247D5" w:rsidRDefault="009C7E25" w:rsidP="009C7E25">
      <w:pPr>
        <w:spacing w:before="120"/>
      </w:pPr>
    </w:p>
    <w:p w14:paraId="5F10EB63" w14:textId="77777777" w:rsidR="009C7E25" w:rsidRPr="00C247D5" w:rsidRDefault="009C7E25" w:rsidP="009C7E25">
      <w:pPr>
        <w:pStyle w:val="Heading3"/>
      </w:pPr>
      <w:bookmarkStart w:id="711" w:name="_Toc410112629"/>
      <w:r w:rsidRPr="00C247D5">
        <w:t>Detailed description of the objects:</w:t>
      </w:r>
      <w:bookmarkEnd w:id="711"/>
    </w:p>
    <w:p w14:paraId="27232EA6" w14:textId="77777777" w:rsidR="009C7E25" w:rsidRPr="00C247D5" w:rsidRDefault="009C7E25" w:rsidP="009C7E25">
      <w:pPr>
        <w:pStyle w:val="ListParagraph"/>
        <w:widowControl/>
        <w:numPr>
          <w:ilvl w:val="0"/>
          <w:numId w:val="14"/>
        </w:numPr>
        <w:spacing w:before="120"/>
        <w:contextualSpacing w:val="0"/>
        <w:rPr>
          <w:b/>
          <w:sz w:val="17"/>
          <w:szCs w:val="17"/>
        </w:rPr>
      </w:pPr>
      <w:r w:rsidRPr="00C247D5">
        <w:rPr>
          <w:b/>
          <w:sz w:val="17"/>
          <w:szCs w:val="17"/>
        </w:rPr>
        <w:t>Main procedure:</w:t>
      </w:r>
    </w:p>
    <w:p w14:paraId="0BC16F8C"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 xml:space="preserve">Summary: </w:t>
      </w:r>
    </w:p>
    <w:p w14:paraId="16E10E27" w14:textId="77777777" w:rsidR="009C7E25" w:rsidRPr="00C247D5" w:rsidRDefault="009C7E25" w:rsidP="009C7E25">
      <w:pPr>
        <w:pStyle w:val="ListParagraph"/>
        <w:widowControl/>
        <w:numPr>
          <w:ilvl w:val="2"/>
          <w:numId w:val="14"/>
        </w:numPr>
        <w:contextualSpacing w:val="0"/>
        <w:rPr>
          <w:sz w:val="17"/>
          <w:szCs w:val="17"/>
        </w:rPr>
      </w:pPr>
      <w:r w:rsidRPr="00C247D5">
        <w:rPr>
          <w:sz w:val="17"/>
          <w:szCs w:val="17"/>
        </w:rPr>
        <w:t xml:space="preserve">Call all the </w:t>
      </w:r>
      <w:proofErr w:type="spellStart"/>
      <w:proofErr w:type="gramStart"/>
      <w:r w:rsidRPr="00C247D5">
        <w:rPr>
          <w:sz w:val="17"/>
          <w:szCs w:val="17"/>
        </w:rPr>
        <w:t>init</w:t>
      </w:r>
      <w:proofErr w:type="spellEnd"/>
      <w:r w:rsidRPr="00C247D5">
        <w:rPr>
          <w:sz w:val="17"/>
          <w:szCs w:val="17"/>
        </w:rPr>
        <w:t>(</w:t>
      </w:r>
      <w:proofErr w:type="gramEnd"/>
      <w:r w:rsidRPr="00C247D5">
        <w:rPr>
          <w:sz w:val="17"/>
          <w:szCs w:val="17"/>
        </w:rPr>
        <w:t xml:space="preserve">) methods of all objects. </w:t>
      </w:r>
    </w:p>
    <w:p w14:paraId="52E89BCC" w14:textId="77777777" w:rsidR="009C7E25" w:rsidRPr="00C247D5" w:rsidRDefault="009C7E25" w:rsidP="009C7E25">
      <w:pPr>
        <w:pStyle w:val="ListParagraph"/>
        <w:widowControl/>
        <w:numPr>
          <w:ilvl w:val="2"/>
          <w:numId w:val="14"/>
        </w:numPr>
        <w:contextualSpacing w:val="0"/>
        <w:rPr>
          <w:sz w:val="17"/>
          <w:szCs w:val="17"/>
        </w:rPr>
      </w:pPr>
      <w:r w:rsidRPr="00C247D5">
        <w:rPr>
          <w:sz w:val="17"/>
          <w:szCs w:val="17"/>
        </w:rPr>
        <w:t xml:space="preserve">Call the </w:t>
      </w:r>
      <w:proofErr w:type="spellStart"/>
      <w:r w:rsidRPr="00C247D5">
        <w:rPr>
          <w:sz w:val="17"/>
          <w:szCs w:val="17"/>
        </w:rPr>
        <w:t>CI_run</w:t>
      </w:r>
      <w:proofErr w:type="spellEnd"/>
      <w:r w:rsidRPr="00C247D5">
        <w:rPr>
          <w:sz w:val="17"/>
          <w:szCs w:val="17"/>
        </w:rPr>
        <w:t>() command in the background task (infinite loop)</w:t>
      </w:r>
    </w:p>
    <w:p w14:paraId="40ADD2B3" w14:textId="77777777" w:rsidR="009C7E25" w:rsidRPr="00C247D5" w:rsidRDefault="009C7E25" w:rsidP="009C7E25">
      <w:pPr>
        <w:pStyle w:val="ListParagraph"/>
        <w:ind w:left="2508"/>
        <w:rPr>
          <w:sz w:val="17"/>
          <w:szCs w:val="17"/>
        </w:rPr>
      </w:pPr>
    </w:p>
    <w:p w14:paraId="50D109AD" w14:textId="77777777" w:rsidR="009C7E25" w:rsidRPr="00C247D5" w:rsidRDefault="009C7E25" w:rsidP="009C7E25">
      <w:pPr>
        <w:pStyle w:val="ListParagraph"/>
        <w:widowControl/>
        <w:numPr>
          <w:ilvl w:val="0"/>
          <w:numId w:val="14"/>
        </w:numPr>
        <w:spacing w:before="120"/>
        <w:contextualSpacing w:val="0"/>
        <w:rPr>
          <w:b/>
          <w:sz w:val="17"/>
          <w:szCs w:val="17"/>
        </w:rPr>
      </w:pPr>
      <w:proofErr w:type="spellStart"/>
      <w:r w:rsidRPr="00C247D5">
        <w:rPr>
          <w:b/>
          <w:sz w:val="17"/>
          <w:szCs w:val="17"/>
        </w:rPr>
        <w:t>DAC_DACdriver</w:t>
      </w:r>
      <w:proofErr w:type="spellEnd"/>
      <w:r w:rsidRPr="00C247D5">
        <w:rPr>
          <w:b/>
          <w:sz w:val="17"/>
          <w:szCs w:val="17"/>
        </w:rPr>
        <w:t>:</w:t>
      </w:r>
    </w:p>
    <w:p w14:paraId="7E6D1A38"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Public methods:</w:t>
      </w:r>
    </w:p>
    <w:p w14:paraId="3A93D785"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DAC_init</w:t>
      </w:r>
      <w:proofErr w:type="spellEnd"/>
      <w:r w:rsidRPr="00C247D5">
        <w:rPr>
          <w:sz w:val="17"/>
          <w:szCs w:val="17"/>
        </w:rPr>
        <w:t>(): initialization of the module</w:t>
      </w:r>
    </w:p>
    <w:p w14:paraId="54BFE8D9"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DAC_getValue</w:t>
      </w:r>
      <w:proofErr w:type="spellEnd"/>
      <w:r w:rsidRPr="00C247D5">
        <w:rPr>
          <w:sz w:val="17"/>
          <w:szCs w:val="17"/>
        </w:rPr>
        <w:t>(): get the DAC value of the channel</w:t>
      </w:r>
    </w:p>
    <w:p w14:paraId="6154BD5F"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lastRenderedPageBreak/>
        <w:t>DAC_</w:t>
      </w:r>
      <w:proofErr w:type="gramStart"/>
      <w:r w:rsidRPr="00C247D5">
        <w:rPr>
          <w:sz w:val="17"/>
          <w:szCs w:val="17"/>
        </w:rPr>
        <w:t>write</w:t>
      </w:r>
      <w:proofErr w:type="spellEnd"/>
      <w:r w:rsidRPr="00C247D5">
        <w:rPr>
          <w:sz w:val="17"/>
          <w:szCs w:val="17"/>
        </w:rPr>
        <w:t>(</w:t>
      </w:r>
      <w:proofErr w:type="gramEnd"/>
      <w:r w:rsidRPr="00C247D5">
        <w:rPr>
          <w:sz w:val="17"/>
          <w:szCs w:val="17"/>
        </w:rPr>
        <w:t>): start the SPI communication with the DAC either for a dedicated channel and its associated value, either for a broadcast to all channels with the same value. This function doesn’t use any interrupt (polling)</w:t>
      </w:r>
    </w:p>
    <w:p w14:paraId="0AF1DEF9" w14:textId="77777777" w:rsidR="009C7E25" w:rsidRPr="00C247D5" w:rsidRDefault="009C7E25" w:rsidP="009C7E25">
      <w:pPr>
        <w:pStyle w:val="ListParagraph"/>
        <w:widowControl/>
        <w:numPr>
          <w:ilvl w:val="1"/>
          <w:numId w:val="14"/>
        </w:numPr>
        <w:contextualSpacing w:val="0"/>
        <w:rPr>
          <w:sz w:val="17"/>
          <w:szCs w:val="17"/>
        </w:rPr>
      </w:pPr>
      <w:proofErr w:type="spellStart"/>
      <w:r w:rsidRPr="00C247D5">
        <w:rPr>
          <w:sz w:val="17"/>
          <w:szCs w:val="17"/>
        </w:rPr>
        <w:t>Isr</w:t>
      </w:r>
      <w:proofErr w:type="spellEnd"/>
      <w:r w:rsidRPr="00C247D5">
        <w:rPr>
          <w:sz w:val="17"/>
          <w:szCs w:val="17"/>
        </w:rPr>
        <w:t>: None</w:t>
      </w:r>
    </w:p>
    <w:p w14:paraId="7C03BACA" w14:textId="77777777" w:rsidR="009C7E25" w:rsidRPr="00C247D5" w:rsidRDefault="009C7E25" w:rsidP="009C7E25">
      <w:pPr>
        <w:pStyle w:val="ListParagraph"/>
        <w:ind w:left="1788"/>
        <w:rPr>
          <w:sz w:val="17"/>
          <w:szCs w:val="17"/>
        </w:rPr>
      </w:pPr>
    </w:p>
    <w:p w14:paraId="3621CA66" w14:textId="77777777" w:rsidR="009C7E25" w:rsidRPr="00C247D5" w:rsidRDefault="009C7E25" w:rsidP="009C7E25">
      <w:pPr>
        <w:pStyle w:val="ListParagraph"/>
        <w:widowControl/>
        <w:numPr>
          <w:ilvl w:val="0"/>
          <w:numId w:val="14"/>
        </w:numPr>
        <w:spacing w:before="120"/>
        <w:contextualSpacing w:val="0"/>
        <w:rPr>
          <w:b/>
          <w:sz w:val="17"/>
          <w:szCs w:val="17"/>
        </w:rPr>
      </w:pPr>
      <w:proofErr w:type="spellStart"/>
      <w:r w:rsidRPr="00C247D5">
        <w:rPr>
          <w:b/>
          <w:sz w:val="17"/>
          <w:szCs w:val="17"/>
        </w:rPr>
        <w:t>TIM_Timer</w:t>
      </w:r>
      <w:proofErr w:type="spellEnd"/>
      <w:r w:rsidRPr="00C247D5">
        <w:rPr>
          <w:b/>
          <w:sz w:val="17"/>
          <w:szCs w:val="17"/>
        </w:rPr>
        <w:t>:</w:t>
      </w:r>
    </w:p>
    <w:p w14:paraId="495E7E00"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Public methods:</w:t>
      </w:r>
    </w:p>
    <w:p w14:paraId="4914A2C3"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TIM_</w:t>
      </w:r>
      <w:proofErr w:type="gramStart"/>
      <w:r w:rsidRPr="00C247D5">
        <w:rPr>
          <w:sz w:val="17"/>
          <w:szCs w:val="17"/>
        </w:rPr>
        <w:t>init</w:t>
      </w:r>
      <w:proofErr w:type="spellEnd"/>
      <w:r w:rsidRPr="00C247D5">
        <w:rPr>
          <w:sz w:val="17"/>
          <w:szCs w:val="17"/>
        </w:rPr>
        <w:t>(</w:t>
      </w:r>
      <w:proofErr w:type="gramEnd"/>
      <w:r w:rsidRPr="00C247D5">
        <w:rPr>
          <w:sz w:val="17"/>
          <w:szCs w:val="17"/>
        </w:rPr>
        <w:t xml:space="preserve">): initialization of the module. A pointer to a function must be pass in order to connect the call back function executed in the </w:t>
      </w:r>
      <w:proofErr w:type="spellStart"/>
      <w:r w:rsidRPr="00C247D5">
        <w:rPr>
          <w:sz w:val="17"/>
          <w:szCs w:val="17"/>
        </w:rPr>
        <w:t>isr</w:t>
      </w:r>
      <w:proofErr w:type="spellEnd"/>
    </w:p>
    <w:p w14:paraId="37B4E7BC" w14:textId="77777777" w:rsidR="009C7E25" w:rsidRPr="00FA2B29" w:rsidRDefault="009C7E25" w:rsidP="009C7E25">
      <w:pPr>
        <w:pStyle w:val="ListParagraph"/>
        <w:widowControl/>
        <w:numPr>
          <w:ilvl w:val="2"/>
          <w:numId w:val="14"/>
        </w:numPr>
        <w:contextualSpacing w:val="0"/>
        <w:rPr>
          <w:sz w:val="17"/>
          <w:szCs w:val="17"/>
        </w:rPr>
      </w:pPr>
      <w:proofErr w:type="spellStart"/>
      <w:r w:rsidRPr="00FA2B29">
        <w:rPr>
          <w:sz w:val="17"/>
          <w:szCs w:val="17"/>
        </w:rPr>
        <w:t>TIM_ack</w:t>
      </w:r>
      <w:proofErr w:type="spellEnd"/>
      <w:r w:rsidRPr="00FA2B29">
        <w:rPr>
          <w:sz w:val="17"/>
          <w:szCs w:val="17"/>
        </w:rPr>
        <w:t xml:space="preserve">(): acknowledge </w:t>
      </w:r>
      <w:r w:rsidRPr="00FA2B29">
        <w:rPr>
          <w:b/>
          <w:sz w:val="17"/>
          <w:szCs w:val="17"/>
        </w:rPr>
        <w:t>must</w:t>
      </w:r>
      <w:r w:rsidRPr="00FA2B29">
        <w:rPr>
          <w:sz w:val="17"/>
          <w:szCs w:val="17"/>
        </w:rPr>
        <w:t xml:space="preserve"> be called from user in order to avoid overrun</w:t>
      </w:r>
    </w:p>
    <w:p w14:paraId="322AE96B"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TIM_setPeriod</w:t>
      </w:r>
      <w:proofErr w:type="spellEnd"/>
      <w:r w:rsidRPr="00C247D5">
        <w:rPr>
          <w:sz w:val="17"/>
          <w:szCs w:val="17"/>
        </w:rPr>
        <w:t>(): stop the current timer, set the new timer period and restart it</w:t>
      </w:r>
    </w:p>
    <w:p w14:paraId="33498AB5" w14:textId="77777777" w:rsidR="009C7E25" w:rsidRPr="00FA2B29" w:rsidRDefault="009C7E25" w:rsidP="009C7E25">
      <w:pPr>
        <w:pStyle w:val="ListParagraph"/>
        <w:widowControl/>
        <w:numPr>
          <w:ilvl w:val="2"/>
          <w:numId w:val="14"/>
        </w:numPr>
        <w:contextualSpacing w:val="0"/>
        <w:rPr>
          <w:sz w:val="17"/>
          <w:szCs w:val="17"/>
        </w:rPr>
      </w:pPr>
      <w:proofErr w:type="spellStart"/>
      <w:r w:rsidRPr="00FA2B29">
        <w:rPr>
          <w:sz w:val="17"/>
          <w:szCs w:val="17"/>
        </w:rPr>
        <w:t>TIM_getPeriod</w:t>
      </w:r>
      <w:proofErr w:type="spellEnd"/>
      <w:r w:rsidRPr="00FA2B29">
        <w:rPr>
          <w:sz w:val="17"/>
          <w:szCs w:val="17"/>
        </w:rPr>
        <w:t>(): returns the current timer period</w:t>
      </w:r>
    </w:p>
    <w:p w14:paraId="275B1D9E" w14:textId="77777777" w:rsidR="009C7E25" w:rsidRPr="00FA2B29" w:rsidRDefault="009C7E25" w:rsidP="009C7E25">
      <w:pPr>
        <w:pStyle w:val="ListParagraph"/>
        <w:widowControl/>
        <w:numPr>
          <w:ilvl w:val="2"/>
          <w:numId w:val="14"/>
        </w:numPr>
        <w:contextualSpacing w:val="0"/>
        <w:rPr>
          <w:sz w:val="17"/>
          <w:szCs w:val="17"/>
        </w:rPr>
      </w:pPr>
      <w:proofErr w:type="spellStart"/>
      <w:r w:rsidRPr="00FA2B29">
        <w:rPr>
          <w:sz w:val="17"/>
          <w:szCs w:val="17"/>
        </w:rPr>
        <w:t>TIM_stop</w:t>
      </w:r>
      <w:proofErr w:type="spellEnd"/>
      <w:r w:rsidRPr="00FA2B29">
        <w:rPr>
          <w:sz w:val="17"/>
          <w:szCs w:val="17"/>
        </w:rPr>
        <w:t>(): stops the timer</w:t>
      </w:r>
    </w:p>
    <w:p w14:paraId="6D8C0465" w14:textId="77777777" w:rsidR="009C7E25" w:rsidRPr="00FA2B29" w:rsidRDefault="009C7E25" w:rsidP="009C7E25">
      <w:pPr>
        <w:pStyle w:val="ListParagraph"/>
        <w:widowControl/>
        <w:numPr>
          <w:ilvl w:val="2"/>
          <w:numId w:val="14"/>
        </w:numPr>
        <w:contextualSpacing w:val="0"/>
        <w:rPr>
          <w:sz w:val="17"/>
          <w:szCs w:val="17"/>
        </w:rPr>
      </w:pPr>
      <w:proofErr w:type="spellStart"/>
      <w:r w:rsidRPr="00FA2B29">
        <w:rPr>
          <w:sz w:val="17"/>
          <w:szCs w:val="17"/>
        </w:rPr>
        <w:t>TIM_start</w:t>
      </w:r>
      <w:proofErr w:type="spellEnd"/>
      <w:r w:rsidRPr="00FA2B29">
        <w:rPr>
          <w:sz w:val="17"/>
          <w:szCs w:val="17"/>
        </w:rPr>
        <w:t>(): starts the timer</w:t>
      </w:r>
    </w:p>
    <w:p w14:paraId="2F919A44" w14:textId="77777777" w:rsidR="009C7E25" w:rsidRPr="00C247D5" w:rsidRDefault="009C7E25" w:rsidP="009C7E25">
      <w:pPr>
        <w:pStyle w:val="ListParagraph"/>
        <w:widowControl/>
        <w:numPr>
          <w:ilvl w:val="1"/>
          <w:numId w:val="14"/>
        </w:numPr>
        <w:contextualSpacing w:val="0"/>
        <w:rPr>
          <w:sz w:val="17"/>
          <w:szCs w:val="17"/>
        </w:rPr>
      </w:pPr>
      <w:proofErr w:type="spellStart"/>
      <w:r w:rsidRPr="00C247D5">
        <w:rPr>
          <w:sz w:val="17"/>
          <w:szCs w:val="17"/>
        </w:rPr>
        <w:t>Isr</w:t>
      </w:r>
      <w:proofErr w:type="spellEnd"/>
      <w:r w:rsidRPr="00C247D5">
        <w:rPr>
          <w:sz w:val="17"/>
          <w:szCs w:val="17"/>
        </w:rPr>
        <w:t>:</w:t>
      </w:r>
    </w:p>
    <w:p w14:paraId="7FD7FB0A" w14:textId="66DF39BB" w:rsidR="009C7E25" w:rsidRPr="00C247D5" w:rsidRDefault="009C7E25" w:rsidP="009C7E25">
      <w:pPr>
        <w:pStyle w:val="ListParagraph"/>
        <w:widowControl/>
        <w:numPr>
          <w:ilvl w:val="2"/>
          <w:numId w:val="14"/>
        </w:numPr>
        <w:contextualSpacing w:val="0"/>
        <w:rPr>
          <w:sz w:val="17"/>
          <w:szCs w:val="17"/>
        </w:rPr>
      </w:pPr>
      <w:r w:rsidRPr="00C247D5">
        <w:rPr>
          <w:sz w:val="17"/>
          <w:szCs w:val="17"/>
        </w:rPr>
        <w:t xml:space="preserve">Called at each period of the timer: verify any overrun and if ok, executes the call-back passed during </w:t>
      </w:r>
      <w:proofErr w:type="spellStart"/>
      <w:proofErr w:type="gramStart"/>
      <w:r w:rsidRPr="00C247D5">
        <w:rPr>
          <w:sz w:val="17"/>
          <w:szCs w:val="17"/>
        </w:rPr>
        <w:t>init</w:t>
      </w:r>
      <w:proofErr w:type="spellEnd"/>
      <w:r w:rsidRPr="00C247D5">
        <w:rPr>
          <w:sz w:val="17"/>
          <w:szCs w:val="17"/>
        </w:rPr>
        <w:t>(</w:t>
      </w:r>
      <w:proofErr w:type="gramEnd"/>
      <w:r w:rsidRPr="00C247D5">
        <w:rPr>
          <w:sz w:val="17"/>
          <w:szCs w:val="17"/>
        </w:rPr>
        <w:t xml:space="preserve">) function. This call-back should </w:t>
      </w:r>
      <w:del w:id="712" w:author="Thibault MAINAND, stagiaire 2015" w:date="2015-05-26T11:59:00Z">
        <w:r w:rsidRPr="00C247D5" w:rsidDel="001531CF">
          <w:rPr>
            <w:sz w:val="17"/>
            <w:szCs w:val="17"/>
          </w:rPr>
          <w:delText>launch the ADC conversion with the ADC_startConv() method</w:delText>
        </w:r>
      </w:del>
      <w:ins w:id="713" w:author="Thibault MAINAND, stagiaire 2015" w:date="2015-05-26T11:59:00Z">
        <w:r w:rsidR="001531CF">
          <w:rPr>
            <w:sz w:val="17"/>
            <w:szCs w:val="17"/>
          </w:rPr>
          <w:t>execute the LED blinking procedure</w:t>
        </w:r>
      </w:ins>
      <w:r w:rsidRPr="00C247D5">
        <w:rPr>
          <w:sz w:val="17"/>
          <w:szCs w:val="17"/>
        </w:rPr>
        <w:t>.</w:t>
      </w:r>
    </w:p>
    <w:p w14:paraId="1BC6B4C2" w14:textId="77777777" w:rsidR="009C7E25" w:rsidRPr="00C247D5" w:rsidRDefault="009C7E25" w:rsidP="009C7E25">
      <w:pPr>
        <w:pStyle w:val="ListParagraph"/>
        <w:widowControl/>
        <w:numPr>
          <w:ilvl w:val="0"/>
          <w:numId w:val="14"/>
        </w:numPr>
        <w:spacing w:before="120"/>
        <w:contextualSpacing w:val="0"/>
        <w:rPr>
          <w:b/>
          <w:sz w:val="17"/>
          <w:szCs w:val="17"/>
        </w:rPr>
      </w:pPr>
      <w:proofErr w:type="spellStart"/>
      <w:r w:rsidRPr="00C247D5">
        <w:rPr>
          <w:b/>
          <w:sz w:val="17"/>
          <w:szCs w:val="17"/>
        </w:rPr>
        <w:t>CAN_CANdriver</w:t>
      </w:r>
      <w:proofErr w:type="spellEnd"/>
      <w:r w:rsidRPr="00C247D5">
        <w:rPr>
          <w:b/>
          <w:sz w:val="17"/>
          <w:szCs w:val="17"/>
        </w:rPr>
        <w:t>:</w:t>
      </w:r>
    </w:p>
    <w:p w14:paraId="31112F59"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Public methods:</w:t>
      </w:r>
    </w:p>
    <w:p w14:paraId="7B523DFF"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CAN_init</w:t>
      </w:r>
      <w:proofErr w:type="spellEnd"/>
      <w:r w:rsidRPr="00C247D5">
        <w:rPr>
          <w:sz w:val="17"/>
          <w:szCs w:val="17"/>
        </w:rPr>
        <w:t>(): initialization of the module, parameter = CAN address of the node</w:t>
      </w:r>
    </w:p>
    <w:p w14:paraId="1D216995"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CAN_setID</w:t>
      </w:r>
      <w:proofErr w:type="spellEnd"/>
      <w:r w:rsidRPr="00C247D5">
        <w:rPr>
          <w:sz w:val="17"/>
          <w:szCs w:val="17"/>
        </w:rPr>
        <w:t>(): set the CAN address of the node</w:t>
      </w:r>
    </w:p>
    <w:p w14:paraId="25DC3C0B"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CAN_</w:t>
      </w:r>
      <w:proofErr w:type="gramStart"/>
      <w:r w:rsidRPr="00C247D5">
        <w:rPr>
          <w:sz w:val="17"/>
          <w:szCs w:val="17"/>
        </w:rPr>
        <w:t>read</w:t>
      </w:r>
      <w:proofErr w:type="spellEnd"/>
      <w:r w:rsidRPr="00C247D5">
        <w:rPr>
          <w:sz w:val="17"/>
          <w:szCs w:val="17"/>
        </w:rPr>
        <w:t>(</w:t>
      </w:r>
      <w:proofErr w:type="gramEnd"/>
      <w:r w:rsidRPr="00C247D5">
        <w:rPr>
          <w:sz w:val="17"/>
          <w:szCs w:val="17"/>
        </w:rPr>
        <w:t>): blocking method up to a new CAN frame reception. The function returns the data of the messages and freed the CAN peripheral buffer. This function is not using any interrupt (polling)</w:t>
      </w:r>
    </w:p>
    <w:p w14:paraId="0CF82D58" w14:textId="77777777" w:rsidR="009C7E25" w:rsidRDefault="009C7E25" w:rsidP="009C7E25">
      <w:pPr>
        <w:pStyle w:val="ListParagraph"/>
        <w:widowControl/>
        <w:numPr>
          <w:ilvl w:val="2"/>
          <w:numId w:val="14"/>
        </w:numPr>
        <w:contextualSpacing w:val="0"/>
        <w:rPr>
          <w:sz w:val="17"/>
          <w:szCs w:val="17"/>
        </w:rPr>
      </w:pPr>
      <w:proofErr w:type="spellStart"/>
      <w:r w:rsidRPr="00C247D5">
        <w:rPr>
          <w:sz w:val="17"/>
          <w:szCs w:val="17"/>
        </w:rPr>
        <w:t>CAN_</w:t>
      </w:r>
      <w:proofErr w:type="gramStart"/>
      <w:r w:rsidRPr="00C247D5">
        <w:rPr>
          <w:sz w:val="17"/>
          <w:szCs w:val="17"/>
        </w:rPr>
        <w:t>write</w:t>
      </w:r>
      <w:proofErr w:type="spellEnd"/>
      <w:r w:rsidRPr="00C247D5">
        <w:rPr>
          <w:sz w:val="17"/>
          <w:szCs w:val="17"/>
        </w:rPr>
        <w:t>(</w:t>
      </w:r>
      <w:proofErr w:type="gramEnd"/>
      <w:r w:rsidRPr="00C247D5">
        <w:rPr>
          <w:sz w:val="17"/>
          <w:szCs w:val="17"/>
        </w:rPr>
        <w:t>): This method sends data over the bus and the transmission can be delayed (parameter) according to the address of the slave in case of an answer to a broadcast request. The method is blocked upon completion of the write or in case of an abort request from the master. This function is not using any interrupt (polling)</w:t>
      </w:r>
    </w:p>
    <w:p w14:paraId="27F0370D" w14:textId="77777777" w:rsidR="009C7E25" w:rsidRPr="00FA2B29" w:rsidRDefault="009C7E25" w:rsidP="009C7E25">
      <w:pPr>
        <w:pStyle w:val="ListParagraph"/>
        <w:widowControl/>
        <w:numPr>
          <w:ilvl w:val="2"/>
          <w:numId w:val="14"/>
        </w:numPr>
        <w:contextualSpacing w:val="0"/>
        <w:rPr>
          <w:sz w:val="17"/>
          <w:szCs w:val="17"/>
        </w:rPr>
      </w:pPr>
      <w:proofErr w:type="spellStart"/>
      <w:proofErr w:type="gramStart"/>
      <w:r w:rsidRPr="00FA2B29">
        <w:rPr>
          <w:sz w:val="17"/>
          <w:szCs w:val="17"/>
        </w:rPr>
        <w:t>CANwriteIsr</w:t>
      </w:r>
      <w:proofErr w:type="spellEnd"/>
      <w:r w:rsidRPr="00FA2B29">
        <w:rPr>
          <w:sz w:val="17"/>
          <w:szCs w:val="17"/>
        </w:rPr>
        <w:t>(</w:t>
      </w:r>
      <w:proofErr w:type="gramEnd"/>
      <w:r w:rsidRPr="00FA2B29">
        <w:rPr>
          <w:sz w:val="17"/>
          <w:szCs w:val="17"/>
        </w:rPr>
        <w:t>):This method directly sends data over the bus. It can be called within an interrupt service routine and is mainly used when warning are sent over the bus with a slave initiative</w:t>
      </w:r>
    </w:p>
    <w:p w14:paraId="457CBC66" w14:textId="77777777" w:rsidR="009C7E25" w:rsidRPr="00C247D5" w:rsidRDefault="009C7E25" w:rsidP="009C7E25">
      <w:pPr>
        <w:pStyle w:val="ListParagraph"/>
        <w:widowControl/>
        <w:numPr>
          <w:ilvl w:val="1"/>
          <w:numId w:val="14"/>
        </w:numPr>
        <w:contextualSpacing w:val="0"/>
        <w:rPr>
          <w:sz w:val="17"/>
          <w:szCs w:val="17"/>
        </w:rPr>
      </w:pPr>
      <w:proofErr w:type="spellStart"/>
      <w:r w:rsidRPr="00C247D5">
        <w:rPr>
          <w:sz w:val="17"/>
          <w:szCs w:val="17"/>
        </w:rPr>
        <w:t>Isr</w:t>
      </w:r>
      <w:proofErr w:type="spellEnd"/>
      <w:r w:rsidRPr="00C247D5">
        <w:rPr>
          <w:sz w:val="17"/>
          <w:szCs w:val="17"/>
        </w:rPr>
        <w:t>:</w:t>
      </w:r>
    </w:p>
    <w:p w14:paraId="5D546441"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isrRx</w:t>
      </w:r>
      <w:proofErr w:type="spellEnd"/>
      <w:r w:rsidRPr="00C247D5">
        <w:rPr>
          <w:sz w:val="17"/>
          <w:szCs w:val="17"/>
        </w:rPr>
        <w:t>(): Called at the end of a valid frame reception</w:t>
      </w:r>
    </w:p>
    <w:p w14:paraId="0996EB3B" w14:textId="77777777" w:rsidR="009C7E25" w:rsidRPr="00C247D5" w:rsidRDefault="009C7E25" w:rsidP="009C7E25">
      <w:pPr>
        <w:pStyle w:val="ListParagraph"/>
        <w:ind w:left="1788"/>
        <w:rPr>
          <w:sz w:val="17"/>
          <w:szCs w:val="17"/>
        </w:rPr>
      </w:pPr>
    </w:p>
    <w:p w14:paraId="7DCAF332" w14:textId="77777777" w:rsidR="009C7E25" w:rsidRPr="00C247D5" w:rsidRDefault="009C7E25" w:rsidP="009C7E25">
      <w:pPr>
        <w:pStyle w:val="ListParagraph"/>
        <w:widowControl/>
        <w:numPr>
          <w:ilvl w:val="0"/>
          <w:numId w:val="14"/>
        </w:numPr>
        <w:spacing w:before="120"/>
        <w:contextualSpacing w:val="0"/>
        <w:rPr>
          <w:b/>
          <w:sz w:val="17"/>
          <w:szCs w:val="17"/>
        </w:rPr>
      </w:pPr>
      <w:proofErr w:type="spellStart"/>
      <w:r w:rsidRPr="00C247D5">
        <w:rPr>
          <w:b/>
          <w:sz w:val="17"/>
          <w:szCs w:val="17"/>
        </w:rPr>
        <w:t>EEP_Eeprom</w:t>
      </w:r>
      <w:proofErr w:type="spellEnd"/>
      <w:r w:rsidRPr="00C247D5">
        <w:rPr>
          <w:b/>
          <w:sz w:val="17"/>
          <w:szCs w:val="17"/>
        </w:rPr>
        <w:t>:</w:t>
      </w:r>
    </w:p>
    <w:p w14:paraId="6DE0D147"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 xml:space="preserve">Public methods: </w:t>
      </w:r>
    </w:p>
    <w:p w14:paraId="64C98468"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EEP_init</w:t>
      </w:r>
      <w:proofErr w:type="spellEnd"/>
      <w:r w:rsidRPr="00C247D5">
        <w:rPr>
          <w:sz w:val="17"/>
          <w:szCs w:val="17"/>
        </w:rPr>
        <w:t>(): initialization of the module</w:t>
      </w:r>
    </w:p>
    <w:p w14:paraId="21E96E1D"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EEP_</w:t>
      </w:r>
      <w:proofErr w:type="gramStart"/>
      <w:r>
        <w:rPr>
          <w:sz w:val="17"/>
          <w:szCs w:val="17"/>
        </w:rPr>
        <w:t>setByte</w:t>
      </w:r>
      <w:proofErr w:type="spellEnd"/>
      <w:r w:rsidRPr="00C247D5">
        <w:rPr>
          <w:sz w:val="17"/>
          <w:szCs w:val="17"/>
        </w:rPr>
        <w:t>(</w:t>
      </w:r>
      <w:proofErr w:type="gramEnd"/>
      <w:r w:rsidRPr="00C247D5">
        <w:rPr>
          <w:sz w:val="17"/>
          <w:szCs w:val="17"/>
        </w:rPr>
        <w:t xml:space="preserve">): </w:t>
      </w:r>
      <w:r>
        <w:rPr>
          <w:sz w:val="17"/>
          <w:szCs w:val="17"/>
        </w:rPr>
        <w:t>set</w:t>
      </w:r>
      <w:r w:rsidRPr="00C247D5">
        <w:rPr>
          <w:sz w:val="17"/>
          <w:szCs w:val="17"/>
        </w:rPr>
        <w:t xml:space="preserve"> </w:t>
      </w:r>
      <w:r>
        <w:rPr>
          <w:sz w:val="17"/>
          <w:szCs w:val="17"/>
        </w:rPr>
        <w:t xml:space="preserve">1 </w:t>
      </w:r>
      <w:r w:rsidRPr="00C247D5">
        <w:rPr>
          <w:sz w:val="17"/>
          <w:szCs w:val="17"/>
        </w:rPr>
        <w:t>byte in the EEPROM. This function is not using any interrupt (polling)</w:t>
      </w:r>
    </w:p>
    <w:p w14:paraId="13320A55" w14:textId="77777777" w:rsidR="009C7E25" w:rsidRDefault="009C7E25" w:rsidP="009C7E25">
      <w:pPr>
        <w:pStyle w:val="ListParagraph"/>
        <w:widowControl/>
        <w:numPr>
          <w:ilvl w:val="2"/>
          <w:numId w:val="14"/>
        </w:numPr>
        <w:contextualSpacing w:val="0"/>
        <w:rPr>
          <w:sz w:val="17"/>
          <w:szCs w:val="17"/>
        </w:rPr>
      </w:pPr>
      <w:proofErr w:type="spellStart"/>
      <w:r w:rsidRPr="00C247D5">
        <w:rPr>
          <w:sz w:val="17"/>
          <w:szCs w:val="17"/>
        </w:rPr>
        <w:t>EEP_</w:t>
      </w:r>
      <w:proofErr w:type="gramStart"/>
      <w:r>
        <w:rPr>
          <w:sz w:val="17"/>
          <w:szCs w:val="17"/>
        </w:rPr>
        <w:t>getByte</w:t>
      </w:r>
      <w:proofErr w:type="spellEnd"/>
      <w:r w:rsidRPr="00C247D5">
        <w:rPr>
          <w:sz w:val="17"/>
          <w:szCs w:val="17"/>
        </w:rPr>
        <w:t>(</w:t>
      </w:r>
      <w:proofErr w:type="gramEnd"/>
      <w:r w:rsidRPr="00C247D5">
        <w:rPr>
          <w:sz w:val="17"/>
          <w:szCs w:val="17"/>
        </w:rPr>
        <w:t xml:space="preserve">): write </w:t>
      </w:r>
      <w:r>
        <w:rPr>
          <w:sz w:val="17"/>
          <w:szCs w:val="17"/>
        </w:rPr>
        <w:t xml:space="preserve">1 </w:t>
      </w:r>
      <w:r w:rsidRPr="00C247D5">
        <w:rPr>
          <w:sz w:val="17"/>
          <w:szCs w:val="17"/>
        </w:rPr>
        <w:t>byte in the EEPROM. This function is not using any interrupt (polling)</w:t>
      </w:r>
    </w:p>
    <w:p w14:paraId="01C31069" w14:textId="77777777"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EEP_</w:t>
      </w:r>
      <w:proofErr w:type="gramStart"/>
      <w:r>
        <w:rPr>
          <w:sz w:val="17"/>
          <w:szCs w:val="17"/>
        </w:rPr>
        <w:t>setWord</w:t>
      </w:r>
      <w:proofErr w:type="spellEnd"/>
      <w:r w:rsidRPr="00C247D5">
        <w:rPr>
          <w:sz w:val="17"/>
          <w:szCs w:val="17"/>
        </w:rPr>
        <w:t>(</w:t>
      </w:r>
      <w:proofErr w:type="gramEnd"/>
      <w:r w:rsidRPr="00C247D5">
        <w:rPr>
          <w:sz w:val="17"/>
          <w:szCs w:val="17"/>
        </w:rPr>
        <w:t xml:space="preserve">): </w:t>
      </w:r>
      <w:r>
        <w:rPr>
          <w:sz w:val="17"/>
          <w:szCs w:val="17"/>
        </w:rPr>
        <w:t>set</w:t>
      </w:r>
      <w:r w:rsidRPr="00C247D5">
        <w:rPr>
          <w:sz w:val="17"/>
          <w:szCs w:val="17"/>
        </w:rPr>
        <w:t xml:space="preserve"> </w:t>
      </w:r>
      <w:r>
        <w:rPr>
          <w:sz w:val="17"/>
          <w:szCs w:val="17"/>
        </w:rPr>
        <w:t>1 word</w:t>
      </w:r>
      <w:r w:rsidRPr="00C247D5">
        <w:rPr>
          <w:sz w:val="17"/>
          <w:szCs w:val="17"/>
        </w:rPr>
        <w:t xml:space="preserve"> in the EEPROM. This function is not using any interrupt (polling)</w:t>
      </w:r>
    </w:p>
    <w:p w14:paraId="33594218" w14:textId="0EA66C53" w:rsidR="009C7E25" w:rsidRPr="00C247D5" w:rsidRDefault="009C7E25" w:rsidP="009C7E25">
      <w:pPr>
        <w:pStyle w:val="ListParagraph"/>
        <w:widowControl/>
        <w:numPr>
          <w:ilvl w:val="2"/>
          <w:numId w:val="14"/>
        </w:numPr>
        <w:contextualSpacing w:val="0"/>
        <w:rPr>
          <w:sz w:val="17"/>
          <w:szCs w:val="17"/>
        </w:rPr>
      </w:pPr>
      <w:proofErr w:type="spellStart"/>
      <w:r w:rsidRPr="00C247D5">
        <w:rPr>
          <w:sz w:val="17"/>
          <w:szCs w:val="17"/>
        </w:rPr>
        <w:t>EEP_</w:t>
      </w:r>
      <w:proofErr w:type="gramStart"/>
      <w:r>
        <w:rPr>
          <w:sz w:val="17"/>
          <w:szCs w:val="17"/>
        </w:rPr>
        <w:t>getWord</w:t>
      </w:r>
      <w:proofErr w:type="spellEnd"/>
      <w:r w:rsidRPr="00C247D5">
        <w:rPr>
          <w:sz w:val="17"/>
          <w:szCs w:val="17"/>
        </w:rPr>
        <w:t>(</w:t>
      </w:r>
      <w:proofErr w:type="gramEnd"/>
      <w:r w:rsidRPr="00C247D5">
        <w:rPr>
          <w:sz w:val="17"/>
          <w:szCs w:val="17"/>
        </w:rPr>
        <w:t xml:space="preserve">): write </w:t>
      </w:r>
      <w:r>
        <w:rPr>
          <w:sz w:val="17"/>
          <w:szCs w:val="17"/>
        </w:rPr>
        <w:t>1 word</w:t>
      </w:r>
      <w:r w:rsidRPr="00C247D5">
        <w:rPr>
          <w:sz w:val="17"/>
          <w:szCs w:val="17"/>
        </w:rPr>
        <w:t xml:space="preserve"> in the EEPROM. This function is not using any interrupt (polling)</w:t>
      </w:r>
    </w:p>
    <w:p w14:paraId="0249642C" w14:textId="77777777" w:rsidR="009C7E25" w:rsidRPr="00C247D5" w:rsidRDefault="009C7E25" w:rsidP="00FE3003">
      <w:pPr>
        <w:pStyle w:val="ListParagraph"/>
        <w:widowControl/>
        <w:ind w:left="2520"/>
        <w:contextualSpacing w:val="0"/>
        <w:rPr>
          <w:sz w:val="17"/>
          <w:szCs w:val="17"/>
        </w:rPr>
      </w:pPr>
    </w:p>
    <w:p w14:paraId="5494A11C" w14:textId="77777777" w:rsidR="009C7E25" w:rsidRPr="00C247D5" w:rsidRDefault="009C7E25" w:rsidP="009C7E25">
      <w:pPr>
        <w:pStyle w:val="ListParagraph"/>
        <w:widowControl/>
        <w:numPr>
          <w:ilvl w:val="1"/>
          <w:numId w:val="14"/>
        </w:numPr>
        <w:contextualSpacing w:val="0"/>
        <w:rPr>
          <w:sz w:val="17"/>
          <w:szCs w:val="17"/>
        </w:rPr>
      </w:pPr>
      <w:proofErr w:type="spellStart"/>
      <w:r w:rsidRPr="00C247D5">
        <w:rPr>
          <w:sz w:val="17"/>
          <w:szCs w:val="17"/>
        </w:rPr>
        <w:t>Isr</w:t>
      </w:r>
      <w:proofErr w:type="spellEnd"/>
      <w:r w:rsidRPr="00C247D5">
        <w:rPr>
          <w:sz w:val="17"/>
          <w:szCs w:val="17"/>
        </w:rPr>
        <w:t>: None</w:t>
      </w:r>
    </w:p>
    <w:p w14:paraId="64F580B2" w14:textId="77777777" w:rsidR="009C7E25" w:rsidRPr="00C247D5" w:rsidRDefault="009C7E25" w:rsidP="009C7E25">
      <w:pPr>
        <w:rPr>
          <w:szCs w:val="17"/>
        </w:rPr>
      </w:pPr>
    </w:p>
    <w:p w14:paraId="39570F1F" w14:textId="77777777" w:rsidR="009C7E25" w:rsidRPr="00C247D5" w:rsidRDefault="009C7E25" w:rsidP="009C7E25">
      <w:pPr>
        <w:pStyle w:val="ListParagraph"/>
        <w:widowControl/>
        <w:numPr>
          <w:ilvl w:val="0"/>
          <w:numId w:val="14"/>
        </w:numPr>
        <w:spacing w:before="120"/>
        <w:contextualSpacing w:val="0"/>
        <w:rPr>
          <w:b/>
          <w:sz w:val="17"/>
          <w:szCs w:val="17"/>
        </w:rPr>
      </w:pPr>
      <w:proofErr w:type="spellStart"/>
      <w:r w:rsidRPr="00C247D5">
        <w:rPr>
          <w:b/>
          <w:sz w:val="17"/>
          <w:szCs w:val="17"/>
        </w:rPr>
        <w:t>CI_CommandInterpreter</w:t>
      </w:r>
      <w:proofErr w:type="spellEnd"/>
      <w:r w:rsidRPr="00C247D5">
        <w:rPr>
          <w:b/>
          <w:sz w:val="17"/>
          <w:szCs w:val="17"/>
        </w:rPr>
        <w:t>:</w:t>
      </w:r>
    </w:p>
    <w:p w14:paraId="5BEBE5A9" w14:textId="77777777" w:rsidR="009C7E25" w:rsidRPr="00C247D5" w:rsidRDefault="009C7E25" w:rsidP="009C7E25">
      <w:pPr>
        <w:pStyle w:val="ListParagraph"/>
        <w:widowControl/>
        <w:numPr>
          <w:ilvl w:val="1"/>
          <w:numId w:val="14"/>
        </w:numPr>
        <w:contextualSpacing w:val="0"/>
        <w:rPr>
          <w:sz w:val="17"/>
          <w:szCs w:val="17"/>
        </w:rPr>
      </w:pPr>
      <w:r w:rsidRPr="00C247D5">
        <w:rPr>
          <w:sz w:val="17"/>
          <w:szCs w:val="17"/>
        </w:rPr>
        <w:t xml:space="preserve">Public methods: </w:t>
      </w:r>
    </w:p>
    <w:p w14:paraId="23E2FB52" w14:textId="6F821B9A" w:rsidR="00603EED" w:rsidRPr="00603EED" w:rsidRDefault="009C7E25" w:rsidP="00603EED">
      <w:pPr>
        <w:pStyle w:val="ListParagraph"/>
        <w:widowControl/>
        <w:numPr>
          <w:ilvl w:val="2"/>
          <w:numId w:val="14"/>
        </w:numPr>
        <w:contextualSpacing w:val="0"/>
        <w:rPr>
          <w:color w:val="FF0000"/>
          <w:sz w:val="17"/>
          <w:szCs w:val="17"/>
        </w:rPr>
      </w:pPr>
      <w:proofErr w:type="spellStart"/>
      <w:r w:rsidRPr="00C247D5">
        <w:rPr>
          <w:sz w:val="17"/>
          <w:szCs w:val="17"/>
        </w:rPr>
        <w:t>CI_</w:t>
      </w:r>
      <w:proofErr w:type="gramStart"/>
      <w:r w:rsidRPr="00C247D5">
        <w:rPr>
          <w:sz w:val="17"/>
          <w:szCs w:val="17"/>
        </w:rPr>
        <w:t>init</w:t>
      </w:r>
      <w:proofErr w:type="spellEnd"/>
      <w:r w:rsidRPr="00C247D5">
        <w:rPr>
          <w:sz w:val="17"/>
          <w:szCs w:val="17"/>
        </w:rPr>
        <w:t>(</w:t>
      </w:r>
      <w:proofErr w:type="gramEnd"/>
      <w:r w:rsidRPr="00C247D5">
        <w:rPr>
          <w:sz w:val="17"/>
          <w:szCs w:val="17"/>
        </w:rPr>
        <w:t>): initialization of the module</w:t>
      </w:r>
      <w:r w:rsidR="00F624DB">
        <w:rPr>
          <w:sz w:val="17"/>
          <w:szCs w:val="17"/>
        </w:rPr>
        <w:t>.</w:t>
      </w:r>
      <w:r w:rsidR="00603EED">
        <w:rPr>
          <w:sz w:val="17"/>
          <w:szCs w:val="17"/>
        </w:rPr>
        <w:t xml:space="preserve"> </w:t>
      </w:r>
      <w:r w:rsidR="00603EED" w:rsidRPr="00603EED">
        <w:rPr>
          <w:color w:val="FF0000"/>
          <w:sz w:val="17"/>
          <w:szCs w:val="17"/>
        </w:rPr>
        <w:t xml:space="preserve">During this </w:t>
      </w:r>
      <w:proofErr w:type="spellStart"/>
      <w:proofErr w:type="gramStart"/>
      <w:r w:rsidR="00603EED" w:rsidRPr="00603EED">
        <w:rPr>
          <w:color w:val="FF0000"/>
          <w:sz w:val="17"/>
          <w:szCs w:val="17"/>
        </w:rPr>
        <w:t>init</w:t>
      </w:r>
      <w:proofErr w:type="spellEnd"/>
      <w:r w:rsidR="00603EED" w:rsidRPr="00603EED">
        <w:rPr>
          <w:color w:val="FF0000"/>
          <w:sz w:val="17"/>
          <w:szCs w:val="17"/>
          <w:lang w:val="en-GB"/>
        </w:rPr>
        <w:t>(</w:t>
      </w:r>
      <w:proofErr w:type="gramEnd"/>
      <w:r w:rsidR="00603EED" w:rsidRPr="00603EED">
        <w:rPr>
          <w:color w:val="FF0000"/>
          <w:sz w:val="17"/>
          <w:szCs w:val="17"/>
          <w:lang w:val="en-GB"/>
        </w:rPr>
        <w:t xml:space="preserve">) phase, the CAN address is read in EEPROM in order to </w:t>
      </w:r>
      <w:del w:id="714" w:author="Thibault MAINAND, stagiaire 2015" w:date="2015-05-26T12:00:00Z">
        <w:r w:rsidR="00603EED" w:rsidRPr="00603EED" w:rsidDel="001531CF">
          <w:rPr>
            <w:color w:val="FF0000"/>
            <w:sz w:val="17"/>
            <w:szCs w:val="17"/>
            <w:lang w:val="en-GB"/>
          </w:rPr>
          <w:delText>verifiy</w:delText>
        </w:r>
      </w:del>
      <w:ins w:id="715" w:author="Thibault MAINAND, stagiaire 2015" w:date="2015-05-26T12:00:00Z">
        <w:r w:rsidR="001531CF" w:rsidRPr="00603EED">
          <w:rPr>
            <w:color w:val="FF0000"/>
            <w:sz w:val="17"/>
            <w:szCs w:val="17"/>
            <w:lang w:val="en-GB"/>
          </w:rPr>
          <w:t>verify</w:t>
        </w:r>
      </w:ins>
      <w:r w:rsidR="00603EED" w:rsidRPr="00603EED">
        <w:rPr>
          <w:color w:val="FF0000"/>
          <w:sz w:val="17"/>
          <w:szCs w:val="17"/>
          <w:lang w:val="en-GB"/>
        </w:rPr>
        <w:t xml:space="preserve"> if the parameter value differs from 0xFFFF which is the EEPROM erased default value</w:t>
      </w:r>
      <w:ins w:id="716" w:author="Thibault MAINAND, stagiaire 2015" w:date="2015-05-26T12:01:00Z">
        <w:r w:rsidR="001531CF">
          <w:rPr>
            <w:color w:val="FF0000"/>
            <w:sz w:val="17"/>
            <w:szCs w:val="17"/>
            <w:lang w:val="en-GB"/>
          </w:rPr>
          <w:t>. If it differs</w:t>
        </w:r>
      </w:ins>
      <w:ins w:id="717" w:author="Thibault MAINAND, stagiaire 2015" w:date="2015-05-26T12:03:00Z">
        <w:r w:rsidR="001531CF">
          <w:rPr>
            <w:color w:val="FF0000"/>
            <w:sz w:val="17"/>
            <w:szCs w:val="17"/>
            <w:lang w:val="en-GB"/>
          </w:rPr>
          <w:t>,</w:t>
        </w:r>
      </w:ins>
      <w:ins w:id="718" w:author="Thibault MAINAND, stagiaire 2015" w:date="2015-05-26T12:01:00Z">
        <w:r w:rsidR="001531CF">
          <w:rPr>
            <w:color w:val="FF0000"/>
            <w:sz w:val="17"/>
            <w:szCs w:val="17"/>
            <w:lang w:val="en-GB"/>
          </w:rPr>
          <w:t xml:space="preserve"> the CAN ID is set to the EEPROM value + </w:t>
        </w:r>
      </w:ins>
      <w:ins w:id="719" w:author="Thibault MAINAND, stagiaire 2015" w:date="2015-05-26T12:02:00Z">
        <w:r w:rsidR="001531CF">
          <w:rPr>
            <w:color w:val="FF0000"/>
            <w:sz w:val="17"/>
            <w:szCs w:val="17"/>
            <w:lang w:val="en-GB"/>
          </w:rPr>
          <w:t xml:space="preserve">µC </w:t>
        </w:r>
      </w:ins>
      <w:ins w:id="720" w:author="Thibault MAINAND, stagiaire 2015" w:date="2015-05-26T12:01:00Z">
        <w:r w:rsidR="001531CF">
          <w:rPr>
            <w:color w:val="FF0000"/>
            <w:sz w:val="17"/>
            <w:szCs w:val="17"/>
            <w:lang w:val="en-GB"/>
          </w:rPr>
          <w:t>HW address</w:t>
        </w:r>
      </w:ins>
      <w:r w:rsidR="00603EED" w:rsidRPr="00603EED">
        <w:rPr>
          <w:color w:val="FF0000"/>
          <w:sz w:val="17"/>
          <w:szCs w:val="17"/>
          <w:lang w:val="en-GB"/>
        </w:rPr>
        <w:t xml:space="preserve">, </w:t>
      </w:r>
      <w:del w:id="721" w:author="Thibault MAINAND, stagiaire 2015" w:date="2015-05-26T12:02:00Z">
        <w:r w:rsidR="00603EED" w:rsidRPr="00603EED" w:rsidDel="001531CF">
          <w:rPr>
            <w:color w:val="FF0000"/>
            <w:sz w:val="17"/>
            <w:szCs w:val="17"/>
            <w:lang w:val="en-GB"/>
          </w:rPr>
          <w:delText xml:space="preserve">else </w:delText>
        </w:r>
      </w:del>
      <w:ins w:id="722" w:author="Thibault MAINAND, stagiaire 2015" w:date="2015-05-26T12:02:00Z">
        <w:r w:rsidR="001531CF">
          <w:rPr>
            <w:color w:val="FF0000"/>
            <w:sz w:val="17"/>
            <w:szCs w:val="17"/>
            <w:lang w:val="en-GB"/>
          </w:rPr>
          <w:t>else if the EEPROM address is 0xFFFF then the CAN ID is</w:t>
        </w:r>
        <w:r w:rsidR="001531CF" w:rsidRPr="00603EED">
          <w:rPr>
            <w:color w:val="FF0000"/>
            <w:sz w:val="17"/>
            <w:szCs w:val="17"/>
            <w:lang w:val="en-GB"/>
          </w:rPr>
          <w:t xml:space="preserve"> </w:t>
        </w:r>
      </w:ins>
      <w:r w:rsidR="00603EED" w:rsidRPr="00603EED">
        <w:rPr>
          <w:color w:val="FF0000"/>
          <w:sz w:val="17"/>
          <w:szCs w:val="17"/>
          <w:lang w:val="en-GB"/>
        </w:rPr>
        <w:t>set to default address</w:t>
      </w:r>
      <w:ins w:id="723" w:author="Thibault MAINAND, stagiaire 2015" w:date="2015-05-26T12:03:00Z">
        <w:r w:rsidR="001531CF">
          <w:rPr>
            <w:color w:val="FF0000"/>
            <w:sz w:val="17"/>
            <w:szCs w:val="17"/>
            <w:lang w:val="en-GB"/>
          </w:rPr>
          <w:t xml:space="preserve"> + µC HW address</w:t>
        </w:r>
      </w:ins>
      <w:r w:rsidR="00603EED" w:rsidRPr="00603EED">
        <w:rPr>
          <w:color w:val="FF0000"/>
          <w:sz w:val="17"/>
          <w:szCs w:val="17"/>
          <w:lang w:val="en-GB"/>
        </w:rPr>
        <w:t>.</w:t>
      </w:r>
      <w:del w:id="724" w:author="Thibault MAINAND, stagiaire 2015" w:date="2015-05-26T12:03:00Z">
        <w:r w:rsidR="00603EED" w:rsidRPr="00603EED" w:rsidDel="001531CF">
          <w:rPr>
            <w:color w:val="FF0000"/>
            <w:sz w:val="17"/>
            <w:szCs w:val="17"/>
            <w:lang w:val="en-GB"/>
          </w:rPr>
          <w:delText xml:space="preserve"> Then, the CAN ID and HW address are set to EEPROM read</w:delText>
        </w:r>
      </w:del>
    </w:p>
    <w:p w14:paraId="16DF4474" w14:textId="77777777" w:rsidR="009C7E25" w:rsidRPr="00AE242E" w:rsidRDefault="009C7E25" w:rsidP="009C7E25">
      <w:pPr>
        <w:pStyle w:val="ListParagraph"/>
        <w:widowControl/>
        <w:numPr>
          <w:ilvl w:val="2"/>
          <w:numId w:val="14"/>
        </w:numPr>
        <w:contextualSpacing w:val="0"/>
        <w:rPr>
          <w:sz w:val="17"/>
          <w:szCs w:val="17"/>
        </w:rPr>
      </w:pPr>
      <w:proofErr w:type="spellStart"/>
      <w:r w:rsidRPr="00C247D5">
        <w:rPr>
          <w:sz w:val="17"/>
          <w:szCs w:val="17"/>
        </w:rPr>
        <w:t>CI_</w:t>
      </w:r>
      <w:proofErr w:type="gramStart"/>
      <w:r w:rsidRPr="00C247D5">
        <w:rPr>
          <w:sz w:val="17"/>
          <w:szCs w:val="17"/>
        </w:rPr>
        <w:t>run</w:t>
      </w:r>
      <w:proofErr w:type="spellEnd"/>
      <w:r w:rsidRPr="00C247D5">
        <w:rPr>
          <w:sz w:val="17"/>
          <w:szCs w:val="17"/>
        </w:rPr>
        <w:t>(</w:t>
      </w:r>
      <w:proofErr w:type="gramEnd"/>
      <w:r w:rsidRPr="00C247D5">
        <w:rPr>
          <w:sz w:val="17"/>
          <w:szCs w:val="17"/>
        </w:rPr>
        <w:t xml:space="preserve">): run the state machine executing the command interpreter of the CAN messages. The message is decoded when received, then if the command is recognized it is executed internally and an answer message is </w:t>
      </w:r>
      <w:r w:rsidRPr="00C247D5">
        <w:rPr>
          <w:sz w:val="17"/>
          <w:szCs w:val="17"/>
        </w:rPr>
        <w:lastRenderedPageBreak/>
        <w:t xml:space="preserve">sent back to the master. This function must be used in the background task </w:t>
      </w:r>
      <w:r w:rsidRPr="00AE242E">
        <w:rPr>
          <w:sz w:val="17"/>
          <w:szCs w:val="17"/>
        </w:rPr>
        <w:t>of the µC</w:t>
      </w:r>
    </w:p>
    <w:p w14:paraId="71F2CC9A" w14:textId="0045C2D1" w:rsidR="009C7E25" w:rsidRPr="00AE242E" w:rsidDel="001531CF" w:rsidRDefault="002C41A2" w:rsidP="009C7E25">
      <w:pPr>
        <w:pStyle w:val="ListParagraph"/>
        <w:widowControl/>
        <w:numPr>
          <w:ilvl w:val="2"/>
          <w:numId w:val="14"/>
        </w:numPr>
        <w:contextualSpacing w:val="0"/>
        <w:rPr>
          <w:del w:id="725" w:author="Thibault MAINAND, stagiaire 2015" w:date="2015-05-26T12:05:00Z"/>
          <w:sz w:val="17"/>
          <w:szCs w:val="17"/>
        </w:rPr>
      </w:pPr>
      <w:del w:id="726" w:author="Thibault MAINAND, stagiaire 2015" w:date="2015-05-26T12:04:00Z">
        <w:r w:rsidRPr="00AE242E" w:rsidDel="001531CF">
          <w:rPr>
            <w:sz w:val="17"/>
            <w:szCs w:val="17"/>
          </w:rPr>
          <w:delText>CI</w:delText>
        </w:r>
      </w:del>
      <w:del w:id="727" w:author="Thibault MAINAND, stagiaire 2015" w:date="2015-05-26T12:05:00Z">
        <w:r w:rsidRPr="00AE242E" w:rsidDel="001531CF">
          <w:rPr>
            <w:sz w:val="17"/>
            <w:szCs w:val="17"/>
          </w:rPr>
          <w:delText>_</w:delText>
        </w:r>
      </w:del>
      <w:del w:id="728" w:author="Thibault MAINAND, stagiaire 2015" w:date="2015-05-26T12:04:00Z">
        <w:r w:rsidRPr="00AE242E" w:rsidDel="001531CF">
          <w:rPr>
            <w:sz w:val="17"/>
            <w:szCs w:val="17"/>
          </w:rPr>
          <w:delText>S</w:delText>
        </w:r>
      </w:del>
      <w:del w:id="729" w:author="Thibault MAINAND, stagiaire 2015" w:date="2015-05-26T12:05:00Z">
        <w:r w:rsidRPr="00AE242E" w:rsidDel="001531CF">
          <w:rPr>
            <w:sz w:val="17"/>
            <w:szCs w:val="17"/>
          </w:rPr>
          <w:delText>etLED</w:delText>
        </w:r>
        <w:r w:rsidR="00AD7726" w:rsidRPr="00AE242E" w:rsidDel="001531CF">
          <w:rPr>
            <w:sz w:val="17"/>
            <w:szCs w:val="17"/>
          </w:rPr>
          <w:delText>(): this function enables to turn On/Off individually or globally the LEDs on the LED carrier board.</w:delText>
        </w:r>
      </w:del>
    </w:p>
    <w:p w14:paraId="4E213C99" w14:textId="76AC718A" w:rsidR="00C50BC2" w:rsidRPr="00AE242E" w:rsidDel="001531CF" w:rsidRDefault="00C50BC2" w:rsidP="009C7E25">
      <w:pPr>
        <w:pStyle w:val="ListParagraph"/>
        <w:widowControl/>
        <w:numPr>
          <w:ilvl w:val="2"/>
          <w:numId w:val="14"/>
        </w:numPr>
        <w:contextualSpacing w:val="0"/>
        <w:rPr>
          <w:del w:id="730" w:author="Thibault MAINAND, stagiaire 2015" w:date="2015-05-26T12:05:00Z"/>
          <w:sz w:val="17"/>
          <w:szCs w:val="17"/>
        </w:rPr>
      </w:pPr>
      <w:del w:id="731" w:author="Thibault MAINAND, stagiaire 2015" w:date="2015-05-26T12:04:00Z">
        <w:r w:rsidRPr="00AE242E" w:rsidDel="001531CF">
          <w:rPr>
            <w:sz w:val="17"/>
            <w:szCs w:val="17"/>
          </w:rPr>
          <w:delText>CI</w:delText>
        </w:r>
      </w:del>
      <w:del w:id="732" w:author="Thibault MAINAND, stagiaire 2015" w:date="2015-05-26T12:05:00Z">
        <w:r w:rsidRPr="00AE242E" w:rsidDel="001531CF">
          <w:rPr>
            <w:sz w:val="17"/>
            <w:szCs w:val="17"/>
          </w:rPr>
          <w:delText>_setDACLevel: this function enables to set the DAC level in order to adjust the LED intensity.</w:delText>
        </w:r>
      </w:del>
    </w:p>
    <w:p w14:paraId="0AA03326" w14:textId="77777777" w:rsidR="009C7E25" w:rsidRPr="00C247D5" w:rsidRDefault="009C7E25" w:rsidP="009C7E25">
      <w:pPr>
        <w:pStyle w:val="ListParagraph"/>
        <w:widowControl/>
        <w:numPr>
          <w:ilvl w:val="1"/>
          <w:numId w:val="14"/>
        </w:numPr>
        <w:contextualSpacing w:val="0"/>
        <w:rPr>
          <w:sz w:val="17"/>
          <w:szCs w:val="17"/>
        </w:rPr>
      </w:pPr>
      <w:proofErr w:type="spellStart"/>
      <w:r w:rsidRPr="00C247D5">
        <w:rPr>
          <w:sz w:val="17"/>
          <w:szCs w:val="17"/>
        </w:rPr>
        <w:t>Isr</w:t>
      </w:r>
      <w:proofErr w:type="spellEnd"/>
      <w:r w:rsidRPr="00C247D5">
        <w:rPr>
          <w:sz w:val="17"/>
          <w:szCs w:val="17"/>
        </w:rPr>
        <w:t>: None</w:t>
      </w:r>
    </w:p>
    <w:p w14:paraId="3ED6EE61" w14:textId="77777777" w:rsidR="009C7E25" w:rsidRPr="00C247D5" w:rsidRDefault="009C7E25" w:rsidP="009C7E25">
      <w:pPr>
        <w:pStyle w:val="ListParagraph"/>
        <w:spacing w:before="120"/>
        <w:ind w:left="1068"/>
        <w:rPr>
          <w:b/>
          <w:sz w:val="17"/>
          <w:szCs w:val="17"/>
        </w:rPr>
      </w:pPr>
    </w:p>
    <w:p w14:paraId="292E16C6" w14:textId="77777777" w:rsidR="009C7E25" w:rsidRDefault="009C7E25" w:rsidP="009C7E25">
      <w:pPr>
        <w:pStyle w:val="ListParagraph"/>
        <w:ind w:left="1068"/>
        <w:rPr>
          <w:sz w:val="17"/>
          <w:szCs w:val="17"/>
        </w:rPr>
      </w:pPr>
    </w:p>
    <w:p w14:paraId="682C7C33" w14:textId="77777777" w:rsidR="009C7E25" w:rsidRPr="00E1185E" w:rsidRDefault="009C7E25" w:rsidP="009C7E25">
      <w:pPr>
        <w:pStyle w:val="ListParagraph"/>
        <w:widowControl/>
        <w:numPr>
          <w:ilvl w:val="0"/>
          <w:numId w:val="14"/>
        </w:numPr>
        <w:contextualSpacing w:val="0"/>
        <w:rPr>
          <w:b/>
          <w:sz w:val="17"/>
          <w:szCs w:val="17"/>
        </w:rPr>
      </w:pPr>
      <w:r w:rsidRPr="00E1185E">
        <w:rPr>
          <w:b/>
          <w:sz w:val="17"/>
          <w:szCs w:val="17"/>
        </w:rPr>
        <w:t>Initialization phase:</w:t>
      </w:r>
      <w:r>
        <w:rPr>
          <w:sz w:val="17"/>
          <w:szCs w:val="17"/>
        </w:rPr>
        <w:t xml:space="preserve"> </w:t>
      </w:r>
    </w:p>
    <w:p w14:paraId="0DA59B4E" w14:textId="77777777" w:rsidR="009C7E25" w:rsidRPr="00E1185E" w:rsidRDefault="009C7E25" w:rsidP="009C7E25">
      <w:pPr>
        <w:pStyle w:val="ListParagraph"/>
        <w:widowControl/>
        <w:numPr>
          <w:ilvl w:val="1"/>
          <w:numId w:val="14"/>
        </w:numPr>
        <w:contextualSpacing w:val="0"/>
        <w:rPr>
          <w:b/>
          <w:sz w:val="17"/>
          <w:szCs w:val="17"/>
        </w:rPr>
      </w:pPr>
      <w:r>
        <w:rPr>
          <w:sz w:val="17"/>
          <w:szCs w:val="17"/>
        </w:rPr>
        <w:t>The following actions are performed during initialization of the module:</w:t>
      </w:r>
    </w:p>
    <w:p w14:paraId="2543AC98" w14:textId="1699DB75" w:rsidR="009C7E25" w:rsidDel="001531CF" w:rsidRDefault="009C7E25" w:rsidP="009C7E25">
      <w:pPr>
        <w:pStyle w:val="ListParagraph"/>
        <w:widowControl/>
        <w:numPr>
          <w:ilvl w:val="2"/>
          <w:numId w:val="14"/>
        </w:numPr>
        <w:contextualSpacing w:val="0"/>
        <w:rPr>
          <w:del w:id="733" w:author="Thibault MAINAND, stagiaire 2015" w:date="2015-05-26T12:06:00Z"/>
          <w:sz w:val="17"/>
          <w:szCs w:val="17"/>
        </w:rPr>
      </w:pPr>
      <w:del w:id="734" w:author="Thibault MAINAND, stagiaire 2015" w:date="2015-05-26T12:06:00Z">
        <w:r w:rsidRPr="00E1185E" w:rsidDel="001531CF">
          <w:rPr>
            <w:sz w:val="17"/>
            <w:szCs w:val="17"/>
          </w:rPr>
          <w:delText xml:space="preserve">Clear the </w:delText>
        </w:r>
        <w:r w:rsidDel="001531CF">
          <w:rPr>
            <w:sz w:val="17"/>
            <w:szCs w:val="17"/>
          </w:rPr>
          <w:delText xml:space="preserve">channels </w:delText>
        </w:r>
        <w:r w:rsidRPr="00E1185E" w:rsidDel="001531CF">
          <w:rPr>
            <w:sz w:val="17"/>
            <w:szCs w:val="17"/>
          </w:rPr>
          <w:delText>status of the</w:delText>
        </w:r>
        <w:r w:rsidDel="001531CF">
          <w:rPr>
            <w:sz w:val="17"/>
            <w:szCs w:val="17"/>
          </w:rPr>
          <w:delText xml:space="preserve"> board</w:delText>
        </w:r>
      </w:del>
    </w:p>
    <w:p w14:paraId="068D1B02" w14:textId="77777777" w:rsidR="00AE242E" w:rsidRDefault="009C7E25" w:rsidP="009C7E25">
      <w:pPr>
        <w:pStyle w:val="ListParagraph"/>
        <w:widowControl/>
        <w:numPr>
          <w:ilvl w:val="2"/>
          <w:numId w:val="14"/>
        </w:numPr>
        <w:contextualSpacing w:val="0"/>
        <w:rPr>
          <w:sz w:val="17"/>
          <w:szCs w:val="17"/>
        </w:rPr>
      </w:pPr>
      <w:r>
        <w:rPr>
          <w:sz w:val="17"/>
          <w:szCs w:val="17"/>
        </w:rPr>
        <w:t>Initialize all the modules</w:t>
      </w:r>
    </w:p>
    <w:p w14:paraId="74918E54" w14:textId="77777777" w:rsidR="009C7E25" w:rsidRDefault="009C7E25" w:rsidP="009C7E25">
      <w:pPr>
        <w:rPr>
          <w:szCs w:val="17"/>
        </w:rPr>
      </w:pPr>
    </w:p>
    <w:p w14:paraId="5D7DDB5B" w14:textId="77777777" w:rsidR="009C7E25" w:rsidRPr="009C7E25" w:rsidRDefault="009C7E25" w:rsidP="009C7E25">
      <w:pPr>
        <w:widowControl/>
        <w:rPr>
          <w:sz w:val="17"/>
          <w:szCs w:val="17"/>
        </w:rPr>
      </w:pPr>
    </w:p>
    <w:sectPr w:rsidR="009C7E25" w:rsidRPr="009C7E25" w:rsidSect="001D4F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omenico della Volpe" w:date="2015-04-20T17:39:00Z" w:initials="Dd">
    <w:p w14:paraId="1A8CFB01" w14:textId="77777777" w:rsidR="00CB63F0" w:rsidRDefault="00CB63F0">
      <w:pPr>
        <w:pStyle w:val="CommentText"/>
      </w:pPr>
      <w:r>
        <w:rPr>
          <w:rStyle w:val="CommentReference"/>
        </w:rPr>
        <w:annotationRef/>
      </w:r>
      <w:r>
        <w:t xml:space="preserve">Is it true? Can we use </w:t>
      </w:r>
      <w:proofErr w:type="spellStart"/>
      <w:r>
        <w:t>LabView</w:t>
      </w:r>
      <w:proofErr w:type="spellEnd"/>
      <w:r>
        <w:t xml:space="preserve"> in both cases? Do not forget that we need an optical interface in the first case…</w:t>
      </w:r>
    </w:p>
  </w:comment>
  <w:comment w:id="34" w:author="Matthieu Heller" w:date="2015-05-07T09:40:00Z" w:initials="MH">
    <w:p w14:paraId="5A6D2285" w14:textId="77777777" w:rsidR="00CB63F0" w:rsidRDefault="00CB63F0" w:rsidP="007D7A0D">
      <w:pPr>
        <w:pStyle w:val="CommentText"/>
      </w:pPr>
      <w:r>
        <w:rPr>
          <w:rStyle w:val="CommentReference"/>
        </w:rPr>
        <w:annotationRef/>
      </w:r>
      <w:r>
        <w:t xml:space="preserve">The one selected so far are rather 470 nm. As the continuous light will be used for NSB simulation, shouldn't we look for higher </w:t>
      </w:r>
      <w:proofErr w:type="gramStart"/>
      <w:r>
        <w:t>wavelength ?</w:t>
      </w:r>
      <w:proofErr w:type="gramEnd"/>
    </w:p>
  </w:comment>
  <w:comment w:id="35" w:author="Matthieu Heller" w:date="2015-05-07T09:40:00Z" w:initials="MH">
    <w:p w14:paraId="27D22E12" w14:textId="77777777" w:rsidR="00CB63F0" w:rsidRDefault="00CB63F0" w:rsidP="007D7A0D">
      <w:pPr>
        <w:pStyle w:val="CommentText"/>
      </w:pPr>
      <w:r>
        <w:rPr>
          <w:rStyle w:val="CommentReference"/>
        </w:rPr>
        <w:annotationRef/>
      </w:r>
      <w:r>
        <w:t>Same as comment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92172" w14:textId="77777777" w:rsidR="00CB63F0" w:rsidRDefault="00CB63F0" w:rsidP="00447646">
      <w:r>
        <w:separator/>
      </w:r>
    </w:p>
  </w:endnote>
  <w:endnote w:type="continuationSeparator" w:id="0">
    <w:p w14:paraId="4C39845C" w14:textId="77777777" w:rsidR="00CB63F0" w:rsidRDefault="00CB63F0" w:rsidP="004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DEBA1" w14:textId="77777777" w:rsidR="00CB63F0" w:rsidRDefault="00CB63F0" w:rsidP="00447646">
      <w:r>
        <w:separator/>
      </w:r>
    </w:p>
  </w:footnote>
  <w:footnote w:type="continuationSeparator" w:id="0">
    <w:p w14:paraId="1AD8CB9E" w14:textId="77777777" w:rsidR="00CB63F0" w:rsidRDefault="00CB63F0" w:rsidP="00447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741412"/>
    <w:multiLevelType w:val="hybridMultilevel"/>
    <w:tmpl w:val="91644E04"/>
    <w:lvl w:ilvl="0" w:tplc="4970B634">
      <w:numFmt w:val="bullet"/>
      <w:lvlText w:val=""/>
      <w:lvlJc w:val="left"/>
      <w:pPr>
        <w:ind w:left="720" w:hanging="360"/>
      </w:pPr>
      <w:rPr>
        <w:rFonts w:ascii="Wingdings" w:eastAsia="DejaVu Sans" w:hAnsi="Wingdings" w:cs="Lohit Hin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B03E96"/>
    <w:multiLevelType w:val="hybridMultilevel"/>
    <w:tmpl w:val="6A1E62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89850DB"/>
    <w:multiLevelType w:val="hybridMultilevel"/>
    <w:tmpl w:val="44E2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EC42F0"/>
    <w:multiLevelType w:val="hybridMultilevel"/>
    <w:tmpl w:val="B2AAD38A"/>
    <w:lvl w:ilvl="0" w:tplc="0C08D5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0E6B5370"/>
    <w:multiLevelType w:val="hybridMultilevel"/>
    <w:tmpl w:val="82FA1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5BA2296"/>
    <w:multiLevelType w:val="hybridMultilevel"/>
    <w:tmpl w:val="06FE7F66"/>
    <w:lvl w:ilvl="0" w:tplc="18B09A68">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5E34B9D"/>
    <w:multiLevelType w:val="hybridMultilevel"/>
    <w:tmpl w:val="14E05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A4503"/>
    <w:multiLevelType w:val="hybridMultilevel"/>
    <w:tmpl w:val="91DE9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562460"/>
    <w:multiLevelType w:val="hybridMultilevel"/>
    <w:tmpl w:val="6924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AD09A7"/>
    <w:multiLevelType w:val="hybridMultilevel"/>
    <w:tmpl w:val="E3BA02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5C209EE"/>
    <w:multiLevelType w:val="hybridMultilevel"/>
    <w:tmpl w:val="FD60EEA8"/>
    <w:lvl w:ilvl="0" w:tplc="68B8EC0A">
      <w:start w:val="1"/>
      <w:numFmt w:val="decimal"/>
      <w:lvlText w:val="%1-"/>
      <w:lvlJc w:val="left"/>
      <w:pPr>
        <w:ind w:left="720" w:hanging="360"/>
      </w:pPr>
      <w:rPr>
        <w:rFonts w:ascii="Verdana" w:eastAsia="DejaVu Sans" w:hAnsi="Verdana" w:cs="Lohit Hin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7318F1"/>
    <w:multiLevelType w:val="hybridMultilevel"/>
    <w:tmpl w:val="10DAC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5D3F4D"/>
    <w:multiLevelType w:val="hybridMultilevel"/>
    <w:tmpl w:val="4A7C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FB1A6E"/>
    <w:multiLevelType w:val="hybridMultilevel"/>
    <w:tmpl w:val="4322BF3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CD37EB6"/>
    <w:multiLevelType w:val="multilevel"/>
    <w:tmpl w:val="AF9204D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3"/>
  </w:num>
  <w:num w:numId="3">
    <w:abstractNumId w:val="10"/>
  </w:num>
  <w:num w:numId="4">
    <w:abstractNumId w:val="12"/>
  </w:num>
  <w:num w:numId="5">
    <w:abstractNumId w:val="9"/>
  </w:num>
  <w:num w:numId="6">
    <w:abstractNumId w:val="7"/>
  </w:num>
  <w:num w:numId="7">
    <w:abstractNumId w:val="5"/>
  </w:num>
  <w:num w:numId="8">
    <w:abstractNumId w:val="8"/>
  </w:num>
  <w:num w:numId="9">
    <w:abstractNumId w:val="13"/>
  </w:num>
  <w:num w:numId="10">
    <w:abstractNumId w:val="2"/>
  </w:num>
  <w:num w:numId="11">
    <w:abstractNumId w:val="4"/>
  </w:num>
  <w:num w:numId="12">
    <w:abstractNumId w:val="11"/>
  </w:num>
  <w:num w:numId="13">
    <w:abstractNumId w:val="14"/>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activeWritingStyle w:appName="MSWord" w:lang="en-US" w:vendorID="64" w:dllVersion="131078" w:nlCheck="1" w:checkStyle="1"/>
  <w:activeWritingStyle w:appName="MSWord" w:lang="en-GB" w:vendorID="64" w:dllVersion="131078" w:nlCheck="1" w:checkStyle="1"/>
  <w:proofState w:spelling="clean" w:grammar="clean"/>
  <w:revisionView w:markup="0"/>
  <w:trackRevisions/>
  <w:doNotTrackFormattin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646"/>
    <w:rsid w:val="00010B0A"/>
    <w:rsid w:val="00016BEE"/>
    <w:rsid w:val="0002691F"/>
    <w:rsid w:val="000351D1"/>
    <w:rsid w:val="0005335D"/>
    <w:rsid w:val="000641CA"/>
    <w:rsid w:val="00066911"/>
    <w:rsid w:val="00067798"/>
    <w:rsid w:val="000701D3"/>
    <w:rsid w:val="00092401"/>
    <w:rsid w:val="00095AF3"/>
    <w:rsid w:val="000B20C8"/>
    <w:rsid w:val="000C67D6"/>
    <w:rsid w:val="000D1ED4"/>
    <w:rsid w:val="000E1A97"/>
    <w:rsid w:val="000E5797"/>
    <w:rsid w:val="00102FFB"/>
    <w:rsid w:val="00107D78"/>
    <w:rsid w:val="001111DB"/>
    <w:rsid w:val="001258E5"/>
    <w:rsid w:val="00152322"/>
    <w:rsid w:val="001531CF"/>
    <w:rsid w:val="00154D22"/>
    <w:rsid w:val="00154D33"/>
    <w:rsid w:val="001550A9"/>
    <w:rsid w:val="00173BA4"/>
    <w:rsid w:val="00184637"/>
    <w:rsid w:val="001A4D0C"/>
    <w:rsid w:val="001C3D02"/>
    <w:rsid w:val="001D2DDE"/>
    <w:rsid w:val="001D4F31"/>
    <w:rsid w:val="00213A8F"/>
    <w:rsid w:val="002162C9"/>
    <w:rsid w:val="00216414"/>
    <w:rsid w:val="00223B93"/>
    <w:rsid w:val="00227669"/>
    <w:rsid w:val="00237F53"/>
    <w:rsid w:val="00244104"/>
    <w:rsid w:val="00257BC5"/>
    <w:rsid w:val="002611EC"/>
    <w:rsid w:val="00275F7E"/>
    <w:rsid w:val="002C0E23"/>
    <w:rsid w:val="002C41A2"/>
    <w:rsid w:val="002D1C20"/>
    <w:rsid w:val="002E060C"/>
    <w:rsid w:val="002F256C"/>
    <w:rsid w:val="002F31B9"/>
    <w:rsid w:val="00301E6D"/>
    <w:rsid w:val="003155B5"/>
    <w:rsid w:val="0032002A"/>
    <w:rsid w:val="00320447"/>
    <w:rsid w:val="00322A06"/>
    <w:rsid w:val="00342021"/>
    <w:rsid w:val="00347C37"/>
    <w:rsid w:val="0035707D"/>
    <w:rsid w:val="00370160"/>
    <w:rsid w:val="00385BE8"/>
    <w:rsid w:val="00392981"/>
    <w:rsid w:val="00393ADA"/>
    <w:rsid w:val="003A015A"/>
    <w:rsid w:val="003A50D9"/>
    <w:rsid w:val="003C11FD"/>
    <w:rsid w:val="003D1041"/>
    <w:rsid w:val="003D4333"/>
    <w:rsid w:val="003D75A8"/>
    <w:rsid w:val="003E4DB4"/>
    <w:rsid w:val="003E5BBE"/>
    <w:rsid w:val="003F7BB0"/>
    <w:rsid w:val="00411A94"/>
    <w:rsid w:val="00440870"/>
    <w:rsid w:val="00441597"/>
    <w:rsid w:val="00447646"/>
    <w:rsid w:val="00451C0B"/>
    <w:rsid w:val="00456F0F"/>
    <w:rsid w:val="00460CC7"/>
    <w:rsid w:val="00461653"/>
    <w:rsid w:val="004646D0"/>
    <w:rsid w:val="00476A43"/>
    <w:rsid w:val="00486A91"/>
    <w:rsid w:val="004A025A"/>
    <w:rsid w:val="004A2C3E"/>
    <w:rsid w:val="004B3025"/>
    <w:rsid w:val="004B41B4"/>
    <w:rsid w:val="004D34DE"/>
    <w:rsid w:val="004E7581"/>
    <w:rsid w:val="00500860"/>
    <w:rsid w:val="00504BB5"/>
    <w:rsid w:val="00514E76"/>
    <w:rsid w:val="005277EF"/>
    <w:rsid w:val="00530EEE"/>
    <w:rsid w:val="00536706"/>
    <w:rsid w:val="0054296B"/>
    <w:rsid w:val="00545653"/>
    <w:rsid w:val="0056440A"/>
    <w:rsid w:val="00564F92"/>
    <w:rsid w:val="0059017C"/>
    <w:rsid w:val="005A14AC"/>
    <w:rsid w:val="005B4F29"/>
    <w:rsid w:val="005B682B"/>
    <w:rsid w:val="005C7F2B"/>
    <w:rsid w:val="005D0778"/>
    <w:rsid w:val="005D5D71"/>
    <w:rsid w:val="005E5E7E"/>
    <w:rsid w:val="005E6935"/>
    <w:rsid w:val="005E6B61"/>
    <w:rsid w:val="005F0643"/>
    <w:rsid w:val="005F0C0D"/>
    <w:rsid w:val="005F0FDC"/>
    <w:rsid w:val="005F25A6"/>
    <w:rsid w:val="005F2BBD"/>
    <w:rsid w:val="005F6650"/>
    <w:rsid w:val="00603EED"/>
    <w:rsid w:val="00604BAA"/>
    <w:rsid w:val="00610600"/>
    <w:rsid w:val="00625CCA"/>
    <w:rsid w:val="00656873"/>
    <w:rsid w:val="006605D9"/>
    <w:rsid w:val="00674D8F"/>
    <w:rsid w:val="006804DF"/>
    <w:rsid w:val="00694481"/>
    <w:rsid w:val="00694C76"/>
    <w:rsid w:val="00697F94"/>
    <w:rsid w:val="006A43DC"/>
    <w:rsid w:val="006A4995"/>
    <w:rsid w:val="006B3646"/>
    <w:rsid w:val="006B395D"/>
    <w:rsid w:val="006C7906"/>
    <w:rsid w:val="006D056B"/>
    <w:rsid w:val="006D26E3"/>
    <w:rsid w:val="006F02AF"/>
    <w:rsid w:val="006F3DE9"/>
    <w:rsid w:val="006F5512"/>
    <w:rsid w:val="006F75F4"/>
    <w:rsid w:val="0070169C"/>
    <w:rsid w:val="0072346D"/>
    <w:rsid w:val="007327DB"/>
    <w:rsid w:val="0073358F"/>
    <w:rsid w:val="007432F1"/>
    <w:rsid w:val="00751997"/>
    <w:rsid w:val="0075781F"/>
    <w:rsid w:val="007611DD"/>
    <w:rsid w:val="00773463"/>
    <w:rsid w:val="00777DE3"/>
    <w:rsid w:val="0079399B"/>
    <w:rsid w:val="007A4C32"/>
    <w:rsid w:val="007A5522"/>
    <w:rsid w:val="007A5729"/>
    <w:rsid w:val="007A6195"/>
    <w:rsid w:val="007A6679"/>
    <w:rsid w:val="007B0441"/>
    <w:rsid w:val="007C4B75"/>
    <w:rsid w:val="007C4D6A"/>
    <w:rsid w:val="007D37F0"/>
    <w:rsid w:val="007D423A"/>
    <w:rsid w:val="007D7A0D"/>
    <w:rsid w:val="007F1D28"/>
    <w:rsid w:val="008009BA"/>
    <w:rsid w:val="0081483B"/>
    <w:rsid w:val="00832750"/>
    <w:rsid w:val="008334F4"/>
    <w:rsid w:val="00833A08"/>
    <w:rsid w:val="00833D5E"/>
    <w:rsid w:val="00844376"/>
    <w:rsid w:val="008534DB"/>
    <w:rsid w:val="00855A3A"/>
    <w:rsid w:val="008569BE"/>
    <w:rsid w:val="00885CC6"/>
    <w:rsid w:val="008963C2"/>
    <w:rsid w:val="008A41E9"/>
    <w:rsid w:val="008B0B71"/>
    <w:rsid w:val="008B41C4"/>
    <w:rsid w:val="008D3283"/>
    <w:rsid w:val="008E1AAA"/>
    <w:rsid w:val="008E5A1B"/>
    <w:rsid w:val="008E6C18"/>
    <w:rsid w:val="00904BDB"/>
    <w:rsid w:val="009132C2"/>
    <w:rsid w:val="0091347D"/>
    <w:rsid w:val="00914597"/>
    <w:rsid w:val="00917DBB"/>
    <w:rsid w:val="009328E3"/>
    <w:rsid w:val="0093444C"/>
    <w:rsid w:val="00936FF2"/>
    <w:rsid w:val="009736BD"/>
    <w:rsid w:val="009740B9"/>
    <w:rsid w:val="009771AC"/>
    <w:rsid w:val="00995F9B"/>
    <w:rsid w:val="00997645"/>
    <w:rsid w:val="009A2A22"/>
    <w:rsid w:val="009C7E25"/>
    <w:rsid w:val="009E3C9A"/>
    <w:rsid w:val="00A0261C"/>
    <w:rsid w:val="00A107C5"/>
    <w:rsid w:val="00A1101A"/>
    <w:rsid w:val="00A11C63"/>
    <w:rsid w:val="00A16923"/>
    <w:rsid w:val="00A343E4"/>
    <w:rsid w:val="00A40442"/>
    <w:rsid w:val="00A418E7"/>
    <w:rsid w:val="00A427BC"/>
    <w:rsid w:val="00A52AC6"/>
    <w:rsid w:val="00A628CD"/>
    <w:rsid w:val="00A76EF7"/>
    <w:rsid w:val="00A84F2A"/>
    <w:rsid w:val="00A858FE"/>
    <w:rsid w:val="00AB2286"/>
    <w:rsid w:val="00AD0AD9"/>
    <w:rsid w:val="00AD2FCC"/>
    <w:rsid w:val="00AD7726"/>
    <w:rsid w:val="00AE242E"/>
    <w:rsid w:val="00AF2AE2"/>
    <w:rsid w:val="00AF7CD4"/>
    <w:rsid w:val="00B15567"/>
    <w:rsid w:val="00B21D82"/>
    <w:rsid w:val="00B22F07"/>
    <w:rsid w:val="00B2317A"/>
    <w:rsid w:val="00B416D6"/>
    <w:rsid w:val="00B50C05"/>
    <w:rsid w:val="00B54A20"/>
    <w:rsid w:val="00B7608D"/>
    <w:rsid w:val="00B91BAA"/>
    <w:rsid w:val="00BA2825"/>
    <w:rsid w:val="00BA2BBC"/>
    <w:rsid w:val="00BB14D5"/>
    <w:rsid w:val="00BB36DF"/>
    <w:rsid w:val="00BC4CD5"/>
    <w:rsid w:val="00BD1DBE"/>
    <w:rsid w:val="00BE2864"/>
    <w:rsid w:val="00BF457A"/>
    <w:rsid w:val="00BF663F"/>
    <w:rsid w:val="00C13E13"/>
    <w:rsid w:val="00C25179"/>
    <w:rsid w:val="00C36999"/>
    <w:rsid w:val="00C47C1D"/>
    <w:rsid w:val="00C50BC2"/>
    <w:rsid w:val="00C53C83"/>
    <w:rsid w:val="00C56249"/>
    <w:rsid w:val="00C60887"/>
    <w:rsid w:val="00C6139F"/>
    <w:rsid w:val="00C62641"/>
    <w:rsid w:val="00C72366"/>
    <w:rsid w:val="00C956C4"/>
    <w:rsid w:val="00CA190C"/>
    <w:rsid w:val="00CB63F0"/>
    <w:rsid w:val="00CC3F14"/>
    <w:rsid w:val="00CC4A0D"/>
    <w:rsid w:val="00CC770B"/>
    <w:rsid w:val="00CD26A1"/>
    <w:rsid w:val="00CE2FF5"/>
    <w:rsid w:val="00CF5994"/>
    <w:rsid w:val="00D0141A"/>
    <w:rsid w:val="00D026E1"/>
    <w:rsid w:val="00D309CB"/>
    <w:rsid w:val="00D463D6"/>
    <w:rsid w:val="00D56B5D"/>
    <w:rsid w:val="00D84843"/>
    <w:rsid w:val="00D84FC8"/>
    <w:rsid w:val="00DB6E80"/>
    <w:rsid w:val="00DC01E4"/>
    <w:rsid w:val="00DC2DDF"/>
    <w:rsid w:val="00DD0209"/>
    <w:rsid w:val="00DD7178"/>
    <w:rsid w:val="00DE2C84"/>
    <w:rsid w:val="00DE474E"/>
    <w:rsid w:val="00DE51C2"/>
    <w:rsid w:val="00DE582F"/>
    <w:rsid w:val="00DF52A4"/>
    <w:rsid w:val="00DF73C3"/>
    <w:rsid w:val="00E0080E"/>
    <w:rsid w:val="00E012DD"/>
    <w:rsid w:val="00E17995"/>
    <w:rsid w:val="00E24F73"/>
    <w:rsid w:val="00E411DD"/>
    <w:rsid w:val="00E611D4"/>
    <w:rsid w:val="00E624F6"/>
    <w:rsid w:val="00E729D5"/>
    <w:rsid w:val="00E74DEB"/>
    <w:rsid w:val="00E86586"/>
    <w:rsid w:val="00EA00CC"/>
    <w:rsid w:val="00EA2BD6"/>
    <w:rsid w:val="00EA5E47"/>
    <w:rsid w:val="00EB34D4"/>
    <w:rsid w:val="00EC7D51"/>
    <w:rsid w:val="00EC7D66"/>
    <w:rsid w:val="00EE7555"/>
    <w:rsid w:val="00F26CD2"/>
    <w:rsid w:val="00F30AF0"/>
    <w:rsid w:val="00F41E96"/>
    <w:rsid w:val="00F43D69"/>
    <w:rsid w:val="00F50062"/>
    <w:rsid w:val="00F6033F"/>
    <w:rsid w:val="00F6107B"/>
    <w:rsid w:val="00F624DB"/>
    <w:rsid w:val="00F84236"/>
    <w:rsid w:val="00F90C8E"/>
    <w:rsid w:val="00F965E8"/>
    <w:rsid w:val="00FA2B29"/>
    <w:rsid w:val="00FB7763"/>
    <w:rsid w:val="00FC6099"/>
    <w:rsid w:val="00FD15F6"/>
    <w:rsid w:val="00FD4839"/>
    <w:rsid w:val="00FD6040"/>
    <w:rsid w:val="00FE3003"/>
    <w:rsid w:val="00FE34F4"/>
    <w:rsid w:val="00FE355C"/>
    <w:rsid w:val="00FE41D9"/>
    <w:rsid w:val="00FE5CDB"/>
    <w:rsid w:val="00FF01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06A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864"/>
    <w:pPr>
      <w:widowControl w:val="0"/>
      <w:suppressAutoHyphens/>
      <w:spacing w:after="0" w:line="240" w:lineRule="auto"/>
      <w:jc w:val="both"/>
    </w:pPr>
    <w:rPr>
      <w:rFonts w:ascii="Verdana" w:eastAsia="DejaVu Sans" w:hAnsi="Verdana" w:cs="Lohit Hindi"/>
      <w:sz w:val="20"/>
      <w:szCs w:val="24"/>
      <w:lang w:val="en-US" w:eastAsia="hi-IN" w:bidi="hi-IN"/>
    </w:rPr>
  </w:style>
  <w:style w:type="paragraph" w:styleId="Heading1">
    <w:name w:val="heading 1"/>
    <w:basedOn w:val="Normal"/>
    <w:next w:val="Normal"/>
    <w:link w:val="Heading1Char"/>
    <w:qFormat/>
    <w:rsid w:val="00447646"/>
    <w:pPr>
      <w:keepNext/>
      <w:widowControl/>
      <w:numPr>
        <w:numId w:val="1"/>
      </w:numPr>
      <w:spacing w:before="240" w:after="60" w:line="270" w:lineRule="atLeast"/>
      <w:outlineLvl w:val="0"/>
    </w:pPr>
    <w:rPr>
      <w:rFonts w:eastAsia="Times New Roman" w:cs="Verdana"/>
      <w:b/>
      <w:spacing w:val="2"/>
      <w:kern w:val="2"/>
      <w:szCs w:val="20"/>
      <w:lang w:val="en-GB" w:eastAsia="ar-SA" w:bidi="ar-SA"/>
    </w:rPr>
  </w:style>
  <w:style w:type="paragraph" w:styleId="Heading2">
    <w:name w:val="heading 2"/>
    <w:basedOn w:val="Normal"/>
    <w:next w:val="Normal"/>
    <w:link w:val="Heading2Char"/>
    <w:unhideWhenUsed/>
    <w:qFormat/>
    <w:rsid w:val="00447646"/>
    <w:pPr>
      <w:keepNext/>
      <w:widowControl/>
      <w:numPr>
        <w:ilvl w:val="1"/>
        <w:numId w:val="1"/>
      </w:numPr>
      <w:spacing w:before="240" w:after="60" w:line="270" w:lineRule="atLeast"/>
      <w:outlineLvl w:val="1"/>
    </w:pPr>
    <w:rPr>
      <w:rFonts w:eastAsia="Times New Roman" w:cs="Verdana"/>
      <w:b/>
      <w:spacing w:val="2"/>
      <w:szCs w:val="17"/>
      <w:lang w:val="en-GB" w:eastAsia="ar-SA" w:bidi="ar-SA"/>
    </w:rPr>
  </w:style>
  <w:style w:type="paragraph" w:styleId="Heading3">
    <w:name w:val="heading 3"/>
    <w:basedOn w:val="Normal"/>
    <w:next w:val="Normal"/>
    <w:link w:val="Heading3Char"/>
    <w:uiPriority w:val="9"/>
    <w:unhideWhenUsed/>
    <w:qFormat/>
    <w:rsid w:val="00447646"/>
    <w:pPr>
      <w:keepNext/>
      <w:keepLines/>
      <w:numPr>
        <w:ilvl w:val="2"/>
        <w:numId w:val="1"/>
      </w:numPr>
      <w:spacing w:before="200"/>
      <w:outlineLvl w:val="2"/>
    </w:pPr>
    <w:rPr>
      <w:rFonts w:eastAsia="MS Mincho" w:cs="Arial"/>
      <w:szCs w:val="17"/>
      <w:u w:val="single"/>
      <w:lang w:eastAsia="ar-SA" w:bidi="ar-SA"/>
    </w:rPr>
  </w:style>
  <w:style w:type="paragraph" w:styleId="Heading4">
    <w:name w:val="heading 4"/>
    <w:basedOn w:val="Normal"/>
    <w:next w:val="Normal"/>
    <w:link w:val="Heading4Char"/>
    <w:uiPriority w:val="9"/>
    <w:unhideWhenUsed/>
    <w:qFormat/>
    <w:rsid w:val="00D463D6"/>
    <w:pPr>
      <w:keepNext/>
      <w:keepLines/>
      <w:pBdr>
        <w:top w:val="single" w:sz="4" w:space="1" w:color="auto"/>
        <w:left w:val="single" w:sz="4" w:space="4" w:color="auto"/>
        <w:bottom w:val="single" w:sz="4" w:space="1" w:color="auto"/>
        <w:right w:val="single" w:sz="4" w:space="4" w:color="auto"/>
      </w:pBdr>
      <w:shd w:val="clear" w:color="auto" w:fill="BFBFBF" w:themeFill="background1" w:themeFillShade="BF"/>
      <w:spacing w:before="200"/>
      <w:outlineLvl w:val="3"/>
    </w:pPr>
    <w:rPr>
      <w:rFonts w:eastAsiaTheme="majorEastAsia" w:cs="Mangal"/>
      <w:b/>
      <w:bCs/>
      <w:iCs/>
    </w:rPr>
  </w:style>
  <w:style w:type="paragraph" w:styleId="Heading5">
    <w:name w:val="heading 5"/>
    <w:basedOn w:val="Normal"/>
    <w:next w:val="Normal"/>
    <w:link w:val="Heading5Char"/>
    <w:uiPriority w:val="9"/>
    <w:unhideWhenUsed/>
    <w:qFormat/>
    <w:rsid w:val="00D463D6"/>
    <w:pPr>
      <w:keepNext/>
      <w:pBdr>
        <w:top w:val="single" w:sz="4" w:space="1" w:color="auto"/>
        <w:left w:val="single" w:sz="4" w:space="4" w:color="auto"/>
        <w:bottom w:val="single" w:sz="4" w:space="1" w:color="auto"/>
        <w:right w:val="single" w:sz="4" w:space="4" w:color="auto"/>
      </w:pBdr>
      <w:shd w:val="clear" w:color="auto" w:fill="BFBFBF" w:themeFill="background1" w:themeFillShade="BF"/>
      <w:outlineLvl w:val="4"/>
    </w:pPr>
    <w:rPr>
      <w:b/>
    </w:rPr>
  </w:style>
  <w:style w:type="paragraph" w:styleId="Heading6">
    <w:name w:val="heading 6"/>
    <w:basedOn w:val="Normal"/>
    <w:next w:val="Normal"/>
    <w:link w:val="Heading6Char"/>
    <w:uiPriority w:val="9"/>
    <w:semiHidden/>
    <w:unhideWhenUsed/>
    <w:qFormat/>
    <w:rsid w:val="00447646"/>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447646"/>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447646"/>
    <w:pPr>
      <w:keepNext/>
      <w:keepLines/>
      <w:numPr>
        <w:ilvl w:val="7"/>
        <w:numId w:val="1"/>
      </w:numPr>
      <w:spacing w:before="200"/>
      <w:outlineLvl w:val="7"/>
    </w:pPr>
    <w:rPr>
      <w:rFonts w:asciiTheme="majorHAnsi" w:eastAsiaTheme="majorEastAsia" w:hAnsiTheme="majorHAnsi" w:cs="Mangal"/>
      <w:color w:val="404040" w:themeColor="text1" w:themeTint="BF"/>
      <w:szCs w:val="18"/>
    </w:rPr>
  </w:style>
  <w:style w:type="paragraph" w:styleId="Heading9">
    <w:name w:val="heading 9"/>
    <w:basedOn w:val="Normal"/>
    <w:next w:val="Normal"/>
    <w:link w:val="Heading9Char"/>
    <w:uiPriority w:val="9"/>
    <w:semiHidden/>
    <w:unhideWhenUsed/>
    <w:qFormat/>
    <w:rsid w:val="00447646"/>
    <w:pPr>
      <w:keepNext/>
      <w:keepLines/>
      <w:numPr>
        <w:ilvl w:val="8"/>
        <w:numId w:val="1"/>
      </w:numPr>
      <w:spacing w:before="200"/>
      <w:outlineLvl w:val="8"/>
    </w:pPr>
    <w:rPr>
      <w:rFonts w:asciiTheme="majorHAnsi" w:eastAsiaTheme="majorEastAsia" w:hAnsiTheme="majorHAnsi" w:cs="Mangal"/>
      <w:i/>
      <w:iCs/>
      <w:color w:val="404040" w:themeColor="text1" w:themeTint="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646"/>
    <w:rPr>
      <w:rFonts w:ascii="Verdana" w:eastAsia="Times New Roman" w:hAnsi="Verdana" w:cs="Verdana"/>
      <w:b/>
      <w:spacing w:val="2"/>
      <w:kern w:val="2"/>
      <w:sz w:val="20"/>
      <w:szCs w:val="20"/>
      <w:lang w:eastAsia="ar-SA"/>
    </w:rPr>
  </w:style>
  <w:style w:type="character" w:customStyle="1" w:styleId="Heading2Char">
    <w:name w:val="Heading 2 Char"/>
    <w:basedOn w:val="DefaultParagraphFont"/>
    <w:link w:val="Heading2"/>
    <w:rsid w:val="00447646"/>
    <w:rPr>
      <w:rFonts w:ascii="Verdana" w:eastAsia="Times New Roman" w:hAnsi="Verdana" w:cs="Verdana"/>
      <w:b/>
      <w:spacing w:val="2"/>
      <w:sz w:val="17"/>
      <w:szCs w:val="17"/>
      <w:lang w:eastAsia="ar-SA"/>
    </w:rPr>
  </w:style>
  <w:style w:type="character" w:customStyle="1" w:styleId="Heading3Char">
    <w:name w:val="Heading 3 Char"/>
    <w:basedOn w:val="DefaultParagraphFont"/>
    <w:link w:val="Heading3"/>
    <w:uiPriority w:val="9"/>
    <w:rsid w:val="00447646"/>
    <w:rPr>
      <w:rFonts w:ascii="Verdana" w:eastAsia="MS Mincho" w:hAnsi="Verdana" w:cs="Arial"/>
      <w:sz w:val="17"/>
      <w:szCs w:val="17"/>
      <w:u w:val="single"/>
      <w:lang w:val="en-US" w:eastAsia="ar-SA"/>
    </w:rPr>
  </w:style>
  <w:style w:type="character" w:customStyle="1" w:styleId="Heading4Char">
    <w:name w:val="Heading 4 Char"/>
    <w:basedOn w:val="DefaultParagraphFont"/>
    <w:link w:val="Heading4"/>
    <w:uiPriority w:val="9"/>
    <w:rsid w:val="00D463D6"/>
    <w:rPr>
      <w:rFonts w:ascii="Verdana" w:eastAsiaTheme="majorEastAsia" w:hAnsi="Verdana" w:cs="Mangal"/>
      <w:b/>
      <w:bCs/>
      <w:iCs/>
      <w:sz w:val="20"/>
      <w:szCs w:val="24"/>
      <w:shd w:val="clear" w:color="auto" w:fill="BFBFBF" w:themeFill="background1" w:themeFillShade="BF"/>
      <w:lang w:val="en-US" w:eastAsia="hi-IN" w:bidi="hi-IN"/>
    </w:rPr>
  </w:style>
  <w:style w:type="character" w:customStyle="1" w:styleId="Heading5Char">
    <w:name w:val="Heading 5 Char"/>
    <w:basedOn w:val="DefaultParagraphFont"/>
    <w:link w:val="Heading5"/>
    <w:uiPriority w:val="9"/>
    <w:rsid w:val="00D463D6"/>
    <w:rPr>
      <w:rFonts w:ascii="Verdana" w:eastAsia="DejaVu Sans" w:hAnsi="Verdana" w:cs="Lohit Hindi"/>
      <w:b/>
      <w:sz w:val="20"/>
      <w:szCs w:val="24"/>
      <w:shd w:val="clear" w:color="auto" w:fill="BFBFBF" w:themeFill="background1" w:themeFillShade="BF"/>
      <w:lang w:val="en-US" w:eastAsia="hi-IN" w:bidi="hi-IN"/>
    </w:rPr>
  </w:style>
  <w:style w:type="character" w:customStyle="1" w:styleId="Heading6Char">
    <w:name w:val="Heading 6 Char"/>
    <w:basedOn w:val="DefaultParagraphFont"/>
    <w:link w:val="Heading6"/>
    <w:uiPriority w:val="9"/>
    <w:semiHidden/>
    <w:rsid w:val="00447646"/>
    <w:rPr>
      <w:rFonts w:asciiTheme="majorHAnsi" w:eastAsiaTheme="majorEastAsia" w:hAnsiTheme="majorHAnsi" w:cs="Mangal"/>
      <w:i/>
      <w:iCs/>
      <w:color w:val="243F60" w:themeColor="accent1" w:themeShade="7F"/>
      <w:sz w:val="17"/>
      <w:szCs w:val="24"/>
      <w:lang w:val="en-US" w:eastAsia="hi-IN" w:bidi="hi-IN"/>
    </w:rPr>
  </w:style>
  <w:style w:type="character" w:customStyle="1" w:styleId="Heading7Char">
    <w:name w:val="Heading 7 Char"/>
    <w:basedOn w:val="DefaultParagraphFont"/>
    <w:link w:val="Heading7"/>
    <w:uiPriority w:val="9"/>
    <w:semiHidden/>
    <w:rsid w:val="00447646"/>
    <w:rPr>
      <w:rFonts w:asciiTheme="majorHAnsi" w:eastAsiaTheme="majorEastAsia" w:hAnsiTheme="majorHAnsi" w:cs="Mangal"/>
      <w:i/>
      <w:iCs/>
      <w:color w:val="404040" w:themeColor="text1" w:themeTint="BF"/>
      <w:sz w:val="17"/>
      <w:szCs w:val="24"/>
      <w:lang w:val="en-US" w:eastAsia="hi-IN" w:bidi="hi-IN"/>
    </w:rPr>
  </w:style>
  <w:style w:type="character" w:customStyle="1" w:styleId="Heading8Char">
    <w:name w:val="Heading 8 Char"/>
    <w:basedOn w:val="DefaultParagraphFont"/>
    <w:link w:val="Heading8"/>
    <w:uiPriority w:val="9"/>
    <w:semiHidden/>
    <w:rsid w:val="00447646"/>
    <w:rPr>
      <w:rFonts w:asciiTheme="majorHAnsi" w:eastAsiaTheme="majorEastAsia" w:hAnsiTheme="majorHAnsi" w:cs="Mangal"/>
      <w:color w:val="404040" w:themeColor="text1" w:themeTint="BF"/>
      <w:sz w:val="20"/>
      <w:szCs w:val="18"/>
      <w:lang w:val="en-US" w:eastAsia="hi-IN" w:bidi="hi-IN"/>
    </w:rPr>
  </w:style>
  <w:style w:type="character" w:customStyle="1" w:styleId="Heading9Char">
    <w:name w:val="Heading 9 Char"/>
    <w:basedOn w:val="DefaultParagraphFont"/>
    <w:link w:val="Heading9"/>
    <w:uiPriority w:val="9"/>
    <w:semiHidden/>
    <w:rsid w:val="00447646"/>
    <w:rPr>
      <w:rFonts w:asciiTheme="majorHAnsi" w:eastAsiaTheme="majorEastAsia" w:hAnsiTheme="majorHAnsi" w:cs="Mangal"/>
      <w:i/>
      <w:iCs/>
      <w:color w:val="404040" w:themeColor="text1" w:themeTint="BF"/>
      <w:sz w:val="20"/>
      <w:szCs w:val="18"/>
      <w:lang w:val="en-US" w:eastAsia="hi-IN" w:bidi="hi-IN"/>
    </w:rPr>
  </w:style>
  <w:style w:type="paragraph" w:styleId="TOC1">
    <w:name w:val="toc 1"/>
    <w:basedOn w:val="Normal"/>
    <w:next w:val="Normal"/>
    <w:autoRedefine/>
    <w:uiPriority w:val="39"/>
    <w:unhideWhenUsed/>
    <w:rsid w:val="00447646"/>
    <w:pPr>
      <w:widowControl/>
      <w:spacing w:before="120" w:after="120" w:line="270" w:lineRule="atLeast"/>
      <w:ind w:left="1440" w:hanging="720"/>
    </w:pPr>
    <w:rPr>
      <w:rFonts w:eastAsia="Times New Roman" w:cs="Verdana"/>
      <w:b/>
      <w:spacing w:val="2"/>
      <w:szCs w:val="17"/>
      <w:lang w:val="en-GB" w:eastAsia="ar-SA" w:bidi="ar-SA"/>
    </w:rPr>
  </w:style>
  <w:style w:type="paragraph" w:styleId="TOC2">
    <w:name w:val="toc 2"/>
    <w:basedOn w:val="Normal"/>
    <w:next w:val="Normal"/>
    <w:autoRedefine/>
    <w:uiPriority w:val="39"/>
    <w:unhideWhenUsed/>
    <w:rsid w:val="00447646"/>
    <w:pPr>
      <w:widowControl/>
      <w:spacing w:line="270" w:lineRule="atLeast"/>
      <w:ind w:left="778"/>
    </w:pPr>
    <w:rPr>
      <w:rFonts w:eastAsia="Times New Roman" w:cs="Verdana"/>
      <w:spacing w:val="2"/>
      <w:szCs w:val="17"/>
      <w:lang w:val="en-GB" w:eastAsia="ar-SA" w:bidi="ar-SA"/>
    </w:rPr>
  </w:style>
  <w:style w:type="paragraph" w:customStyle="1" w:styleId="TableContents">
    <w:name w:val="Table Contents"/>
    <w:basedOn w:val="Normal"/>
    <w:rsid w:val="00447646"/>
    <w:pPr>
      <w:widowControl/>
      <w:suppressLineNumbers/>
      <w:spacing w:line="270" w:lineRule="atLeast"/>
      <w:ind w:left="1440" w:hanging="720"/>
    </w:pPr>
    <w:rPr>
      <w:rFonts w:eastAsia="Times New Roman" w:cs="Verdana"/>
      <w:spacing w:val="2"/>
      <w:szCs w:val="17"/>
      <w:lang w:val="en-GB" w:eastAsia="ar-SA" w:bidi="ar-SA"/>
    </w:rPr>
  </w:style>
  <w:style w:type="character" w:customStyle="1" w:styleId="Titleheader">
    <w:name w:val="Title/header"/>
    <w:rsid w:val="00447646"/>
    <w:rPr>
      <w:rFonts w:ascii="Verdana" w:hAnsi="Verdana" w:cs="Verdana" w:hint="default"/>
      <w:b/>
      <w:bCs/>
      <w:sz w:val="20"/>
    </w:rPr>
  </w:style>
  <w:style w:type="paragraph" w:customStyle="1" w:styleId="normal10">
    <w:name w:val="normal 10"/>
    <w:basedOn w:val="Normal"/>
    <w:link w:val="normal10Char"/>
    <w:qFormat/>
    <w:rsid w:val="00447646"/>
  </w:style>
  <w:style w:type="paragraph" w:styleId="Header">
    <w:name w:val="header"/>
    <w:basedOn w:val="Normal"/>
    <w:link w:val="HeaderChar"/>
    <w:uiPriority w:val="99"/>
    <w:unhideWhenUsed/>
    <w:rsid w:val="00447646"/>
    <w:pPr>
      <w:tabs>
        <w:tab w:val="center" w:pos="4680"/>
        <w:tab w:val="right" w:pos="9360"/>
      </w:tabs>
    </w:pPr>
    <w:rPr>
      <w:rFonts w:cs="Mangal"/>
    </w:rPr>
  </w:style>
  <w:style w:type="character" w:customStyle="1" w:styleId="HeaderChar">
    <w:name w:val="Header Char"/>
    <w:basedOn w:val="DefaultParagraphFont"/>
    <w:link w:val="Header"/>
    <w:uiPriority w:val="99"/>
    <w:rsid w:val="00447646"/>
    <w:rPr>
      <w:rFonts w:ascii="Verdana" w:eastAsia="DejaVu Sans" w:hAnsi="Verdana" w:cs="Mangal"/>
      <w:sz w:val="17"/>
      <w:szCs w:val="24"/>
      <w:lang w:val="en-US" w:eastAsia="hi-IN" w:bidi="hi-IN"/>
    </w:rPr>
  </w:style>
  <w:style w:type="character" w:customStyle="1" w:styleId="normal10Char">
    <w:name w:val="normal 10 Char"/>
    <w:basedOn w:val="DefaultParagraphFont"/>
    <w:link w:val="normal10"/>
    <w:rsid w:val="00447646"/>
    <w:rPr>
      <w:rFonts w:ascii="Verdana" w:eastAsia="DejaVu Sans" w:hAnsi="Verdana" w:cs="Lohit Hindi"/>
      <w:sz w:val="20"/>
      <w:szCs w:val="24"/>
      <w:lang w:val="en-US" w:eastAsia="hi-IN" w:bidi="hi-IN"/>
    </w:rPr>
  </w:style>
  <w:style w:type="paragraph" w:styleId="Footer">
    <w:name w:val="footer"/>
    <w:basedOn w:val="Normal"/>
    <w:link w:val="FooterChar"/>
    <w:uiPriority w:val="99"/>
    <w:unhideWhenUsed/>
    <w:rsid w:val="00447646"/>
    <w:pPr>
      <w:tabs>
        <w:tab w:val="center" w:pos="4680"/>
        <w:tab w:val="right" w:pos="9360"/>
      </w:tabs>
    </w:pPr>
    <w:rPr>
      <w:rFonts w:cs="Mangal"/>
    </w:rPr>
  </w:style>
  <w:style w:type="character" w:customStyle="1" w:styleId="FooterChar">
    <w:name w:val="Footer Char"/>
    <w:basedOn w:val="DefaultParagraphFont"/>
    <w:link w:val="Footer"/>
    <w:uiPriority w:val="99"/>
    <w:rsid w:val="00447646"/>
    <w:rPr>
      <w:rFonts w:ascii="Verdana" w:eastAsia="DejaVu Sans" w:hAnsi="Verdana" w:cs="Mangal"/>
      <w:sz w:val="17"/>
      <w:szCs w:val="24"/>
      <w:lang w:val="en-US" w:eastAsia="hi-IN" w:bidi="hi-IN"/>
    </w:rPr>
  </w:style>
  <w:style w:type="paragraph" w:styleId="TOC3">
    <w:name w:val="toc 3"/>
    <w:basedOn w:val="Normal"/>
    <w:next w:val="Normal"/>
    <w:autoRedefine/>
    <w:uiPriority w:val="39"/>
    <w:unhideWhenUsed/>
    <w:rsid w:val="00447646"/>
    <w:pPr>
      <w:spacing w:after="100"/>
      <w:ind w:left="835"/>
    </w:pPr>
    <w:rPr>
      <w:rFonts w:cs="Mangal"/>
    </w:rPr>
  </w:style>
  <w:style w:type="table" w:styleId="TableGrid">
    <w:name w:val="Table Grid"/>
    <w:basedOn w:val="TableNormal"/>
    <w:uiPriority w:val="59"/>
    <w:rsid w:val="00447646"/>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646"/>
    <w:rPr>
      <w:rFonts w:ascii="Tahoma" w:hAnsi="Tahoma" w:cs="Mangal"/>
      <w:sz w:val="16"/>
      <w:szCs w:val="14"/>
    </w:rPr>
  </w:style>
  <w:style w:type="character" w:customStyle="1" w:styleId="BalloonTextChar">
    <w:name w:val="Balloon Text Char"/>
    <w:basedOn w:val="DefaultParagraphFont"/>
    <w:link w:val="BalloonText"/>
    <w:uiPriority w:val="99"/>
    <w:semiHidden/>
    <w:rsid w:val="00447646"/>
    <w:rPr>
      <w:rFonts w:ascii="Tahoma" w:eastAsia="DejaVu Sans" w:hAnsi="Tahoma" w:cs="Mangal"/>
      <w:sz w:val="16"/>
      <w:szCs w:val="14"/>
      <w:lang w:val="en-US" w:eastAsia="hi-IN" w:bidi="hi-IN"/>
    </w:rPr>
  </w:style>
  <w:style w:type="paragraph" w:styleId="Caption">
    <w:name w:val="caption"/>
    <w:basedOn w:val="Normal"/>
    <w:next w:val="Normal"/>
    <w:uiPriority w:val="35"/>
    <w:unhideWhenUsed/>
    <w:qFormat/>
    <w:rsid w:val="00152322"/>
    <w:pPr>
      <w:spacing w:after="200"/>
    </w:pPr>
    <w:rPr>
      <w:rFonts w:cs="Mangal"/>
      <w:b/>
      <w:bCs/>
      <w:color w:val="4F81BD" w:themeColor="accent1"/>
      <w:sz w:val="18"/>
      <w:szCs w:val="16"/>
    </w:rPr>
  </w:style>
  <w:style w:type="character" w:styleId="PlaceholderText">
    <w:name w:val="Placeholder Text"/>
    <w:basedOn w:val="DefaultParagraphFont"/>
    <w:uiPriority w:val="99"/>
    <w:semiHidden/>
    <w:rsid w:val="009328E3"/>
    <w:rPr>
      <w:color w:val="808080"/>
    </w:rPr>
  </w:style>
  <w:style w:type="character" w:styleId="Hyperlink">
    <w:name w:val="Hyperlink"/>
    <w:basedOn w:val="DefaultParagraphFont"/>
    <w:uiPriority w:val="99"/>
    <w:unhideWhenUsed/>
    <w:rsid w:val="008963C2"/>
    <w:rPr>
      <w:color w:val="0000FF" w:themeColor="hyperlink"/>
      <w:u w:val="single"/>
    </w:rPr>
  </w:style>
  <w:style w:type="paragraph" w:styleId="ListParagraph">
    <w:name w:val="List Paragraph"/>
    <w:basedOn w:val="Normal"/>
    <w:uiPriority w:val="34"/>
    <w:qFormat/>
    <w:rsid w:val="00347C37"/>
    <w:pPr>
      <w:ind w:left="720"/>
      <w:contextualSpacing/>
    </w:pPr>
    <w:rPr>
      <w:rFonts w:cs="Mangal"/>
    </w:rPr>
  </w:style>
  <w:style w:type="character" w:styleId="CommentReference">
    <w:name w:val="annotation reference"/>
    <w:basedOn w:val="DefaultParagraphFont"/>
    <w:uiPriority w:val="99"/>
    <w:semiHidden/>
    <w:unhideWhenUsed/>
    <w:rsid w:val="003A015A"/>
    <w:rPr>
      <w:sz w:val="16"/>
      <w:szCs w:val="16"/>
    </w:rPr>
  </w:style>
  <w:style w:type="paragraph" w:styleId="CommentText">
    <w:name w:val="annotation text"/>
    <w:basedOn w:val="Normal"/>
    <w:link w:val="CommentTextChar"/>
    <w:uiPriority w:val="99"/>
    <w:semiHidden/>
    <w:unhideWhenUsed/>
    <w:rsid w:val="003A015A"/>
    <w:rPr>
      <w:rFonts w:cs="Mangal"/>
      <w:szCs w:val="18"/>
    </w:rPr>
  </w:style>
  <w:style w:type="character" w:customStyle="1" w:styleId="CommentTextChar">
    <w:name w:val="Comment Text Char"/>
    <w:basedOn w:val="DefaultParagraphFont"/>
    <w:link w:val="CommentText"/>
    <w:uiPriority w:val="99"/>
    <w:semiHidden/>
    <w:rsid w:val="003A015A"/>
    <w:rPr>
      <w:rFonts w:ascii="Verdana" w:eastAsia="DejaVu Sans" w:hAnsi="Verdana"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A015A"/>
    <w:rPr>
      <w:b/>
      <w:bCs/>
    </w:rPr>
  </w:style>
  <w:style w:type="character" w:customStyle="1" w:styleId="CommentSubjectChar">
    <w:name w:val="Comment Subject Char"/>
    <w:basedOn w:val="CommentTextChar"/>
    <w:link w:val="CommentSubject"/>
    <w:uiPriority w:val="99"/>
    <w:semiHidden/>
    <w:rsid w:val="003A015A"/>
    <w:rPr>
      <w:rFonts w:ascii="Verdana" w:eastAsia="DejaVu Sans" w:hAnsi="Verdana" w:cs="Mangal"/>
      <w:b/>
      <w:bCs/>
      <w:sz w:val="20"/>
      <w:szCs w:val="18"/>
      <w:lang w:val="en-US" w:eastAsia="hi-IN" w:bidi="hi-IN"/>
    </w:rPr>
  </w:style>
  <w:style w:type="paragraph" w:styleId="Revision">
    <w:name w:val="Revision"/>
    <w:hidden/>
    <w:uiPriority w:val="99"/>
    <w:semiHidden/>
    <w:rsid w:val="00322A06"/>
    <w:pPr>
      <w:spacing w:after="0" w:line="240" w:lineRule="auto"/>
    </w:pPr>
    <w:rPr>
      <w:rFonts w:ascii="Verdana" w:eastAsia="DejaVu Sans" w:hAnsi="Verdana" w:cs="Mangal"/>
      <w:sz w:val="17"/>
      <w:szCs w:val="24"/>
      <w:lang w:val="en-US" w:eastAsia="hi-IN" w:bidi="hi-IN"/>
    </w:rPr>
  </w:style>
  <w:style w:type="paragraph" w:styleId="NoSpacing">
    <w:name w:val="No Spacing"/>
    <w:uiPriority w:val="1"/>
    <w:qFormat/>
    <w:rsid w:val="001D4F31"/>
    <w:pPr>
      <w:widowControl w:val="0"/>
      <w:suppressAutoHyphens/>
      <w:spacing w:after="0" w:line="240" w:lineRule="auto"/>
      <w:jc w:val="both"/>
    </w:pPr>
    <w:rPr>
      <w:rFonts w:ascii="Verdana" w:eastAsia="DejaVu Sans" w:hAnsi="Verdana" w:cs="Mangal"/>
      <w:sz w:val="20"/>
      <w:szCs w:val="24"/>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864"/>
    <w:pPr>
      <w:widowControl w:val="0"/>
      <w:suppressAutoHyphens/>
      <w:spacing w:after="0" w:line="240" w:lineRule="auto"/>
      <w:jc w:val="both"/>
    </w:pPr>
    <w:rPr>
      <w:rFonts w:ascii="Verdana" w:eastAsia="DejaVu Sans" w:hAnsi="Verdana" w:cs="Lohit Hindi"/>
      <w:sz w:val="20"/>
      <w:szCs w:val="24"/>
      <w:lang w:val="en-US" w:eastAsia="hi-IN" w:bidi="hi-IN"/>
    </w:rPr>
  </w:style>
  <w:style w:type="paragraph" w:styleId="Heading1">
    <w:name w:val="heading 1"/>
    <w:basedOn w:val="Normal"/>
    <w:next w:val="Normal"/>
    <w:link w:val="Heading1Char"/>
    <w:qFormat/>
    <w:rsid w:val="00447646"/>
    <w:pPr>
      <w:keepNext/>
      <w:widowControl/>
      <w:numPr>
        <w:numId w:val="1"/>
      </w:numPr>
      <w:spacing w:before="240" w:after="60" w:line="270" w:lineRule="atLeast"/>
      <w:outlineLvl w:val="0"/>
    </w:pPr>
    <w:rPr>
      <w:rFonts w:eastAsia="Times New Roman" w:cs="Verdana"/>
      <w:b/>
      <w:spacing w:val="2"/>
      <w:kern w:val="2"/>
      <w:szCs w:val="20"/>
      <w:lang w:val="en-GB" w:eastAsia="ar-SA" w:bidi="ar-SA"/>
    </w:rPr>
  </w:style>
  <w:style w:type="paragraph" w:styleId="Heading2">
    <w:name w:val="heading 2"/>
    <w:basedOn w:val="Normal"/>
    <w:next w:val="Normal"/>
    <w:link w:val="Heading2Char"/>
    <w:unhideWhenUsed/>
    <w:qFormat/>
    <w:rsid w:val="00447646"/>
    <w:pPr>
      <w:keepNext/>
      <w:widowControl/>
      <w:numPr>
        <w:ilvl w:val="1"/>
        <w:numId w:val="1"/>
      </w:numPr>
      <w:spacing w:before="240" w:after="60" w:line="270" w:lineRule="atLeast"/>
      <w:outlineLvl w:val="1"/>
    </w:pPr>
    <w:rPr>
      <w:rFonts w:eastAsia="Times New Roman" w:cs="Verdana"/>
      <w:b/>
      <w:spacing w:val="2"/>
      <w:szCs w:val="17"/>
      <w:lang w:val="en-GB" w:eastAsia="ar-SA" w:bidi="ar-SA"/>
    </w:rPr>
  </w:style>
  <w:style w:type="paragraph" w:styleId="Heading3">
    <w:name w:val="heading 3"/>
    <w:basedOn w:val="Normal"/>
    <w:next w:val="Normal"/>
    <w:link w:val="Heading3Char"/>
    <w:uiPriority w:val="9"/>
    <w:unhideWhenUsed/>
    <w:qFormat/>
    <w:rsid w:val="00447646"/>
    <w:pPr>
      <w:keepNext/>
      <w:keepLines/>
      <w:numPr>
        <w:ilvl w:val="2"/>
        <w:numId w:val="1"/>
      </w:numPr>
      <w:spacing w:before="200"/>
      <w:outlineLvl w:val="2"/>
    </w:pPr>
    <w:rPr>
      <w:rFonts w:eastAsia="MS Mincho" w:cs="Arial"/>
      <w:szCs w:val="17"/>
      <w:u w:val="single"/>
      <w:lang w:eastAsia="ar-SA" w:bidi="ar-SA"/>
    </w:rPr>
  </w:style>
  <w:style w:type="paragraph" w:styleId="Heading4">
    <w:name w:val="heading 4"/>
    <w:basedOn w:val="Normal"/>
    <w:next w:val="Normal"/>
    <w:link w:val="Heading4Char"/>
    <w:uiPriority w:val="9"/>
    <w:unhideWhenUsed/>
    <w:qFormat/>
    <w:rsid w:val="00D463D6"/>
    <w:pPr>
      <w:keepNext/>
      <w:keepLines/>
      <w:pBdr>
        <w:top w:val="single" w:sz="4" w:space="1" w:color="auto"/>
        <w:left w:val="single" w:sz="4" w:space="4" w:color="auto"/>
        <w:bottom w:val="single" w:sz="4" w:space="1" w:color="auto"/>
        <w:right w:val="single" w:sz="4" w:space="4" w:color="auto"/>
      </w:pBdr>
      <w:shd w:val="clear" w:color="auto" w:fill="BFBFBF" w:themeFill="background1" w:themeFillShade="BF"/>
      <w:spacing w:before="200"/>
      <w:outlineLvl w:val="3"/>
    </w:pPr>
    <w:rPr>
      <w:rFonts w:eastAsiaTheme="majorEastAsia" w:cs="Mangal"/>
      <w:b/>
      <w:bCs/>
      <w:iCs/>
    </w:rPr>
  </w:style>
  <w:style w:type="paragraph" w:styleId="Heading5">
    <w:name w:val="heading 5"/>
    <w:basedOn w:val="Normal"/>
    <w:next w:val="Normal"/>
    <w:link w:val="Heading5Char"/>
    <w:uiPriority w:val="9"/>
    <w:unhideWhenUsed/>
    <w:qFormat/>
    <w:rsid w:val="00D463D6"/>
    <w:pPr>
      <w:keepNext/>
      <w:pBdr>
        <w:top w:val="single" w:sz="4" w:space="1" w:color="auto"/>
        <w:left w:val="single" w:sz="4" w:space="4" w:color="auto"/>
        <w:bottom w:val="single" w:sz="4" w:space="1" w:color="auto"/>
        <w:right w:val="single" w:sz="4" w:space="4" w:color="auto"/>
      </w:pBdr>
      <w:shd w:val="clear" w:color="auto" w:fill="BFBFBF" w:themeFill="background1" w:themeFillShade="BF"/>
      <w:outlineLvl w:val="4"/>
    </w:pPr>
    <w:rPr>
      <w:b/>
    </w:rPr>
  </w:style>
  <w:style w:type="paragraph" w:styleId="Heading6">
    <w:name w:val="heading 6"/>
    <w:basedOn w:val="Normal"/>
    <w:next w:val="Normal"/>
    <w:link w:val="Heading6Char"/>
    <w:uiPriority w:val="9"/>
    <w:semiHidden/>
    <w:unhideWhenUsed/>
    <w:qFormat/>
    <w:rsid w:val="00447646"/>
    <w:pPr>
      <w:keepNext/>
      <w:keepLines/>
      <w:numPr>
        <w:ilvl w:val="5"/>
        <w:numId w:val="1"/>
      </w:numPr>
      <w:spacing w:before="20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447646"/>
    <w:pPr>
      <w:keepNext/>
      <w:keepLines/>
      <w:numPr>
        <w:ilvl w:val="6"/>
        <w:numId w:val="1"/>
      </w:numPr>
      <w:spacing w:before="20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447646"/>
    <w:pPr>
      <w:keepNext/>
      <w:keepLines/>
      <w:numPr>
        <w:ilvl w:val="7"/>
        <w:numId w:val="1"/>
      </w:numPr>
      <w:spacing w:before="200"/>
      <w:outlineLvl w:val="7"/>
    </w:pPr>
    <w:rPr>
      <w:rFonts w:asciiTheme="majorHAnsi" w:eastAsiaTheme="majorEastAsia" w:hAnsiTheme="majorHAnsi" w:cs="Mangal"/>
      <w:color w:val="404040" w:themeColor="text1" w:themeTint="BF"/>
      <w:szCs w:val="18"/>
    </w:rPr>
  </w:style>
  <w:style w:type="paragraph" w:styleId="Heading9">
    <w:name w:val="heading 9"/>
    <w:basedOn w:val="Normal"/>
    <w:next w:val="Normal"/>
    <w:link w:val="Heading9Char"/>
    <w:uiPriority w:val="9"/>
    <w:semiHidden/>
    <w:unhideWhenUsed/>
    <w:qFormat/>
    <w:rsid w:val="00447646"/>
    <w:pPr>
      <w:keepNext/>
      <w:keepLines/>
      <w:numPr>
        <w:ilvl w:val="8"/>
        <w:numId w:val="1"/>
      </w:numPr>
      <w:spacing w:before="200"/>
      <w:outlineLvl w:val="8"/>
    </w:pPr>
    <w:rPr>
      <w:rFonts w:asciiTheme="majorHAnsi" w:eastAsiaTheme="majorEastAsia" w:hAnsiTheme="majorHAnsi" w:cs="Mangal"/>
      <w:i/>
      <w:iCs/>
      <w:color w:val="404040" w:themeColor="text1" w:themeTint="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646"/>
    <w:rPr>
      <w:rFonts w:ascii="Verdana" w:eastAsia="Times New Roman" w:hAnsi="Verdana" w:cs="Verdana"/>
      <w:b/>
      <w:spacing w:val="2"/>
      <w:kern w:val="2"/>
      <w:sz w:val="20"/>
      <w:szCs w:val="20"/>
      <w:lang w:eastAsia="ar-SA"/>
    </w:rPr>
  </w:style>
  <w:style w:type="character" w:customStyle="1" w:styleId="Heading2Char">
    <w:name w:val="Heading 2 Char"/>
    <w:basedOn w:val="DefaultParagraphFont"/>
    <w:link w:val="Heading2"/>
    <w:rsid w:val="00447646"/>
    <w:rPr>
      <w:rFonts w:ascii="Verdana" w:eastAsia="Times New Roman" w:hAnsi="Verdana" w:cs="Verdana"/>
      <w:b/>
      <w:spacing w:val="2"/>
      <w:sz w:val="17"/>
      <w:szCs w:val="17"/>
      <w:lang w:eastAsia="ar-SA"/>
    </w:rPr>
  </w:style>
  <w:style w:type="character" w:customStyle="1" w:styleId="Heading3Char">
    <w:name w:val="Heading 3 Char"/>
    <w:basedOn w:val="DefaultParagraphFont"/>
    <w:link w:val="Heading3"/>
    <w:uiPriority w:val="9"/>
    <w:rsid w:val="00447646"/>
    <w:rPr>
      <w:rFonts w:ascii="Verdana" w:eastAsia="MS Mincho" w:hAnsi="Verdana" w:cs="Arial"/>
      <w:sz w:val="17"/>
      <w:szCs w:val="17"/>
      <w:u w:val="single"/>
      <w:lang w:val="en-US" w:eastAsia="ar-SA"/>
    </w:rPr>
  </w:style>
  <w:style w:type="character" w:customStyle="1" w:styleId="Heading4Char">
    <w:name w:val="Heading 4 Char"/>
    <w:basedOn w:val="DefaultParagraphFont"/>
    <w:link w:val="Heading4"/>
    <w:uiPriority w:val="9"/>
    <w:rsid w:val="00D463D6"/>
    <w:rPr>
      <w:rFonts w:ascii="Verdana" w:eastAsiaTheme="majorEastAsia" w:hAnsi="Verdana" w:cs="Mangal"/>
      <w:b/>
      <w:bCs/>
      <w:iCs/>
      <w:sz w:val="20"/>
      <w:szCs w:val="24"/>
      <w:shd w:val="clear" w:color="auto" w:fill="BFBFBF" w:themeFill="background1" w:themeFillShade="BF"/>
      <w:lang w:val="en-US" w:eastAsia="hi-IN" w:bidi="hi-IN"/>
    </w:rPr>
  </w:style>
  <w:style w:type="character" w:customStyle="1" w:styleId="Heading5Char">
    <w:name w:val="Heading 5 Char"/>
    <w:basedOn w:val="DefaultParagraphFont"/>
    <w:link w:val="Heading5"/>
    <w:uiPriority w:val="9"/>
    <w:rsid w:val="00D463D6"/>
    <w:rPr>
      <w:rFonts w:ascii="Verdana" w:eastAsia="DejaVu Sans" w:hAnsi="Verdana" w:cs="Lohit Hindi"/>
      <w:b/>
      <w:sz w:val="20"/>
      <w:szCs w:val="24"/>
      <w:shd w:val="clear" w:color="auto" w:fill="BFBFBF" w:themeFill="background1" w:themeFillShade="BF"/>
      <w:lang w:val="en-US" w:eastAsia="hi-IN" w:bidi="hi-IN"/>
    </w:rPr>
  </w:style>
  <w:style w:type="character" w:customStyle="1" w:styleId="Heading6Char">
    <w:name w:val="Heading 6 Char"/>
    <w:basedOn w:val="DefaultParagraphFont"/>
    <w:link w:val="Heading6"/>
    <w:uiPriority w:val="9"/>
    <w:semiHidden/>
    <w:rsid w:val="00447646"/>
    <w:rPr>
      <w:rFonts w:asciiTheme="majorHAnsi" w:eastAsiaTheme="majorEastAsia" w:hAnsiTheme="majorHAnsi" w:cs="Mangal"/>
      <w:i/>
      <w:iCs/>
      <w:color w:val="243F60" w:themeColor="accent1" w:themeShade="7F"/>
      <w:sz w:val="17"/>
      <w:szCs w:val="24"/>
      <w:lang w:val="en-US" w:eastAsia="hi-IN" w:bidi="hi-IN"/>
    </w:rPr>
  </w:style>
  <w:style w:type="character" w:customStyle="1" w:styleId="Heading7Char">
    <w:name w:val="Heading 7 Char"/>
    <w:basedOn w:val="DefaultParagraphFont"/>
    <w:link w:val="Heading7"/>
    <w:uiPriority w:val="9"/>
    <w:semiHidden/>
    <w:rsid w:val="00447646"/>
    <w:rPr>
      <w:rFonts w:asciiTheme="majorHAnsi" w:eastAsiaTheme="majorEastAsia" w:hAnsiTheme="majorHAnsi" w:cs="Mangal"/>
      <w:i/>
      <w:iCs/>
      <w:color w:val="404040" w:themeColor="text1" w:themeTint="BF"/>
      <w:sz w:val="17"/>
      <w:szCs w:val="24"/>
      <w:lang w:val="en-US" w:eastAsia="hi-IN" w:bidi="hi-IN"/>
    </w:rPr>
  </w:style>
  <w:style w:type="character" w:customStyle="1" w:styleId="Heading8Char">
    <w:name w:val="Heading 8 Char"/>
    <w:basedOn w:val="DefaultParagraphFont"/>
    <w:link w:val="Heading8"/>
    <w:uiPriority w:val="9"/>
    <w:semiHidden/>
    <w:rsid w:val="00447646"/>
    <w:rPr>
      <w:rFonts w:asciiTheme="majorHAnsi" w:eastAsiaTheme="majorEastAsia" w:hAnsiTheme="majorHAnsi" w:cs="Mangal"/>
      <w:color w:val="404040" w:themeColor="text1" w:themeTint="BF"/>
      <w:sz w:val="20"/>
      <w:szCs w:val="18"/>
      <w:lang w:val="en-US" w:eastAsia="hi-IN" w:bidi="hi-IN"/>
    </w:rPr>
  </w:style>
  <w:style w:type="character" w:customStyle="1" w:styleId="Heading9Char">
    <w:name w:val="Heading 9 Char"/>
    <w:basedOn w:val="DefaultParagraphFont"/>
    <w:link w:val="Heading9"/>
    <w:uiPriority w:val="9"/>
    <w:semiHidden/>
    <w:rsid w:val="00447646"/>
    <w:rPr>
      <w:rFonts w:asciiTheme="majorHAnsi" w:eastAsiaTheme="majorEastAsia" w:hAnsiTheme="majorHAnsi" w:cs="Mangal"/>
      <w:i/>
      <w:iCs/>
      <w:color w:val="404040" w:themeColor="text1" w:themeTint="BF"/>
      <w:sz w:val="20"/>
      <w:szCs w:val="18"/>
      <w:lang w:val="en-US" w:eastAsia="hi-IN" w:bidi="hi-IN"/>
    </w:rPr>
  </w:style>
  <w:style w:type="paragraph" w:styleId="TOC1">
    <w:name w:val="toc 1"/>
    <w:basedOn w:val="Normal"/>
    <w:next w:val="Normal"/>
    <w:autoRedefine/>
    <w:uiPriority w:val="39"/>
    <w:unhideWhenUsed/>
    <w:rsid w:val="00447646"/>
    <w:pPr>
      <w:widowControl/>
      <w:spacing w:before="120" w:after="120" w:line="270" w:lineRule="atLeast"/>
      <w:ind w:left="1440" w:hanging="720"/>
    </w:pPr>
    <w:rPr>
      <w:rFonts w:eastAsia="Times New Roman" w:cs="Verdana"/>
      <w:b/>
      <w:spacing w:val="2"/>
      <w:szCs w:val="17"/>
      <w:lang w:val="en-GB" w:eastAsia="ar-SA" w:bidi="ar-SA"/>
    </w:rPr>
  </w:style>
  <w:style w:type="paragraph" w:styleId="TOC2">
    <w:name w:val="toc 2"/>
    <w:basedOn w:val="Normal"/>
    <w:next w:val="Normal"/>
    <w:autoRedefine/>
    <w:uiPriority w:val="39"/>
    <w:unhideWhenUsed/>
    <w:rsid w:val="00447646"/>
    <w:pPr>
      <w:widowControl/>
      <w:spacing w:line="270" w:lineRule="atLeast"/>
      <w:ind w:left="778"/>
    </w:pPr>
    <w:rPr>
      <w:rFonts w:eastAsia="Times New Roman" w:cs="Verdana"/>
      <w:spacing w:val="2"/>
      <w:szCs w:val="17"/>
      <w:lang w:val="en-GB" w:eastAsia="ar-SA" w:bidi="ar-SA"/>
    </w:rPr>
  </w:style>
  <w:style w:type="paragraph" w:customStyle="1" w:styleId="TableContents">
    <w:name w:val="Table Contents"/>
    <w:basedOn w:val="Normal"/>
    <w:rsid w:val="00447646"/>
    <w:pPr>
      <w:widowControl/>
      <w:suppressLineNumbers/>
      <w:spacing w:line="270" w:lineRule="atLeast"/>
      <w:ind w:left="1440" w:hanging="720"/>
    </w:pPr>
    <w:rPr>
      <w:rFonts w:eastAsia="Times New Roman" w:cs="Verdana"/>
      <w:spacing w:val="2"/>
      <w:szCs w:val="17"/>
      <w:lang w:val="en-GB" w:eastAsia="ar-SA" w:bidi="ar-SA"/>
    </w:rPr>
  </w:style>
  <w:style w:type="character" w:customStyle="1" w:styleId="Titleheader">
    <w:name w:val="Title/header"/>
    <w:rsid w:val="00447646"/>
    <w:rPr>
      <w:rFonts w:ascii="Verdana" w:hAnsi="Verdana" w:cs="Verdana" w:hint="default"/>
      <w:b/>
      <w:bCs/>
      <w:sz w:val="20"/>
    </w:rPr>
  </w:style>
  <w:style w:type="paragraph" w:customStyle="1" w:styleId="normal10">
    <w:name w:val="normal 10"/>
    <w:basedOn w:val="Normal"/>
    <w:link w:val="normal10Char"/>
    <w:qFormat/>
    <w:rsid w:val="00447646"/>
  </w:style>
  <w:style w:type="paragraph" w:styleId="Header">
    <w:name w:val="header"/>
    <w:basedOn w:val="Normal"/>
    <w:link w:val="HeaderChar"/>
    <w:uiPriority w:val="99"/>
    <w:unhideWhenUsed/>
    <w:rsid w:val="00447646"/>
    <w:pPr>
      <w:tabs>
        <w:tab w:val="center" w:pos="4680"/>
        <w:tab w:val="right" w:pos="9360"/>
      </w:tabs>
    </w:pPr>
    <w:rPr>
      <w:rFonts w:cs="Mangal"/>
    </w:rPr>
  </w:style>
  <w:style w:type="character" w:customStyle="1" w:styleId="HeaderChar">
    <w:name w:val="Header Char"/>
    <w:basedOn w:val="DefaultParagraphFont"/>
    <w:link w:val="Header"/>
    <w:uiPriority w:val="99"/>
    <w:rsid w:val="00447646"/>
    <w:rPr>
      <w:rFonts w:ascii="Verdana" w:eastAsia="DejaVu Sans" w:hAnsi="Verdana" w:cs="Mangal"/>
      <w:sz w:val="17"/>
      <w:szCs w:val="24"/>
      <w:lang w:val="en-US" w:eastAsia="hi-IN" w:bidi="hi-IN"/>
    </w:rPr>
  </w:style>
  <w:style w:type="character" w:customStyle="1" w:styleId="normal10Char">
    <w:name w:val="normal 10 Char"/>
    <w:basedOn w:val="DefaultParagraphFont"/>
    <w:link w:val="normal10"/>
    <w:rsid w:val="00447646"/>
    <w:rPr>
      <w:rFonts w:ascii="Verdana" w:eastAsia="DejaVu Sans" w:hAnsi="Verdana" w:cs="Lohit Hindi"/>
      <w:sz w:val="20"/>
      <w:szCs w:val="24"/>
      <w:lang w:val="en-US" w:eastAsia="hi-IN" w:bidi="hi-IN"/>
    </w:rPr>
  </w:style>
  <w:style w:type="paragraph" w:styleId="Footer">
    <w:name w:val="footer"/>
    <w:basedOn w:val="Normal"/>
    <w:link w:val="FooterChar"/>
    <w:uiPriority w:val="99"/>
    <w:unhideWhenUsed/>
    <w:rsid w:val="00447646"/>
    <w:pPr>
      <w:tabs>
        <w:tab w:val="center" w:pos="4680"/>
        <w:tab w:val="right" w:pos="9360"/>
      </w:tabs>
    </w:pPr>
    <w:rPr>
      <w:rFonts w:cs="Mangal"/>
    </w:rPr>
  </w:style>
  <w:style w:type="character" w:customStyle="1" w:styleId="FooterChar">
    <w:name w:val="Footer Char"/>
    <w:basedOn w:val="DefaultParagraphFont"/>
    <w:link w:val="Footer"/>
    <w:uiPriority w:val="99"/>
    <w:rsid w:val="00447646"/>
    <w:rPr>
      <w:rFonts w:ascii="Verdana" w:eastAsia="DejaVu Sans" w:hAnsi="Verdana" w:cs="Mangal"/>
      <w:sz w:val="17"/>
      <w:szCs w:val="24"/>
      <w:lang w:val="en-US" w:eastAsia="hi-IN" w:bidi="hi-IN"/>
    </w:rPr>
  </w:style>
  <w:style w:type="paragraph" w:styleId="TOC3">
    <w:name w:val="toc 3"/>
    <w:basedOn w:val="Normal"/>
    <w:next w:val="Normal"/>
    <w:autoRedefine/>
    <w:uiPriority w:val="39"/>
    <w:unhideWhenUsed/>
    <w:rsid w:val="00447646"/>
    <w:pPr>
      <w:spacing w:after="100"/>
      <w:ind w:left="835"/>
    </w:pPr>
    <w:rPr>
      <w:rFonts w:cs="Mangal"/>
    </w:rPr>
  </w:style>
  <w:style w:type="table" w:styleId="TableGrid">
    <w:name w:val="Table Grid"/>
    <w:basedOn w:val="TableNormal"/>
    <w:uiPriority w:val="59"/>
    <w:rsid w:val="00447646"/>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646"/>
    <w:rPr>
      <w:rFonts w:ascii="Tahoma" w:hAnsi="Tahoma" w:cs="Mangal"/>
      <w:sz w:val="16"/>
      <w:szCs w:val="14"/>
    </w:rPr>
  </w:style>
  <w:style w:type="character" w:customStyle="1" w:styleId="BalloonTextChar">
    <w:name w:val="Balloon Text Char"/>
    <w:basedOn w:val="DefaultParagraphFont"/>
    <w:link w:val="BalloonText"/>
    <w:uiPriority w:val="99"/>
    <w:semiHidden/>
    <w:rsid w:val="00447646"/>
    <w:rPr>
      <w:rFonts w:ascii="Tahoma" w:eastAsia="DejaVu Sans" w:hAnsi="Tahoma" w:cs="Mangal"/>
      <w:sz w:val="16"/>
      <w:szCs w:val="14"/>
      <w:lang w:val="en-US" w:eastAsia="hi-IN" w:bidi="hi-IN"/>
    </w:rPr>
  </w:style>
  <w:style w:type="paragraph" w:styleId="Caption">
    <w:name w:val="caption"/>
    <w:basedOn w:val="Normal"/>
    <w:next w:val="Normal"/>
    <w:uiPriority w:val="35"/>
    <w:unhideWhenUsed/>
    <w:qFormat/>
    <w:rsid w:val="00152322"/>
    <w:pPr>
      <w:spacing w:after="200"/>
    </w:pPr>
    <w:rPr>
      <w:rFonts w:cs="Mangal"/>
      <w:b/>
      <w:bCs/>
      <w:color w:val="4F81BD" w:themeColor="accent1"/>
      <w:sz w:val="18"/>
      <w:szCs w:val="16"/>
    </w:rPr>
  </w:style>
  <w:style w:type="character" w:styleId="PlaceholderText">
    <w:name w:val="Placeholder Text"/>
    <w:basedOn w:val="DefaultParagraphFont"/>
    <w:uiPriority w:val="99"/>
    <w:semiHidden/>
    <w:rsid w:val="009328E3"/>
    <w:rPr>
      <w:color w:val="808080"/>
    </w:rPr>
  </w:style>
  <w:style w:type="character" w:styleId="Hyperlink">
    <w:name w:val="Hyperlink"/>
    <w:basedOn w:val="DefaultParagraphFont"/>
    <w:uiPriority w:val="99"/>
    <w:unhideWhenUsed/>
    <w:rsid w:val="008963C2"/>
    <w:rPr>
      <w:color w:val="0000FF" w:themeColor="hyperlink"/>
      <w:u w:val="single"/>
    </w:rPr>
  </w:style>
  <w:style w:type="paragraph" w:styleId="ListParagraph">
    <w:name w:val="List Paragraph"/>
    <w:basedOn w:val="Normal"/>
    <w:uiPriority w:val="34"/>
    <w:qFormat/>
    <w:rsid w:val="00347C37"/>
    <w:pPr>
      <w:ind w:left="720"/>
      <w:contextualSpacing/>
    </w:pPr>
    <w:rPr>
      <w:rFonts w:cs="Mangal"/>
    </w:rPr>
  </w:style>
  <w:style w:type="character" w:styleId="CommentReference">
    <w:name w:val="annotation reference"/>
    <w:basedOn w:val="DefaultParagraphFont"/>
    <w:uiPriority w:val="99"/>
    <w:semiHidden/>
    <w:unhideWhenUsed/>
    <w:rsid w:val="003A015A"/>
    <w:rPr>
      <w:sz w:val="16"/>
      <w:szCs w:val="16"/>
    </w:rPr>
  </w:style>
  <w:style w:type="paragraph" w:styleId="CommentText">
    <w:name w:val="annotation text"/>
    <w:basedOn w:val="Normal"/>
    <w:link w:val="CommentTextChar"/>
    <w:uiPriority w:val="99"/>
    <w:semiHidden/>
    <w:unhideWhenUsed/>
    <w:rsid w:val="003A015A"/>
    <w:rPr>
      <w:rFonts w:cs="Mangal"/>
      <w:szCs w:val="18"/>
    </w:rPr>
  </w:style>
  <w:style w:type="character" w:customStyle="1" w:styleId="CommentTextChar">
    <w:name w:val="Comment Text Char"/>
    <w:basedOn w:val="DefaultParagraphFont"/>
    <w:link w:val="CommentText"/>
    <w:uiPriority w:val="99"/>
    <w:semiHidden/>
    <w:rsid w:val="003A015A"/>
    <w:rPr>
      <w:rFonts w:ascii="Verdana" w:eastAsia="DejaVu Sans" w:hAnsi="Verdana"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A015A"/>
    <w:rPr>
      <w:b/>
      <w:bCs/>
    </w:rPr>
  </w:style>
  <w:style w:type="character" w:customStyle="1" w:styleId="CommentSubjectChar">
    <w:name w:val="Comment Subject Char"/>
    <w:basedOn w:val="CommentTextChar"/>
    <w:link w:val="CommentSubject"/>
    <w:uiPriority w:val="99"/>
    <w:semiHidden/>
    <w:rsid w:val="003A015A"/>
    <w:rPr>
      <w:rFonts w:ascii="Verdana" w:eastAsia="DejaVu Sans" w:hAnsi="Verdana" w:cs="Mangal"/>
      <w:b/>
      <w:bCs/>
      <w:sz w:val="20"/>
      <w:szCs w:val="18"/>
      <w:lang w:val="en-US" w:eastAsia="hi-IN" w:bidi="hi-IN"/>
    </w:rPr>
  </w:style>
  <w:style w:type="paragraph" w:styleId="Revision">
    <w:name w:val="Revision"/>
    <w:hidden/>
    <w:uiPriority w:val="99"/>
    <w:semiHidden/>
    <w:rsid w:val="00322A06"/>
    <w:pPr>
      <w:spacing w:after="0" w:line="240" w:lineRule="auto"/>
    </w:pPr>
    <w:rPr>
      <w:rFonts w:ascii="Verdana" w:eastAsia="DejaVu Sans" w:hAnsi="Verdana" w:cs="Mangal"/>
      <w:sz w:val="17"/>
      <w:szCs w:val="24"/>
      <w:lang w:val="en-US" w:eastAsia="hi-IN" w:bidi="hi-IN"/>
    </w:rPr>
  </w:style>
  <w:style w:type="paragraph" w:styleId="NoSpacing">
    <w:name w:val="No Spacing"/>
    <w:uiPriority w:val="1"/>
    <w:qFormat/>
    <w:rsid w:val="001D4F31"/>
    <w:pPr>
      <w:widowControl w:val="0"/>
      <w:suppressAutoHyphens/>
      <w:spacing w:after="0" w:line="240" w:lineRule="auto"/>
      <w:jc w:val="both"/>
    </w:pPr>
    <w:rPr>
      <w:rFonts w:ascii="Verdana" w:eastAsia="DejaVu Sans" w:hAnsi="Verdana" w:cs="Mangal"/>
      <w:sz w:val="20"/>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89B85-54D6-450C-898A-0D138764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4540</Words>
  <Characters>25884</Characters>
  <Application>Microsoft Office Word</Application>
  <DocSecurity>0</DocSecurity>
  <Lines>215</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de Genève</Company>
  <LinksUpToDate>false</LinksUpToDate>
  <CharactersWithSpaces>30364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Troyano Pujadas</dc:creator>
  <cp:lastModifiedBy>Isaac Troyano Pujadas</cp:lastModifiedBy>
  <cp:revision>2</cp:revision>
  <cp:lastPrinted>2014-10-22T10:09:00Z</cp:lastPrinted>
  <dcterms:created xsi:type="dcterms:W3CDTF">2018-06-04T08:20:00Z</dcterms:created>
  <dcterms:modified xsi:type="dcterms:W3CDTF">2018-06-04T08:20:00Z</dcterms:modified>
</cp:coreProperties>
</file>